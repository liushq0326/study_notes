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ED0671" w:rsidP="0070211A">
      <w:pPr>
        <w:pStyle w:val="1"/>
      </w:pPr>
      <w:r>
        <w:rPr>
          <w:rFonts w:hint="eastAsia"/>
        </w:rPr>
        <w:t>第一</w:t>
      </w:r>
      <w:del w:id="0" w:author="Administrator" w:date="2018-01-11T11:25:00Z">
        <w:r w:rsidR="004F53AD">
          <w:rPr>
            <w:rFonts w:hint="eastAsia"/>
          </w:rPr>
          <w:delText>张</w:delText>
        </w:r>
      </w:del>
      <w:ins w:id="1" w:author="Administrator" w:date="2018-01-11T11:25:00Z">
        <w:r>
          <w:rPr>
            <w:rFonts w:hint="eastAsia"/>
          </w:rPr>
          <w:t>章</w:t>
        </w:r>
      </w:ins>
      <w:r w:rsidR="004F53AD">
        <w:rPr>
          <w:rFonts w:hint="eastAsia"/>
        </w:rPr>
        <w:t xml:space="preserve">  </w:t>
      </w:r>
      <w:r w:rsidR="004F53AD">
        <w:rPr>
          <w:rFonts w:hint="eastAsia"/>
        </w:rPr>
        <w:t>现代前端开发</w:t>
      </w:r>
    </w:p>
    <w:p w:rsidR="0070211A" w:rsidRDefault="0070211A" w:rsidP="0070211A">
      <w:pPr>
        <w:pStyle w:val="2"/>
      </w:pPr>
      <w:r>
        <w:rPr>
          <w:rFonts w:hint="eastAsia"/>
        </w:rPr>
        <w:t>1.1Es6</w:t>
      </w:r>
      <w:r>
        <w:t>—</w:t>
      </w:r>
      <w:r>
        <w:rPr>
          <w:rFonts w:hint="eastAsia"/>
        </w:rPr>
        <w:t>新一代的</w:t>
      </w:r>
      <w:r>
        <w:rPr>
          <w:rFonts w:hint="eastAsia"/>
        </w:rPr>
        <w:t>javascirpt</w:t>
      </w:r>
    </w:p>
    <w:p w:rsidR="001F3B78" w:rsidRDefault="0070211A" w:rsidP="001F3B78">
      <w:pPr>
        <w:pStyle w:val="3"/>
      </w:pPr>
      <w:r>
        <w:rPr>
          <w:rFonts w:hint="eastAsia"/>
        </w:rPr>
        <w:t>1.1.1</w:t>
      </w:r>
      <w:r>
        <w:rPr>
          <w:rFonts w:hint="eastAsia"/>
        </w:rPr>
        <w:t>语言特性</w:t>
      </w:r>
    </w:p>
    <w:p w:rsidR="004F53AD" w:rsidRDefault="004F53AD" w:rsidP="00A87C59">
      <w:pPr>
        <w:pStyle w:val="4"/>
        <w:numPr>
          <w:ilvl w:val="0"/>
          <w:numId w:val="19"/>
        </w:numPr>
      </w:pPr>
      <w:r>
        <w:rPr>
          <w:rFonts w:hint="eastAsia"/>
        </w:rPr>
        <w:t>const   let</w:t>
      </w:r>
      <w:r>
        <w:rPr>
          <w:rFonts w:hint="eastAsia"/>
        </w:rPr>
        <w:t>关键字</w:t>
      </w:r>
      <w:r w:rsidR="00062A31">
        <w:rPr>
          <w:rFonts w:hint="eastAsia"/>
        </w:rPr>
        <w:t>（关键字什么环境下用）</w:t>
      </w:r>
    </w:p>
    <w:p w:rsidR="004F53AD" w:rsidRDefault="004F53AD" w:rsidP="004F53AD">
      <w:pPr>
        <w:spacing w:line="220" w:lineRule="atLeast"/>
        <w:ind w:leftChars="-386" w:left="-849" w:firstLineChars="386" w:firstLine="849"/>
      </w:pPr>
      <w:r w:rsidRPr="007712AB">
        <w:rPr>
          <w:b/>
        </w:rPr>
        <w:t>C</w:t>
      </w:r>
      <w:r w:rsidRPr="007712AB">
        <w:rPr>
          <w:rFonts w:hint="eastAsia"/>
          <w:b/>
        </w:rPr>
        <w:t>onst</w:t>
      </w:r>
      <w:r w:rsidRPr="007712AB">
        <w:rPr>
          <w:rFonts w:hint="eastAsia"/>
          <w:b/>
        </w:rPr>
        <w:t>定义常量不可以修改</w:t>
      </w:r>
      <w:r>
        <w:rPr>
          <w:rFonts w:hint="eastAsia"/>
        </w:rPr>
        <w:t>。</w:t>
      </w:r>
    </w:p>
    <w:p w:rsidR="004F53AD" w:rsidRDefault="004F53AD" w:rsidP="004F53AD">
      <w:pPr>
        <w:spacing w:line="220" w:lineRule="atLeast"/>
        <w:ind w:leftChars="-386" w:left="-849" w:firstLineChars="386" w:firstLine="849"/>
      </w:pPr>
      <w:r w:rsidRPr="007712AB">
        <w:rPr>
          <w:b/>
        </w:rPr>
        <w:t>L</w:t>
      </w:r>
      <w:r w:rsidRPr="007712AB">
        <w:rPr>
          <w:rFonts w:hint="eastAsia"/>
          <w:b/>
        </w:rPr>
        <w:t>et</w:t>
      </w:r>
      <w:r w:rsidRPr="007712AB">
        <w:rPr>
          <w:rFonts w:hint="eastAsia"/>
          <w:b/>
        </w:rPr>
        <w:t>定义</w:t>
      </w:r>
      <w:r>
        <w:rPr>
          <w:rFonts w:hint="eastAsia"/>
        </w:rPr>
        <w:t>，</w:t>
      </w:r>
    </w:p>
    <w:p w:rsidR="004F53AD" w:rsidRDefault="004F53AD" w:rsidP="004F53AD">
      <w:pPr>
        <w:spacing w:line="220" w:lineRule="atLeast"/>
        <w:ind w:leftChars="-386" w:left="-849" w:firstLineChars="386" w:firstLine="849"/>
      </w:pPr>
      <w:r>
        <w:t>I</w:t>
      </w:r>
      <w:r>
        <w:rPr>
          <w:rFonts w:hint="eastAsia"/>
        </w:rPr>
        <w:t>f</w:t>
      </w:r>
      <w:r>
        <w:rPr>
          <w:rFonts w:hint="eastAsia"/>
        </w:rPr>
        <w:t>（</w:t>
      </w:r>
      <w:r>
        <w:rPr>
          <w:rFonts w:hint="eastAsia"/>
        </w:rPr>
        <w:t>true</w:t>
      </w:r>
      <w:r>
        <w:rPr>
          <w:rFonts w:hint="eastAsia"/>
        </w:rPr>
        <w:t>）</w:t>
      </w:r>
      <w:r>
        <w:rPr>
          <w:rFonts w:hint="eastAsia"/>
        </w:rPr>
        <w:t>{</w:t>
      </w:r>
    </w:p>
    <w:p w:rsidR="004F53AD" w:rsidRDefault="004F53AD" w:rsidP="004F53AD">
      <w:pPr>
        <w:spacing w:line="220" w:lineRule="atLeast"/>
        <w:ind w:leftChars="-386" w:left="-849" w:firstLineChars="386" w:firstLine="849"/>
      </w:pPr>
      <w:r>
        <w:rPr>
          <w:rFonts w:hint="eastAsia"/>
        </w:rPr>
        <w:tab/>
      </w:r>
      <w:r>
        <w:t>L</w:t>
      </w:r>
      <w:r>
        <w:rPr>
          <w:rFonts w:hint="eastAsia"/>
        </w:rPr>
        <w:t xml:space="preserve">et  a = </w:t>
      </w:r>
      <w:r>
        <w:t>“</w:t>
      </w:r>
      <w:r>
        <w:rPr>
          <w:rFonts w:hint="eastAsia"/>
        </w:rPr>
        <w:t>name</w:t>
      </w:r>
      <w:r>
        <w:t>”</w:t>
      </w:r>
    </w:p>
    <w:p w:rsidR="004F53AD" w:rsidRDefault="004F53AD" w:rsidP="004F53AD">
      <w:pPr>
        <w:spacing w:line="220" w:lineRule="atLeast"/>
        <w:ind w:leftChars="-386" w:left="-849" w:firstLineChars="386" w:firstLine="849"/>
      </w:pPr>
      <w:r>
        <w:rPr>
          <w:rFonts w:hint="eastAsia"/>
        </w:rPr>
        <w:t>}</w:t>
      </w:r>
    </w:p>
    <w:p w:rsidR="004F53AD" w:rsidRDefault="004F53AD" w:rsidP="004F53AD">
      <w:pPr>
        <w:spacing w:line="220" w:lineRule="atLeast"/>
        <w:ind w:leftChars="-386" w:left="-849" w:firstLineChars="386" w:firstLine="849"/>
      </w:pPr>
      <w:r>
        <w:t>C</w:t>
      </w:r>
      <w:r>
        <w:rPr>
          <w:rFonts w:hint="eastAsia"/>
        </w:rPr>
        <w:t>onsole.log(a);</w:t>
      </w:r>
    </w:p>
    <w:p w:rsidR="00B10EF6" w:rsidRDefault="00B10EF6" w:rsidP="00A87C59">
      <w:pPr>
        <w:pStyle w:val="4"/>
        <w:numPr>
          <w:ilvl w:val="0"/>
          <w:numId w:val="19"/>
        </w:numPr>
      </w:pPr>
      <w:r>
        <w:rPr>
          <w:rFonts w:hint="eastAsia"/>
        </w:rPr>
        <w:t>函数</w:t>
      </w:r>
    </w:p>
    <w:p w:rsidR="00B10EF6" w:rsidRDefault="00B10EF6" w:rsidP="004F53AD">
      <w:pPr>
        <w:spacing w:line="220" w:lineRule="atLeast"/>
        <w:ind w:leftChars="-386" w:left="-849" w:firstLineChars="386" w:firstLine="849"/>
      </w:pPr>
      <w:r w:rsidRPr="007712AB">
        <w:rPr>
          <w:rFonts w:hint="eastAsia"/>
          <w:b/>
        </w:rPr>
        <w:t>箭头函数</w:t>
      </w:r>
      <w:r>
        <w:rPr>
          <w:rFonts w:hint="eastAsia"/>
        </w:rPr>
        <w:t>：</w:t>
      </w:r>
      <w:r w:rsidR="00062A31">
        <w:rPr>
          <w:rFonts w:hint="eastAsia"/>
        </w:rPr>
        <w:t>（箭头函数什么环境下用）</w:t>
      </w:r>
    </w:p>
    <w:p w:rsidR="00B10EF6" w:rsidRDefault="00062A31" w:rsidP="004F53AD">
      <w:pPr>
        <w:spacing w:line="220" w:lineRule="atLeast"/>
        <w:ind w:leftChars="-386" w:left="-849" w:firstLineChars="386" w:firstLine="849"/>
      </w:pPr>
      <w:r w:rsidRPr="007712AB">
        <w:rPr>
          <w:b/>
        </w:rPr>
        <w:t>T</w:t>
      </w:r>
      <w:r w:rsidRPr="007712AB">
        <w:rPr>
          <w:rFonts w:hint="eastAsia"/>
          <w:b/>
        </w:rPr>
        <w:t>his</w:t>
      </w:r>
      <w:r w:rsidRPr="007712AB">
        <w:rPr>
          <w:rFonts w:hint="eastAsia"/>
          <w:b/>
        </w:rPr>
        <w:t>在箭头函数的使用</w:t>
      </w:r>
      <w:r>
        <w:rPr>
          <w:rFonts w:hint="eastAsia"/>
        </w:rPr>
        <w:t>：</w:t>
      </w:r>
    </w:p>
    <w:p w:rsidR="00B82FC6" w:rsidRDefault="00B82FC6" w:rsidP="004F53AD">
      <w:pPr>
        <w:spacing w:line="220" w:lineRule="atLeast"/>
        <w:ind w:leftChars="-386" w:left="-849" w:firstLineChars="386" w:firstLine="849"/>
      </w:pPr>
      <w:r w:rsidRPr="007712AB">
        <w:rPr>
          <w:b/>
        </w:rPr>
        <w:t>R</w:t>
      </w:r>
      <w:r w:rsidRPr="007712AB">
        <w:rPr>
          <w:rFonts w:hint="eastAsia"/>
          <w:b/>
        </w:rPr>
        <w:t>est</w:t>
      </w:r>
      <w:r w:rsidRPr="007712AB">
        <w:rPr>
          <w:rFonts w:hint="eastAsia"/>
          <w:b/>
        </w:rPr>
        <w:t>参数数组</w:t>
      </w:r>
      <w:r w:rsidR="00451435">
        <w:rPr>
          <w:rFonts w:hint="eastAsia"/>
        </w:rPr>
        <w:t>，函数方法</w:t>
      </w:r>
      <w:r w:rsidR="0084144F">
        <w:rPr>
          <w:rFonts w:hint="eastAsia"/>
        </w:rPr>
        <w:t>参数添加</w:t>
      </w:r>
      <w:r w:rsidR="0084144F">
        <w:t>…</w:t>
      </w:r>
      <w:r>
        <w:rPr>
          <w:rFonts w:hint="eastAsia"/>
        </w:rPr>
        <w:t>，</w:t>
      </w:r>
      <w:r>
        <w:rPr>
          <w:rFonts w:hint="eastAsia"/>
        </w:rPr>
        <w:t>argument</w:t>
      </w:r>
      <w:r>
        <w:rPr>
          <w:rFonts w:hint="eastAsia"/>
        </w:rPr>
        <w:t>参数集合</w:t>
      </w:r>
    </w:p>
    <w:p w:rsidR="00451435" w:rsidRDefault="00451435" w:rsidP="004F53AD">
      <w:pPr>
        <w:spacing w:line="220" w:lineRule="atLeast"/>
        <w:ind w:leftChars="-386" w:left="-849" w:firstLineChars="386" w:firstLine="849"/>
      </w:pPr>
      <w:r>
        <w:rPr>
          <w:rFonts w:hint="eastAsia"/>
        </w:rPr>
        <w:t>function test2(name,</w:t>
      </w:r>
      <w:r>
        <w:t>…</w:t>
      </w:r>
      <w:r>
        <w:rPr>
          <w:rFonts w:hint="eastAsia"/>
        </w:rPr>
        <w:t>args){//</w:t>
      </w:r>
      <w:r>
        <w:rPr>
          <w:rFonts w:hint="eastAsia"/>
        </w:rPr>
        <w:t>函数方法中，参数加</w:t>
      </w:r>
      <w:r>
        <w:t>…</w:t>
      </w:r>
    </w:p>
    <w:p w:rsidR="00451435" w:rsidRDefault="00451435" w:rsidP="004F53AD">
      <w:pPr>
        <w:spacing w:line="220" w:lineRule="atLeast"/>
        <w:ind w:leftChars="-386" w:left="-849" w:firstLineChars="386" w:firstLine="849"/>
      </w:pPr>
      <w:r>
        <w:rPr>
          <w:rFonts w:hint="eastAsia"/>
        </w:rPr>
        <w:tab/>
      </w:r>
      <w:r>
        <w:t>C</w:t>
      </w:r>
      <w:r>
        <w:rPr>
          <w:rFonts w:hint="eastAsia"/>
        </w:rPr>
        <w:t>onsole.log(args);</w:t>
      </w:r>
    </w:p>
    <w:p w:rsidR="00451435" w:rsidRDefault="00451435" w:rsidP="004F53AD">
      <w:pPr>
        <w:spacing w:line="220" w:lineRule="atLeast"/>
        <w:ind w:leftChars="-386" w:left="-849" w:firstLineChars="386" w:firstLine="849"/>
      </w:pPr>
      <w:r>
        <w:rPr>
          <w:rFonts w:hint="eastAsia"/>
        </w:rPr>
        <w:t>}</w:t>
      </w:r>
    </w:p>
    <w:p w:rsidR="00451435" w:rsidRDefault="00451435" w:rsidP="004F53AD">
      <w:pPr>
        <w:spacing w:line="220" w:lineRule="atLeast"/>
        <w:ind w:leftChars="-386" w:left="-849" w:firstLineChars="386" w:firstLine="849"/>
      </w:pPr>
      <w:r>
        <w:t>T</w:t>
      </w:r>
      <w:r>
        <w:rPr>
          <w:rFonts w:hint="eastAsia"/>
        </w:rPr>
        <w:t>est2(</w:t>
      </w:r>
      <w:r>
        <w:t>“</w:t>
      </w:r>
      <w:r>
        <w:rPr>
          <w:rFonts w:hint="eastAsia"/>
        </w:rPr>
        <w:t>Peter</w:t>
      </w:r>
      <w:r>
        <w:t>”</w:t>
      </w:r>
      <w:r>
        <w:rPr>
          <w:rFonts w:hint="eastAsia"/>
        </w:rPr>
        <w:t>,2,3);//</w:t>
      </w:r>
      <w:r>
        <w:rPr>
          <w:rFonts w:hint="eastAsia"/>
        </w:rPr>
        <w:t>执行方法时参数展开</w:t>
      </w:r>
    </w:p>
    <w:p w:rsidR="00D1690D" w:rsidRDefault="0084144F" w:rsidP="00A87C59">
      <w:pPr>
        <w:pStyle w:val="4"/>
        <w:numPr>
          <w:ilvl w:val="0"/>
          <w:numId w:val="19"/>
        </w:numPr>
      </w:pPr>
      <w:r w:rsidRPr="00260B88">
        <w:rPr>
          <w:rFonts w:hint="eastAsia"/>
        </w:rPr>
        <w:t>展示开操作符</w:t>
      </w:r>
      <w:r w:rsidRPr="007712AB">
        <w:t>…</w:t>
      </w:r>
    </w:p>
    <w:p w:rsidR="0084144F" w:rsidRDefault="0084144F" w:rsidP="00D1690D">
      <w:pPr>
        <w:spacing w:line="220" w:lineRule="atLeast"/>
        <w:ind w:leftChars="-386" w:left="-849" w:firstLineChars="386" w:firstLine="849"/>
      </w:pPr>
      <w:r w:rsidRPr="00D1690D">
        <w:rPr>
          <w:rFonts w:hint="eastAsia"/>
        </w:rPr>
        <w:t>（不</w:t>
      </w:r>
      <w:r>
        <w:rPr>
          <w:rFonts w:hint="eastAsia"/>
        </w:rPr>
        <w:t>会用）</w:t>
      </w:r>
    </w:p>
    <w:p w:rsidR="00260B88" w:rsidRPr="007712AB" w:rsidRDefault="00260B88" w:rsidP="004F53AD">
      <w:pPr>
        <w:spacing w:line="220" w:lineRule="atLeast"/>
        <w:ind w:leftChars="-386" w:left="-849" w:firstLineChars="386" w:firstLine="849"/>
        <w:rPr>
          <w:b/>
        </w:rPr>
      </w:pPr>
      <w:r w:rsidRPr="00260B88">
        <w:rPr>
          <w:rFonts w:hint="eastAsia"/>
          <w:b/>
        </w:rPr>
        <w:t>用户函数调用</w:t>
      </w:r>
      <w:r w:rsidRPr="007712AB">
        <w:rPr>
          <w:b/>
        </w:rPr>
        <w:t>…</w:t>
      </w:r>
    </w:p>
    <w:p w:rsidR="0084144F" w:rsidRDefault="00260B88" w:rsidP="004F53AD">
      <w:pPr>
        <w:spacing w:line="220" w:lineRule="atLeast"/>
        <w:ind w:leftChars="-386" w:left="-849" w:firstLineChars="386" w:firstLine="849"/>
      </w:pPr>
      <w:r w:rsidRPr="00260B88">
        <w:lastRenderedPageBreak/>
        <w:t>function test(X,Y,Z){console.log(X+"-"+Y+"-"+Z)} var arg=[1,2,3]; test.apply(null,arg);</w:t>
      </w:r>
    </w:p>
    <w:p w:rsidR="00260B88" w:rsidRDefault="00260B88" w:rsidP="004F53AD">
      <w:pPr>
        <w:spacing w:line="220" w:lineRule="atLeast"/>
        <w:ind w:leftChars="-386" w:left="-849" w:firstLineChars="386" w:firstLine="849"/>
      </w:pPr>
      <w:r w:rsidRPr="00260B88">
        <w:t>function test(X,Y,Z){console.log(X+"-"+Y+"-"+Z)} var arg=[1,2,3]; test(...arg);</w:t>
      </w:r>
    </w:p>
    <w:p w:rsidR="003D1991" w:rsidRPr="007712AB" w:rsidRDefault="007712AB" w:rsidP="004F53AD">
      <w:pPr>
        <w:spacing w:line="220" w:lineRule="atLeast"/>
        <w:ind w:leftChars="-386" w:left="-849" w:firstLineChars="386" w:firstLine="849"/>
        <w:rPr>
          <w:b/>
        </w:rPr>
      </w:pPr>
      <w:r w:rsidRPr="007712AB">
        <w:rPr>
          <w:rFonts w:hint="eastAsia"/>
          <w:b/>
        </w:rPr>
        <w:t>用于数组字面量</w:t>
      </w:r>
      <w:r>
        <w:rPr>
          <w:b/>
        </w:rPr>
        <w:t>…</w:t>
      </w:r>
    </w:p>
    <w:p w:rsidR="007712AB" w:rsidRDefault="007712AB" w:rsidP="007712AB">
      <w:pPr>
        <w:spacing w:line="220" w:lineRule="atLeast"/>
        <w:ind w:leftChars="-386" w:left="-849" w:firstLineChars="386" w:firstLine="811"/>
        <w:rPr>
          <w:rStyle w:val="mailsessiontitlemain"/>
          <w:rFonts w:ascii="\Microsoft YaHei UI\" w:hAnsi="\Microsoft YaHei UI\" w:hint="eastAsia"/>
          <w:color w:val="000000"/>
          <w:sz w:val="21"/>
          <w:szCs w:val="21"/>
        </w:rPr>
      </w:pPr>
      <w:r>
        <w:rPr>
          <w:rFonts w:ascii="\Microsoft YaHei UI\" w:hAnsi="\Microsoft YaHei UI\" w:hint="eastAsia"/>
          <w:color w:val="000000"/>
          <w:sz w:val="21"/>
          <w:szCs w:val="21"/>
        </w:rPr>
        <w:t>Splice concat push</w:t>
      </w:r>
      <w:r>
        <w:rPr>
          <w:rFonts w:ascii="\Microsoft YaHei UI\" w:hAnsi="\Microsoft YaHei UI\"/>
          <w:color w:val="000000"/>
          <w:sz w:val="21"/>
          <w:szCs w:val="21"/>
        </w:rPr>
        <w:t> </w:t>
      </w:r>
    </w:p>
    <w:p w:rsidR="007712AB" w:rsidRDefault="007712AB" w:rsidP="007712AB">
      <w:pPr>
        <w:spacing w:line="220" w:lineRule="atLeast"/>
        <w:ind w:leftChars="-386" w:left="-849" w:firstLineChars="386" w:firstLine="849"/>
      </w:pPr>
      <w:r w:rsidRPr="007712AB">
        <w:t>var arr1=[1,2,3];var arr2=[4,5,6]; var arr3=arr1.concat(arr2);console.log(arr3)</w:t>
      </w:r>
    </w:p>
    <w:p w:rsidR="007712AB" w:rsidRDefault="007712AB" w:rsidP="007712AB">
      <w:pPr>
        <w:spacing w:line="220" w:lineRule="atLeast"/>
        <w:ind w:leftChars="-386" w:left="-849" w:firstLineChars="386" w:firstLine="849"/>
      </w:pPr>
      <w:r w:rsidRPr="007712AB">
        <w:t>var arr1=[1,2,3];var arr2=[4,5,6]; var arr3=[...arr1,...arr2];console.log(arr3)</w:t>
      </w:r>
    </w:p>
    <w:p w:rsidR="007712AB" w:rsidRPr="007712AB" w:rsidRDefault="007712AB" w:rsidP="007712AB">
      <w:pPr>
        <w:spacing w:line="220" w:lineRule="atLeast"/>
        <w:ind w:leftChars="-386" w:left="-849" w:firstLineChars="386" w:firstLine="849"/>
        <w:rPr>
          <w:b/>
        </w:rPr>
      </w:pPr>
      <w:r w:rsidRPr="007712AB">
        <w:rPr>
          <w:rFonts w:hint="eastAsia"/>
          <w:b/>
        </w:rPr>
        <w:t>对像展开运算符</w:t>
      </w:r>
    </w:p>
    <w:p w:rsidR="007712AB" w:rsidRDefault="007712AB" w:rsidP="007712AB">
      <w:pPr>
        <w:spacing w:line="220" w:lineRule="atLeast"/>
        <w:ind w:leftChars="-386" w:left="-849" w:firstLineChars="386" w:firstLine="849"/>
      </w:pPr>
      <w:r w:rsidRPr="007712AB">
        <w:t>var mike={name:'mike',age:50};mike={...mike,sex:'male'};console.log(mike);</w:t>
      </w:r>
    </w:p>
    <w:p w:rsidR="007712AB" w:rsidRDefault="007712AB" w:rsidP="00A87C59">
      <w:pPr>
        <w:pStyle w:val="4"/>
        <w:numPr>
          <w:ilvl w:val="0"/>
          <w:numId w:val="19"/>
        </w:numPr>
      </w:pPr>
      <w:r w:rsidRPr="007712AB">
        <w:rPr>
          <w:rFonts w:hint="eastAsia"/>
        </w:rPr>
        <w:t>模板字符串</w:t>
      </w:r>
    </w:p>
    <w:p w:rsidR="007712AB" w:rsidRPr="00D1690D" w:rsidRDefault="007712AB" w:rsidP="007712AB">
      <w:pPr>
        <w:spacing w:line="220" w:lineRule="atLeast"/>
        <w:ind w:leftChars="-386" w:left="-849" w:firstLineChars="386" w:firstLine="849"/>
      </w:pPr>
      <w:r w:rsidRPr="00D1690D">
        <w:t>var name='mike';var a=`My name is ${name} !`;console.log(a);</w:t>
      </w:r>
    </w:p>
    <w:p w:rsidR="00D1690D" w:rsidRPr="00D1690D" w:rsidRDefault="00D1690D" w:rsidP="00D1690D">
      <w:pPr>
        <w:spacing w:line="220" w:lineRule="atLeast"/>
        <w:ind w:leftChars="-386" w:left="-849" w:firstLineChars="386" w:firstLine="849"/>
      </w:pPr>
      <w:r w:rsidRPr="00D1690D">
        <w:t>var name='mike';  var age=20; var a=`My name is ${name} !</w:t>
      </w:r>
    </w:p>
    <w:p w:rsidR="00D1690D" w:rsidRDefault="00D1690D" w:rsidP="00D1690D">
      <w:pPr>
        <w:spacing w:line="220" w:lineRule="atLeast"/>
        <w:ind w:leftChars="-386" w:left="-849" w:firstLineChars="386" w:firstLine="849"/>
      </w:pPr>
      <w:r w:rsidRPr="00D1690D">
        <w:t xml:space="preserve"> My age is ${age}`;console.log(a);</w:t>
      </w:r>
    </w:p>
    <w:p w:rsidR="00D1690D" w:rsidRDefault="00D1690D" w:rsidP="00A87C59">
      <w:pPr>
        <w:pStyle w:val="4"/>
        <w:numPr>
          <w:ilvl w:val="0"/>
          <w:numId w:val="19"/>
        </w:numPr>
      </w:pPr>
      <w:r>
        <w:rPr>
          <w:rFonts w:hint="eastAsia"/>
        </w:rPr>
        <w:t>结构赋值</w:t>
      </w:r>
    </w:p>
    <w:p w:rsidR="002A2AE2" w:rsidRDefault="002A2AE2" w:rsidP="002A2AE2">
      <w:pPr>
        <w:rPr>
          <w:b/>
        </w:rPr>
      </w:pPr>
      <w:r>
        <w:rPr>
          <w:rFonts w:hint="eastAsia"/>
          <w:b/>
        </w:rPr>
        <w:t>结构语法可以快速从数组或者对像中提取变量，可以用一个表达式读取整个结构。</w:t>
      </w:r>
    </w:p>
    <w:p w:rsidR="002A2AE2" w:rsidRPr="002A2AE2" w:rsidRDefault="00D1690D" w:rsidP="002A2AE2">
      <w:pPr>
        <w:rPr>
          <w:b/>
        </w:rPr>
      </w:pPr>
      <w:r w:rsidRPr="00D1690D">
        <w:rPr>
          <w:rFonts w:hint="eastAsia"/>
          <w:b/>
        </w:rPr>
        <w:t>解构数组</w:t>
      </w:r>
    </w:p>
    <w:p w:rsidR="00D1690D" w:rsidRDefault="00D1690D" w:rsidP="00D1690D">
      <w:pPr>
        <w:spacing w:line="220" w:lineRule="atLeast"/>
        <w:ind w:leftChars="-386" w:left="-849" w:firstLineChars="386" w:firstLine="849"/>
      </w:pPr>
      <w:r w:rsidRPr="00D1690D">
        <w:t>var foo=['one','two','three']; var [one,two,three] = foo; console.log(`${one},${two},${three}`)</w:t>
      </w:r>
    </w:p>
    <w:p w:rsidR="00D1690D" w:rsidRDefault="002A2AE2" w:rsidP="00D1690D">
      <w:pPr>
        <w:spacing w:line="220" w:lineRule="atLeast"/>
        <w:ind w:leftChars="-386" w:left="-849" w:firstLineChars="386" w:firstLine="849"/>
      </w:pPr>
      <w:r>
        <w:rPr>
          <w:rFonts w:hint="eastAsia"/>
        </w:rPr>
        <w:t>解构对像</w:t>
      </w:r>
    </w:p>
    <w:p w:rsidR="002A2AE2" w:rsidRDefault="002A2AE2" w:rsidP="00D1690D">
      <w:pPr>
        <w:spacing w:line="220" w:lineRule="atLeast"/>
        <w:ind w:leftChars="-386" w:left="-849" w:firstLineChars="386" w:firstLine="849"/>
      </w:pPr>
      <w:r w:rsidRPr="002A2AE2">
        <w:t>var person={name:'mike',age:'20'};var {name,age}=person;console.log(`${name},${age}`);</w:t>
      </w:r>
    </w:p>
    <w:p w:rsidR="002A2AE2" w:rsidRDefault="00F103A2" w:rsidP="00A87C59">
      <w:pPr>
        <w:pStyle w:val="4"/>
        <w:numPr>
          <w:ilvl w:val="0"/>
          <w:numId w:val="19"/>
        </w:numPr>
      </w:pPr>
      <w:r>
        <w:rPr>
          <w:rFonts w:hint="eastAsia"/>
        </w:rPr>
        <w:t>类</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class animal(){</w:t>
      </w:r>
      <w:r w:rsidR="006A42ED" w:rsidRPr="00A27499">
        <w:rPr>
          <w:rFonts w:ascii="Segoe UI" w:hAnsi="Segoe UI" w:cs="Segoe UI" w:hint="eastAsia"/>
          <w:color w:val="4C4C4C"/>
          <w:sz w:val="18"/>
          <w:szCs w:val="18"/>
        </w:rPr>
        <w:t>//</w:t>
      </w:r>
      <w:r w:rsidR="006A42ED" w:rsidRPr="00A27499">
        <w:rPr>
          <w:rFonts w:ascii="Segoe UI" w:hAnsi="Segoe UI" w:cs="Segoe UI" w:hint="eastAsia"/>
          <w:color w:val="4C4C4C"/>
          <w:sz w:val="18"/>
          <w:szCs w:val="18"/>
        </w:rPr>
        <w:t>不可用</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constructor(name,age){</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r>
      <w:r w:rsidRPr="00A27499">
        <w:rPr>
          <w:rFonts w:ascii="Segoe UI" w:hAnsi="Segoe UI" w:cs="Segoe UI"/>
          <w:color w:val="4C4C4C"/>
          <w:sz w:val="18"/>
          <w:szCs w:val="18"/>
        </w:rPr>
        <w:tab/>
        <w:t>this.name=name; this.age=age;</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shout(){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r>
      <w:r w:rsidRPr="00A27499">
        <w:rPr>
          <w:rFonts w:ascii="Segoe UI" w:hAnsi="Segoe UI" w:cs="Segoe UI"/>
          <w:color w:val="4C4C4C"/>
          <w:sz w:val="18"/>
          <w:szCs w:val="18"/>
        </w:rPr>
        <w:tab/>
        <w:t>return `My name is ${this.name}, age is ${this.age}`;</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state foo(){</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r>
      <w:r w:rsidRPr="00A27499">
        <w:rPr>
          <w:rFonts w:ascii="Segoe UI" w:hAnsi="Segoe UI" w:cs="Segoe UI"/>
          <w:color w:val="4C4C4C"/>
          <w:sz w:val="18"/>
          <w:szCs w:val="18"/>
        </w:rPr>
        <w:tab/>
        <w:t>return `Here is state method`;</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var con=new animal('betty',2); con.shout();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class Dog extends animal{</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constructor(name,age=2,color='black'){</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ab/>
      </w:r>
      <w:r w:rsidRPr="00A27499">
        <w:rPr>
          <w:rFonts w:ascii="Segoe UI" w:hAnsi="Segoe UI" w:cs="Segoe UI" w:hint="eastAsia"/>
          <w:color w:val="4C4C4C"/>
          <w:sz w:val="18"/>
          <w:szCs w:val="18"/>
        </w:rPr>
        <w:tab/>
        <w:t>super(name,age);//</w:t>
      </w:r>
      <w:r w:rsidRPr="00A27499">
        <w:rPr>
          <w:rFonts w:ascii="Segoe UI" w:hAnsi="Segoe UI" w:cs="Segoe UI" w:hint="eastAsia"/>
          <w:color w:val="4C4C4C"/>
          <w:sz w:val="18"/>
          <w:szCs w:val="18"/>
        </w:rPr>
        <w:t>构造函数可用直接用</w:t>
      </w:r>
      <w:r w:rsidRPr="00A27499">
        <w:rPr>
          <w:rFonts w:ascii="Segoe UI" w:hAnsi="Segoe UI" w:cs="Segoe UI" w:hint="eastAsia"/>
          <w:color w:val="4C4C4C"/>
          <w:sz w:val="18"/>
          <w:szCs w:val="18"/>
        </w:rPr>
        <w:t>super</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r>
      <w:r w:rsidRPr="00A27499">
        <w:rPr>
          <w:rFonts w:ascii="Segoe UI" w:hAnsi="Segoe UI" w:cs="Segoe UI"/>
          <w:color w:val="4C4C4C"/>
          <w:sz w:val="18"/>
          <w:szCs w:val="18"/>
        </w:rPr>
        <w:tab/>
        <w:t>this.color=color;</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shout(){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lastRenderedPageBreak/>
        <w:tab/>
      </w:r>
      <w:r w:rsidRPr="00A27499">
        <w:rPr>
          <w:rFonts w:ascii="Segoe UI" w:hAnsi="Segoe UI" w:cs="Segoe UI"/>
          <w:color w:val="4C4C4C"/>
          <w:sz w:val="18"/>
          <w:szCs w:val="18"/>
        </w:rPr>
        <w:tab/>
        <w:t>return super.shout()+`,color is ${this.color}`;</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ab/>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var jackTheDog = new Dog('jack');</w:t>
      </w:r>
    </w:p>
    <w:p w:rsidR="00F103A2" w:rsidRPr="00A27499" w:rsidRDefault="00F103A2"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color w:val="4C4C4C"/>
          <w:sz w:val="18"/>
          <w:szCs w:val="18"/>
        </w:rPr>
        <w:t>jackTheDog.shout();</w:t>
      </w:r>
    </w:p>
    <w:p w:rsidR="006A42ED" w:rsidRDefault="006A42ED" w:rsidP="00A87C59">
      <w:pPr>
        <w:pStyle w:val="4"/>
        <w:numPr>
          <w:ilvl w:val="0"/>
          <w:numId w:val="19"/>
        </w:numPr>
      </w:pPr>
      <w:r>
        <w:rPr>
          <w:rFonts w:hint="eastAsia"/>
        </w:rPr>
        <w:t>模块</w:t>
      </w:r>
    </w:p>
    <w:p w:rsidR="00256F4C" w:rsidRDefault="00541355" w:rsidP="006A42ED">
      <w:pPr>
        <w:spacing w:line="220" w:lineRule="atLeast"/>
        <w:ind w:leftChars="-386" w:left="-849" w:firstLineChars="386" w:firstLine="849"/>
      </w:pPr>
      <w:r>
        <w:rPr>
          <w:rFonts w:hint="eastAsia"/>
        </w:rPr>
        <w:t>1</w:t>
      </w:r>
      <w:r>
        <w:rPr>
          <w:rFonts w:hint="eastAsia"/>
        </w:rPr>
        <w:t>、</w:t>
      </w:r>
      <w:r w:rsidR="00256F4C">
        <w:t>E</w:t>
      </w:r>
      <w:r w:rsidR="00256F4C">
        <w:rPr>
          <w:rFonts w:hint="eastAsia"/>
        </w:rPr>
        <w:t xml:space="preserve">xport </w:t>
      </w:r>
      <w:r w:rsidR="00256F4C">
        <w:rPr>
          <w:rFonts w:hint="eastAsia"/>
        </w:rPr>
        <w:t>和</w:t>
      </w:r>
      <w:r w:rsidR="00256F4C">
        <w:t>I</w:t>
      </w:r>
      <w:r w:rsidR="00256F4C">
        <w:rPr>
          <w:rFonts w:hint="eastAsia"/>
        </w:rPr>
        <w:t>mport</w:t>
      </w:r>
      <w:r w:rsidR="00256F4C">
        <w:rPr>
          <w:rFonts w:hint="eastAsia"/>
        </w:rPr>
        <w:t>需处于模块顶层，</w:t>
      </w:r>
      <w:r w:rsidR="00256F4C">
        <w:rPr>
          <w:rFonts w:hint="eastAsia"/>
        </w:rPr>
        <w:t>import</w:t>
      </w:r>
      <w:r w:rsidR="00256F4C">
        <w:rPr>
          <w:rFonts w:hint="eastAsia"/>
        </w:rPr>
        <w:t>语句不能有表达式和变量</w:t>
      </w:r>
      <w:r>
        <w:rPr>
          <w:rFonts w:hint="eastAsia"/>
        </w:rPr>
        <w:t>，且导出方法应加大括号｛｝</w:t>
      </w:r>
    </w:p>
    <w:p w:rsidR="00256F4C" w:rsidRDefault="00541355" w:rsidP="00256F4C">
      <w:pPr>
        <w:spacing w:line="220" w:lineRule="atLeast"/>
        <w:ind w:leftChars="-386" w:left="-849" w:firstLineChars="386" w:firstLine="849"/>
      </w:pPr>
      <w:r>
        <w:rPr>
          <w:rFonts w:hint="eastAsia"/>
          <w:b/>
          <w:bCs/>
        </w:rPr>
        <w:t>2</w:t>
      </w:r>
      <w:r>
        <w:rPr>
          <w:rFonts w:hint="eastAsia"/>
          <w:b/>
          <w:bCs/>
        </w:rPr>
        <w:t>、</w:t>
      </w:r>
      <w:r w:rsidR="00256F4C" w:rsidRPr="00256F4C">
        <w:rPr>
          <w:b/>
          <w:bCs/>
        </w:rPr>
        <w:t>import</w:t>
      </w:r>
      <w:r w:rsidR="00256F4C" w:rsidRPr="00256F4C">
        <w:t xml:space="preserve"> 'lodash';</w:t>
      </w:r>
      <w:r w:rsidR="00256F4C">
        <w:rPr>
          <w:rFonts w:hint="eastAsia"/>
        </w:rPr>
        <w:t xml:space="preserve">   </w:t>
      </w:r>
      <w:r w:rsidR="00256F4C">
        <w:rPr>
          <w:rFonts w:hint="eastAsia"/>
        </w:rPr>
        <w:t>会执行所加载的模块，若重负测只加载一遍。</w:t>
      </w:r>
    </w:p>
    <w:p w:rsidR="00541355" w:rsidRDefault="00541355" w:rsidP="00256F4C">
      <w:pPr>
        <w:spacing w:line="220" w:lineRule="atLeast"/>
        <w:ind w:leftChars="-386" w:left="-849" w:firstLineChars="386" w:firstLine="849"/>
      </w:pPr>
      <w:r>
        <w:rPr>
          <w:rFonts w:hint="eastAsia"/>
          <w:b/>
          <w:bCs/>
        </w:rPr>
        <w:t>3</w:t>
      </w:r>
      <w:r w:rsidRPr="00541355">
        <w:rPr>
          <w:rFonts w:hint="eastAsia"/>
        </w:rPr>
        <w:t>、</w:t>
      </w:r>
      <w:r>
        <w:rPr>
          <w:rFonts w:hint="eastAsia"/>
        </w:rPr>
        <w:t>利用</w:t>
      </w:r>
      <w:r>
        <w:rPr>
          <w:rFonts w:hint="eastAsia"/>
        </w:rPr>
        <w:t>import</w:t>
      </w:r>
      <w:r w:rsidRPr="00541355">
        <w:t>模块整体加载所在的那个对象，应该是可以静态分析的，所以不允许运行时改变。</w:t>
      </w:r>
    </w:p>
    <w:p w:rsidR="00541355" w:rsidRDefault="00541355" w:rsidP="00256F4C">
      <w:pPr>
        <w:spacing w:line="220" w:lineRule="atLeast"/>
        <w:ind w:leftChars="-386" w:left="-849" w:firstLineChars="386" w:firstLine="849"/>
        <w:rPr>
          <w:b/>
          <w:bCs/>
        </w:rPr>
      </w:pPr>
      <w:r>
        <w:rPr>
          <w:rFonts w:hint="eastAsia"/>
          <w:b/>
          <w:bCs/>
        </w:rPr>
        <w:t>4</w:t>
      </w:r>
      <w:r>
        <w:rPr>
          <w:rFonts w:hint="eastAsia"/>
          <w:b/>
          <w:bCs/>
        </w:rPr>
        <w:t>、</w:t>
      </w:r>
      <w:r>
        <w:rPr>
          <w:rFonts w:hint="eastAsia"/>
          <w:b/>
          <w:bCs/>
        </w:rPr>
        <w:t>export default</w:t>
      </w:r>
      <w:r>
        <w:rPr>
          <w:rFonts w:hint="eastAsia"/>
          <w:b/>
          <w:bCs/>
        </w:rPr>
        <w:t>命令，</w:t>
      </w:r>
      <w:r>
        <w:rPr>
          <w:rFonts w:hint="eastAsia"/>
          <w:b/>
          <w:bCs/>
        </w:rPr>
        <w:t>import</w:t>
      </w:r>
      <w:r>
        <w:rPr>
          <w:rFonts w:hint="eastAsia"/>
          <w:b/>
          <w:bCs/>
        </w:rPr>
        <w:t>可用任意名称指向</w:t>
      </w:r>
      <w:r>
        <w:rPr>
          <w:rFonts w:hint="eastAsia"/>
          <w:b/>
          <w:bCs/>
        </w:rPr>
        <w:t>default</w:t>
      </w:r>
      <w:r>
        <w:rPr>
          <w:rFonts w:hint="eastAsia"/>
          <w:b/>
          <w:bCs/>
        </w:rPr>
        <w:t>，且不需要带大括号。如：</w:t>
      </w:r>
    </w:p>
    <w:p w:rsidR="003803F0" w:rsidRDefault="003803F0" w:rsidP="003803F0">
      <w:pPr>
        <w:spacing w:line="220" w:lineRule="atLeast"/>
        <w:ind w:firstLine="720"/>
      </w:pPr>
      <w:r>
        <w:t>E</w:t>
      </w:r>
      <w:r>
        <w:rPr>
          <w:rFonts w:hint="eastAsia"/>
        </w:rPr>
        <w:t>xport  hello as HI;</w:t>
      </w:r>
    </w:p>
    <w:p w:rsidR="003803F0" w:rsidRDefault="003803F0" w:rsidP="003803F0">
      <w:pPr>
        <w:spacing w:line="220" w:lineRule="atLeast"/>
        <w:ind w:firstLine="720"/>
      </w:pPr>
      <w:r w:rsidRPr="00A22E2F">
        <w:rPr>
          <w:b/>
          <w:bCs/>
        </w:rPr>
        <w:t>export</w:t>
      </w:r>
      <w:r w:rsidRPr="00A22E2F">
        <w:t xml:space="preserve"> {firstName, lastName, year};</w:t>
      </w:r>
    </w:p>
    <w:p w:rsidR="003803F0" w:rsidRPr="003803F0" w:rsidRDefault="003803F0" w:rsidP="003803F0">
      <w:pPr>
        <w:spacing w:line="220" w:lineRule="atLeast"/>
        <w:ind w:firstLineChars="386" w:firstLine="849"/>
      </w:pPr>
    </w:p>
    <w:p w:rsidR="00541355" w:rsidRPr="00541355" w:rsidRDefault="00541355" w:rsidP="003803F0">
      <w:pPr>
        <w:spacing w:line="220" w:lineRule="atLeast"/>
        <w:ind w:leftChars="-286" w:left="-629" w:firstLineChars="613" w:firstLine="1349"/>
      </w:pPr>
      <w:r w:rsidRPr="00541355">
        <w:t>import customName from './export-default';</w:t>
      </w:r>
      <w:r w:rsidRPr="00541355">
        <w:rPr>
          <w:rFonts w:hint="eastAsia"/>
        </w:rPr>
        <w:t>//</w:t>
      </w:r>
      <w:r w:rsidRPr="00541355">
        <w:rPr>
          <w:rFonts w:hint="eastAsia"/>
        </w:rPr>
        <w:t>导出</w:t>
      </w:r>
      <w:r w:rsidRPr="00541355">
        <w:rPr>
          <w:rFonts w:hint="eastAsia"/>
        </w:rPr>
        <w:t>defaul</w:t>
      </w:r>
      <w:r w:rsidRPr="00541355">
        <w:rPr>
          <w:rFonts w:hint="eastAsia"/>
        </w:rPr>
        <w:t>方法</w:t>
      </w:r>
    </w:p>
    <w:p w:rsidR="00541355" w:rsidRDefault="00541355" w:rsidP="003803F0">
      <w:pPr>
        <w:spacing w:line="220" w:lineRule="atLeast"/>
        <w:ind w:firstLine="720"/>
      </w:pPr>
      <w:r w:rsidRPr="00541355">
        <w:t>import _, { each } from 'lodash';</w:t>
      </w:r>
      <w:r w:rsidRPr="00541355">
        <w:rPr>
          <w:rFonts w:hint="eastAsia"/>
        </w:rPr>
        <w:t>导出</w:t>
      </w:r>
      <w:r w:rsidRPr="00541355">
        <w:rPr>
          <w:rFonts w:hint="eastAsia"/>
        </w:rPr>
        <w:t>default</w:t>
      </w:r>
      <w:r w:rsidRPr="00541355">
        <w:rPr>
          <w:rFonts w:hint="eastAsia"/>
        </w:rPr>
        <w:t>方法和</w:t>
      </w:r>
      <w:r w:rsidRPr="00541355">
        <w:rPr>
          <w:rFonts w:hint="eastAsia"/>
        </w:rPr>
        <w:t>each</w:t>
      </w:r>
      <w:r w:rsidRPr="00541355">
        <w:rPr>
          <w:rFonts w:hint="eastAsia"/>
        </w:rPr>
        <w:t>方法。</w:t>
      </w:r>
    </w:p>
    <w:p w:rsidR="003803F0" w:rsidRDefault="003803F0" w:rsidP="003803F0">
      <w:pPr>
        <w:spacing w:line="220" w:lineRule="atLeast"/>
        <w:ind w:firstLine="720"/>
      </w:pPr>
      <w:r>
        <w:t>I</w:t>
      </w:r>
      <w:r>
        <w:rPr>
          <w:rFonts w:hint="eastAsia"/>
        </w:rPr>
        <w:t xml:space="preserve">mport {PI ,hello ,person} from </w:t>
      </w:r>
      <w:r>
        <w:t>‘</w:t>
      </w:r>
      <w:r>
        <w:rPr>
          <w:rFonts w:hint="eastAsia"/>
        </w:rPr>
        <w:t>./hello</w:t>
      </w:r>
      <w:r>
        <w:t>’</w:t>
      </w:r>
      <w:r>
        <w:rPr>
          <w:rFonts w:hint="eastAsia"/>
        </w:rPr>
        <w:t>;</w:t>
      </w:r>
    </w:p>
    <w:p w:rsidR="003803F0" w:rsidRDefault="003803F0" w:rsidP="003803F0">
      <w:pPr>
        <w:spacing w:line="220" w:lineRule="atLeast"/>
        <w:ind w:firstLine="720"/>
      </w:pPr>
      <w:r>
        <w:t>I</w:t>
      </w:r>
      <w:r>
        <w:rPr>
          <w:rFonts w:hint="eastAsia"/>
        </w:rPr>
        <w:t xml:space="preserve">mport * as util from </w:t>
      </w:r>
      <w:r>
        <w:t>‘</w:t>
      </w:r>
      <w:r>
        <w:rPr>
          <w:rFonts w:hint="eastAsia"/>
        </w:rPr>
        <w:t>./hello</w:t>
      </w:r>
      <w:r>
        <w:t>’</w:t>
      </w:r>
      <w:r>
        <w:rPr>
          <w:rFonts w:hint="eastAsia"/>
        </w:rPr>
        <w:t>;</w:t>
      </w:r>
    </w:p>
    <w:p w:rsidR="003803F0" w:rsidRDefault="003803F0" w:rsidP="003803F0">
      <w:pPr>
        <w:spacing w:line="220" w:lineRule="atLeast"/>
        <w:ind w:leftChars="-386" w:left="-849" w:firstLineChars="386" w:firstLine="849"/>
        <w:rPr>
          <w:b/>
          <w:bCs/>
        </w:rPr>
      </w:pPr>
      <w:r w:rsidRPr="003803F0">
        <w:rPr>
          <w:rFonts w:hint="eastAsia"/>
          <w:b/>
          <w:bCs/>
        </w:rPr>
        <w:t>5</w:t>
      </w:r>
      <w:r w:rsidRPr="003803F0">
        <w:rPr>
          <w:rFonts w:hint="eastAsia"/>
          <w:b/>
          <w:bCs/>
        </w:rPr>
        <w:t>、</w:t>
      </w:r>
      <w:r w:rsidRPr="003803F0">
        <w:rPr>
          <w:b/>
          <w:bCs/>
        </w:rPr>
        <w:t xml:space="preserve">export </w:t>
      </w:r>
      <w:r w:rsidRPr="003803F0">
        <w:rPr>
          <w:b/>
          <w:bCs/>
        </w:rPr>
        <w:t>与</w:t>
      </w:r>
      <w:r w:rsidRPr="003803F0">
        <w:rPr>
          <w:b/>
          <w:bCs/>
        </w:rPr>
        <w:t xml:space="preserve"> import </w:t>
      </w:r>
      <w:r w:rsidRPr="003803F0">
        <w:rPr>
          <w:b/>
          <w:bCs/>
        </w:rPr>
        <w:t>的复合写法</w:t>
      </w:r>
    </w:p>
    <w:p w:rsidR="003803F0" w:rsidRPr="003803F0" w:rsidRDefault="003803F0" w:rsidP="003803F0">
      <w:pPr>
        <w:spacing w:line="220" w:lineRule="atLeast"/>
        <w:ind w:firstLine="720"/>
      </w:pPr>
      <w:r w:rsidRPr="003803F0">
        <w:rPr>
          <w:b/>
          <w:bCs/>
        </w:rPr>
        <w:t>export</w:t>
      </w:r>
      <w:r w:rsidRPr="003803F0">
        <w:t xml:space="preserve"> { foo, bar } </w:t>
      </w:r>
      <w:r w:rsidRPr="003803F0">
        <w:rPr>
          <w:b/>
          <w:bCs/>
        </w:rPr>
        <w:t>from</w:t>
      </w:r>
      <w:r w:rsidRPr="003803F0">
        <w:t xml:space="preserve"> 'my_module'</w:t>
      </w:r>
      <w:r>
        <w:t>;</w:t>
      </w:r>
    </w:p>
    <w:p w:rsidR="003803F0" w:rsidRPr="003803F0" w:rsidRDefault="003803F0" w:rsidP="003803F0">
      <w:pPr>
        <w:spacing w:line="220" w:lineRule="atLeast"/>
        <w:ind w:firstLine="720"/>
      </w:pPr>
      <w:r w:rsidRPr="003803F0">
        <w:rPr>
          <w:i/>
          <w:iCs/>
        </w:rPr>
        <w:t xml:space="preserve">// </w:t>
      </w:r>
      <w:r w:rsidRPr="003803F0">
        <w:rPr>
          <w:i/>
          <w:iCs/>
        </w:rPr>
        <w:t>等同于</w:t>
      </w:r>
    </w:p>
    <w:p w:rsidR="003803F0" w:rsidRPr="003803F0" w:rsidRDefault="003803F0" w:rsidP="003803F0">
      <w:pPr>
        <w:spacing w:line="220" w:lineRule="atLeast"/>
        <w:ind w:firstLine="720"/>
      </w:pPr>
      <w:r w:rsidRPr="003803F0">
        <w:rPr>
          <w:b/>
          <w:bCs/>
        </w:rPr>
        <w:t>import</w:t>
      </w:r>
      <w:r w:rsidRPr="003803F0">
        <w:t xml:space="preserve"> { foo, bar } </w:t>
      </w:r>
      <w:r w:rsidRPr="003803F0">
        <w:rPr>
          <w:b/>
          <w:bCs/>
        </w:rPr>
        <w:t>from</w:t>
      </w:r>
      <w:r w:rsidRPr="003803F0">
        <w:t xml:space="preserve"> 'my_module';</w:t>
      </w:r>
    </w:p>
    <w:p w:rsidR="003803F0" w:rsidRDefault="003803F0" w:rsidP="003803F0">
      <w:pPr>
        <w:spacing w:line="220" w:lineRule="atLeast"/>
        <w:ind w:firstLine="720"/>
      </w:pPr>
      <w:r w:rsidRPr="003803F0">
        <w:rPr>
          <w:b/>
          <w:bCs/>
        </w:rPr>
        <w:t>export</w:t>
      </w:r>
      <w:r w:rsidRPr="003803F0">
        <w:t xml:space="preserve"> { foo, bar };</w:t>
      </w:r>
    </w:p>
    <w:p w:rsidR="003803F0" w:rsidRPr="003803F0" w:rsidRDefault="003803F0" w:rsidP="003803F0">
      <w:pPr>
        <w:spacing w:line="220" w:lineRule="atLeast"/>
        <w:ind w:firstLine="720"/>
      </w:pPr>
      <w:r w:rsidRPr="003803F0">
        <w:rPr>
          <w:b/>
          <w:bCs/>
        </w:rPr>
        <w:t>export</w:t>
      </w:r>
      <w:r w:rsidRPr="003803F0">
        <w:t xml:space="preserve"> { </w:t>
      </w:r>
      <w:r w:rsidRPr="003803F0">
        <w:rPr>
          <w:b/>
          <w:bCs/>
        </w:rPr>
        <w:t>default</w:t>
      </w:r>
      <w:r w:rsidRPr="003803F0">
        <w:t xml:space="preserve"> } </w:t>
      </w:r>
      <w:r w:rsidRPr="003803F0">
        <w:rPr>
          <w:b/>
          <w:bCs/>
        </w:rPr>
        <w:t>from</w:t>
      </w:r>
      <w:r w:rsidRPr="003803F0">
        <w:t xml:space="preserve"> 'foo';</w:t>
      </w:r>
    </w:p>
    <w:p w:rsidR="003803F0" w:rsidRPr="003803F0" w:rsidRDefault="003803F0" w:rsidP="003803F0">
      <w:pPr>
        <w:spacing w:line="220" w:lineRule="atLeast"/>
        <w:ind w:firstLine="720"/>
      </w:pPr>
      <w:r w:rsidRPr="003803F0">
        <w:rPr>
          <w:b/>
          <w:bCs/>
        </w:rPr>
        <w:t>export</w:t>
      </w:r>
      <w:r w:rsidRPr="003803F0">
        <w:t xml:space="preserve"> { es6 </w:t>
      </w:r>
      <w:r w:rsidRPr="003803F0">
        <w:rPr>
          <w:b/>
          <w:bCs/>
        </w:rPr>
        <w:t>as</w:t>
      </w:r>
      <w:r w:rsidRPr="003803F0">
        <w:t xml:space="preserve"> </w:t>
      </w:r>
      <w:r w:rsidRPr="003803F0">
        <w:rPr>
          <w:b/>
          <w:bCs/>
        </w:rPr>
        <w:t>default</w:t>
      </w:r>
      <w:r w:rsidRPr="003803F0">
        <w:t xml:space="preserve"> } </w:t>
      </w:r>
      <w:r w:rsidRPr="003803F0">
        <w:rPr>
          <w:b/>
          <w:bCs/>
        </w:rPr>
        <w:t>from</w:t>
      </w:r>
      <w:r w:rsidRPr="003803F0">
        <w:t xml:space="preserve"> './someModule';</w:t>
      </w:r>
    </w:p>
    <w:p w:rsidR="003803F0" w:rsidRPr="003803F0" w:rsidRDefault="003803F0" w:rsidP="003803F0">
      <w:pPr>
        <w:spacing w:line="220" w:lineRule="atLeast"/>
        <w:ind w:firstLine="720"/>
      </w:pPr>
      <w:r w:rsidRPr="003803F0">
        <w:rPr>
          <w:b/>
          <w:bCs/>
        </w:rPr>
        <w:t>export</w:t>
      </w:r>
      <w:r w:rsidRPr="003803F0">
        <w:t xml:space="preserve"> * </w:t>
      </w:r>
      <w:r w:rsidRPr="003803F0">
        <w:rPr>
          <w:b/>
          <w:bCs/>
        </w:rPr>
        <w:t>from</w:t>
      </w:r>
      <w:r w:rsidRPr="003803F0">
        <w:t xml:space="preserve"> 'my_module';</w:t>
      </w:r>
    </w:p>
    <w:p w:rsidR="008D29EF" w:rsidRDefault="008D29EF" w:rsidP="00A87C59">
      <w:pPr>
        <w:pStyle w:val="4"/>
        <w:numPr>
          <w:ilvl w:val="0"/>
          <w:numId w:val="19"/>
        </w:numPr>
      </w:pPr>
      <w:r>
        <w:rPr>
          <w:rFonts w:hint="eastAsia"/>
        </w:rPr>
        <w:t>set</w:t>
      </w:r>
      <w:r>
        <w:rPr>
          <w:rFonts w:hint="eastAsia"/>
        </w:rPr>
        <w:t>和</w:t>
      </w:r>
      <w:r>
        <w:rPr>
          <w:rFonts w:hint="eastAsia"/>
        </w:rPr>
        <w:t>map</w:t>
      </w:r>
    </w:p>
    <w:p w:rsidR="00D211AD" w:rsidRPr="00D211AD" w:rsidRDefault="00D211AD" w:rsidP="008D29EF">
      <w:pPr>
        <w:spacing w:line="220" w:lineRule="atLeast"/>
        <w:ind w:leftChars="-386" w:left="-849" w:firstLineChars="386" w:firstLine="849"/>
        <w:rPr>
          <w:b/>
        </w:rPr>
      </w:pPr>
      <w:r w:rsidRPr="008D29EF">
        <w:rPr>
          <w:b/>
        </w:rPr>
        <w:t>Set</w:t>
      </w:r>
    </w:p>
    <w:p w:rsidR="008D29EF" w:rsidRDefault="00D211AD" w:rsidP="008D29EF">
      <w:pPr>
        <w:spacing w:line="220" w:lineRule="atLeast"/>
        <w:ind w:leftChars="-386" w:left="-849" w:firstLineChars="386" w:firstLine="849"/>
      </w:pPr>
      <w:r>
        <w:rPr>
          <w:rFonts w:hint="eastAsia"/>
        </w:rPr>
        <w:t>s</w:t>
      </w:r>
      <w:r w:rsidR="008D29EF" w:rsidRPr="008D29EF">
        <w:t>et</w:t>
      </w:r>
      <w:r w:rsidR="008D29EF" w:rsidRPr="008D29EF">
        <w:t>实例的方法分为两大类：操作方法（用于操作数据）和遍历方法（用于遍历成员）。</w:t>
      </w:r>
    </w:p>
    <w:p w:rsidR="008D29EF" w:rsidRPr="008D29EF" w:rsidRDefault="00D211AD" w:rsidP="008D29EF">
      <w:pPr>
        <w:spacing w:line="220" w:lineRule="atLeast"/>
        <w:ind w:leftChars="-386" w:left="-849" w:firstLineChars="386" w:firstLine="849"/>
      </w:pPr>
      <w:r>
        <w:rPr>
          <w:rFonts w:hint="eastAsia"/>
        </w:rPr>
        <w:t>s</w:t>
      </w:r>
      <w:r w:rsidR="008D29EF">
        <w:rPr>
          <w:rFonts w:hint="eastAsia"/>
        </w:rPr>
        <w:t>et</w:t>
      </w:r>
      <w:r w:rsidR="008D29EF">
        <w:t>四个操作方法</w:t>
      </w:r>
      <w:r w:rsidR="008D29EF">
        <w:rPr>
          <w:rFonts w:hint="eastAsia"/>
        </w:rPr>
        <w:t>:</w:t>
      </w:r>
    </w:p>
    <w:p w:rsidR="008D29EF" w:rsidRPr="008D29EF" w:rsidRDefault="008D29EF" w:rsidP="008D29EF">
      <w:pPr>
        <w:spacing w:line="220" w:lineRule="atLeast"/>
        <w:ind w:leftChars="-286" w:left="-629" w:firstLineChars="386" w:firstLine="849"/>
      </w:pPr>
      <w:r w:rsidRPr="008D29EF">
        <w:t>add(value)</w:t>
      </w:r>
      <w:r w:rsidRPr="008D29EF">
        <w:t>：添加某个值，返回</w:t>
      </w:r>
      <w:r w:rsidRPr="008D29EF">
        <w:t>Set</w:t>
      </w:r>
      <w:r w:rsidRPr="008D29EF">
        <w:t>结构本身。</w:t>
      </w:r>
    </w:p>
    <w:p w:rsidR="008D29EF" w:rsidRPr="008D29EF" w:rsidRDefault="008D29EF" w:rsidP="008D29EF">
      <w:pPr>
        <w:spacing w:line="220" w:lineRule="atLeast"/>
        <w:ind w:leftChars="-286" w:left="-629" w:firstLineChars="386" w:firstLine="849"/>
      </w:pPr>
      <w:r w:rsidRPr="008D29EF">
        <w:lastRenderedPageBreak/>
        <w:t>delete(value)</w:t>
      </w:r>
      <w:r w:rsidRPr="008D29EF">
        <w:t>：删除某个值，返回一个布尔值，表示删除是否成功。</w:t>
      </w:r>
    </w:p>
    <w:p w:rsidR="008D29EF" w:rsidRPr="008D29EF" w:rsidRDefault="008D29EF" w:rsidP="008D29EF">
      <w:pPr>
        <w:spacing w:line="220" w:lineRule="atLeast"/>
        <w:ind w:leftChars="-286" w:left="-629" w:firstLineChars="386" w:firstLine="849"/>
      </w:pPr>
      <w:r w:rsidRPr="008D29EF">
        <w:t>has(value)</w:t>
      </w:r>
      <w:r w:rsidRPr="008D29EF">
        <w:t>：返回一个布尔值，表示该值是否为</w:t>
      </w:r>
      <w:r w:rsidRPr="008D29EF">
        <w:t>Set</w:t>
      </w:r>
      <w:r w:rsidRPr="008D29EF">
        <w:t>的成员。</w:t>
      </w:r>
    </w:p>
    <w:p w:rsidR="008D29EF" w:rsidRDefault="008D29EF" w:rsidP="008D29EF">
      <w:pPr>
        <w:spacing w:line="220" w:lineRule="atLeast"/>
        <w:ind w:firstLine="220"/>
      </w:pPr>
      <w:r w:rsidRPr="008D29EF">
        <w:t>clear()</w:t>
      </w:r>
      <w:r w:rsidRPr="008D29EF">
        <w:t>：清除所有成员，没有返回值</w:t>
      </w:r>
    </w:p>
    <w:p w:rsidR="008D29EF" w:rsidRDefault="008D29EF" w:rsidP="008D29EF">
      <w:pPr>
        <w:spacing w:line="220" w:lineRule="atLeast"/>
        <w:ind w:leftChars="-386" w:left="-849" w:firstLineChars="386" w:firstLine="849"/>
      </w:pPr>
      <w:r>
        <w:rPr>
          <w:rFonts w:hint="eastAsia"/>
        </w:rPr>
        <w:t>set</w:t>
      </w:r>
      <w:r>
        <w:rPr>
          <w:rFonts w:hint="eastAsia"/>
        </w:rPr>
        <w:t>四个遍历方法：</w:t>
      </w:r>
    </w:p>
    <w:p w:rsidR="008D29EF" w:rsidRPr="008D29EF" w:rsidRDefault="008D29EF" w:rsidP="008D29EF">
      <w:pPr>
        <w:spacing w:line="220" w:lineRule="atLeast"/>
        <w:ind w:leftChars="-286" w:left="-629" w:firstLineChars="386" w:firstLine="849"/>
      </w:pPr>
      <w:r w:rsidRPr="008D29EF">
        <w:t>keys()</w:t>
      </w:r>
      <w:r w:rsidRPr="008D29EF">
        <w:t>：返回键名的遍历器</w:t>
      </w:r>
    </w:p>
    <w:p w:rsidR="008D29EF" w:rsidRPr="008D29EF" w:rsidRDefault="008D29EF" w:rsidP="008D29EF">
      <w:pPr>
        <w:spacing w:line="220" w:lineRule="atLeast"/>
        <w:ind w:leftChars="-286" w:left="-629" w:firstLineChars="386" w:firstLine="849"/>
      </w:pPr>
      <w:r w:rsidRPr="008D29EF">
        <w:t>values()</w:t>
      </w:r>
      <w:r w:rsidRPr="008D29EF">
        <w:t>：返回键值的遍历器</w:t>
      </w:r>
    </w:p>
    <w:p w:rsidR="008D29EF" w:rsidRPr="008D29EF" w:rsidRDefault="008D29EF" w:rsidP="008D29EF">
      <w:pPr>
        <w:spacing w:line="220" w:lineRule="atLeast"/>
        <w:ind w:leftChars="-286" w:left="-629" w:firstLineChars="386" w:firstLine="849"/>
      </w:pPr>
      <w:r w:rsidRPr="008D29EF">
        <w:t>entries()</w:t>
      </w:r>
      <w:r w:rsidRPr="008D29EF">
        <w:t>：返回键值对的遍历器</w:t>
      </w:r>
    </w:p>
    <w:p w:rsidR="008D29EF" w:rsidRPr="008D29EF" w:rsidRDefault="008D29EF" w:rsidP="008D29EF">
      <w:pPr>
        <w:spacing w:line="220" w:lineRule="atLeast"/>
        <w:ind w:leftChars="-286" w:left="-629" w:firstLineChars="386" w:firstLine="849"/>
      </w:pPr>
      <w:r w:rsidRPr="008D29EF">
        <w:t>forEach()</w:t>
      </w:r>
      <w:r w:rsidRPr="008D29EF">
        <w:t>：使用回调函数遍历每个成员</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b/>
          <w:bCs/>
          <w:color w:val="333333"/>
          <w:sz w:val="17"/>
          <w:szCs w:val="17"/>
          <w:bdr w:val="none" w:sz="0" w:space="0" w:color="auto" w:frame="1"/>
        </w:rPr>
        <w:t>let</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b/>
          <w:bCs/>
          <w:color w:val="333333"/>
          <w:sz w:val="17"/>
          <w:szCs w:val="17"/>
          <w:bdr w:val="none" w:sz="0" w:space="0" w:color="auto" w:frame="1"/>
        </w:rPr>
        <w:t>set</w:t>
      </w:r>
      <w:r w:rsidRPr="008D29EF">
        <w:rPr>
          <w:rFonts w:ascii="Consolas" w:eastAsia="宋体" w:hAnsi="Consolas" w:cs="Consolas"/>
          <w:color w:val="333333"/>
          <w:sz w:val="17"/>
          <w:szCs w:val="17"/>
          <w:bdr w:val="none" w:sz="0" w:space="0" w:color="auto" w:frame="1"/>
        </w:rPr>
        <w:t xml:space="preserve"> = </w:t>
      </w:r>
      <w:r w:rsidRPr="008D29EF">
        <w:rPr>
          <w:rFonts w:ascii="Consolas" w:eastAsia="宋体" w:hAnsi="Consolas" w:cs="Consolas"/>
          <w:b/>
          <w:bCs/>
          <w:color w:val="333333"/>
          <w:sz w:val="17"/>
          <w:szCs w:val="17"/>
          <w:bdr w:val="none" w:sz="0" w:space="0" w:color="auto" w:frame="1"/>
        </w:rPr>
        <w:t>new</w:t>
      </w:r>
      <w:r w:rsidRPr="008D29EF">
        <w:rPr>
          <w:rFonts w:ascii="Consolas" w:eastAsia="宋体" w:hAnsi="Consolas" w:cs="Consolas"/>
          <w:color w:val="333333"/>
          <w:sz w:val="17"/>
          <w:szCs w:val="17"/>
          <w:bdr w:val="none" w:sz="0" w:space="0" w:color="auto" w:frame="1"/>
        </w:rPr>
        <w:t xml:space="preserve"> Set([</w:t>
      </w:r>
      <w:r w:rsidRPr="008D29EF">
        <w:rPr>
          <w:rFonts w:ascii="Consolas" w:eastAsia="宋体" w:hAnsi="Consolas" w:cs="Consolas"/>
          <w:color w:val="DD1144"/>
          <w:sz w:val="17"/>
          <w:szCs w:val="17"/>
          <w:bdr w:val="none" w:sz="0" w:space="0" w:color="auto" w:frame="1"/>
        </w:rPr>
        <w:t>'red'</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DD1144"/>
          <w:sz w:val="17"/>
          <w:szCs w:val="17"/>
          <w:bdr w:val="none" w:sz="0" w:space="0" w:color="auto" w:frame="1"/>
        </w:rPr>
        <w:t>'green'</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DD1144"/>
          <w:sz w:val="17"/>
          <w:szCs w:val="17"/>
          <w:bdr w:val="none" w:sz="0" w:space="0" w:color="auto" w:frame="1"/>
        </w:rPr>
        <w:t>'blue'</w:t>
      </w:r>
      <w:r w:rsidRPr="008D29EF">
        <w:rPr>
          <w:rFonts w:ascii="Consolas" w:eastAsia="宋体" w:hAnsi="Consolas" w:cs="Consolas"/>
          <w:color w:val="333333"/>
          <w:sz w:val="17"/>
          <w:szCs w:val="17"/>
          <w:bdr w:val="none" w:sz="0" w:space="0" w:color="auto" w:frame="1"/>
        </w:rPr>
        <w:t>]);</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b/>
          <w:bCs/>
          <w:color w:val="333333"/>
          <w:sz w:val="17"/>
          <w:szCs w:val="17"/>
          <w:bdr w:val="none" w:sz="0" w:space="0" w:color="auto" w:frame="1"/>
        </w:rPr>
        <w:t>for</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b/>
          <w:bCs/>
          <w:color w:val="333333"/>
          <w:sz w:val="17"/>
          <w:szCs w:val="17"/>
          <w:bdr w:val="none" w:sz="0" w:space="0" w:color="auto" w:frame="1"/>
        </w:rPr>
        <w:t>let</w:t>
      </w:r>
      <w:r w:rsidRPr="008D29EF">
        <w:rPr>
          <w:rFonts w:ascii="Consolas" w:eastAsia="宋体" w:hAnsi="Consolas" w:cs="Consolas"/>
          <w:color w:val="333333"/>
          <w:sz w:val="17"/>
          <w:szCs w:val="17"/>
          <w:bdr w:val="none" w:sz="0" w:space="0" w:color="auto" w:frame="1"/>
        </w:rPr>
        <w:t xml:space="preserve"> item of </w:t>
      </w:r>
      <w:r w:rsidRPr="008D29EF">
        <w:rPr>
          <w:rFonts w:ascii="Consolas" w:eastAsia="宋体" w:hAnsi="Consolas" w:cs="Consolas"/>
          <w:b/>
          <w:bCs/>
          <w:color w:val="333333"/>
          <w:sz w:val="17"/>
          <w:szCs w:val="17"/>
          <w:bdr w:val="none" w:sz="0" w:space="0" w:color="auto" w:frame="1"/>
        </w:rPr>
        <w:t>set</w:t>
      </w:r>
      <w:r w:rsidRPr="008D29EF">
        <w:rPr>
          <w:rFonts w:ascii="Consolas" w:eastAsia="宋体" w:hAnsi="Consolas" w:cs="Consolas"/>
          <w:color w:val="333333"/>
          <w:sz w:val="17"/>
          <w:szCs w:val="17"/>
          <w:bdr w:val="none" w:sz="0" w:space="0" w:color="auto" w:frame="1"/>
        </w:rPr>
        <w:t>.keys()) {</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0086B3"/>
          <w:sz w:val="17"/>
          <w:szCs w:val="17"/>
          <w:bdr w:val="none" w:sz="0" w:space="0" w:color="auto" w:frame="1"/>
        </w:rPr>
        <w:t>console</w:t>
      </w:r>
      <w:r w:rsidRPr="008D29EF">
        <w:rPr>
          <w:rFonts w:ascii="Consolas" w:eastAsia="宋体" w:hAnsi="Consolas" w:cs="Consolas"/>
          <w:color w:val="333333"/>
          <w:sz w:val="17"/>
          <w:szCs w:val="17"/>
          <w:bdr w:val="none" w:sz="0" w:space="0" w:color="auto" w:frame="1"/>
        </w:rPr>
        <w:t>.log(item);</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color w:val="333333"/>
          <w:sz w:val="17"/>
          <w:szCs w:val="17"/>
          <w:bdr w:val="none" w:sz="0" w:space="0" w:color="auto" w:frame="1"/>
        </w:rPr>
        <w:t>}</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i/>
          <w:iCs/>
          <w:color w:val="999988"/>
          <w:sz w:val="17"/>
          <w:szCs w:val="17"/>
          <w:bdr w:val="none" w:sz="0" w:space="0" w:color="auto" w:frame="1"/>
        </w:rPr>
        <w:t>// red// green// blue</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b/>
          <w:bCs/>
          <w:color w:val="333333"/>
          <w:sz w:val="17"/>
          <w:szCs w:val="17"/>
          <w:bdr w:val="none" w:sz="0" w:space="0" w:color="auto" w:frame="1"/>
        </w:rPr>
        <w:t>for</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b/>
          <w:bCs/>
          <w:color w:val="333333"/>
          <w:sz w:val="17"/>
          <w:szCs w:val="17"/>
          <w:bdr w:val="none" w:sz="0" w:space="0" w:color="auto" w:frame="1"/>
        </w:rPr>
        <w:t>let</w:t>
      </w:r>
      <w:r w:rsidRPr="008D29EF">
        <w:rPr>
          <w:rFonts w:ascii="Consolas" w:eastAsia="宋体" w:hAnsi="Consolas" w:cs="Consolas"/>
          <w:color w:val="333333"/>
          <w:sz w:val="17"/>
          <w:szCs w:val="17"/>
          <w:bdr w:val="none" w:sz="0" w:space="0" w:color="auto" w:frame="1"/>
        </w:rPr>
        <w:t xml:space="preserve"> item of </w:t>
      </w:r>
      <w:r w:rsidRPr="008D29EF">
        <w:rPr>
          <w:rFonts w:ascii="Consolas" w:eastAsia="宋体" w:hAnsi="Consolas" w:cs="Consolas"/>
          <w:b/>
          <w:bCs/>
          <w:color w:val="333333"/>
          <w:sz w:val="17"/>
          <w:szCs w:val="17"/>
          <w:bdr w:val="none" w:sz="0" w:space="0" w:color="auto" w:frame="1"/>
        </w:rPr>
        <w:t>set</w:t>
      </w:r>
      <w:r w:rsidRPr="008D29EF">
        <w:rPr>
          <w:rFonts w:ascii="Consolas" w:eastAsia="宋体" w:hAnsi="Consolas" w:cs="Consolas"/>
          <w:color w:val="333333"/>
          <w:sz w:val="17"/>
          <w:szCs w:val="17"/>
          <w:bdr w:val="none" w:sz="0" w:space="0" w:color="auto" w:frame="1"/>
        </w:rPr>
        <w:t>.values()) {</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0086B3"/>
          <w:sz w:val="17"/>
          <w:szCs w:val="17"/>
          <w:bdr w:val="none" w:sz="0" w:space="0" w:color="auto" w:frame="1"/>
        </w:rPr>
        <w:t>console</w:t>
      </w:r>
      <w:r w:rsidRPr="008D29EF">
        <w:rPr>
          <w:rFonts w:ascii="Consolas" w:eastAsia="宋体" w:hAnsi="Consolas" w:cs="Consolas"/>
          <w:color w:val="333333"/>
          <w:sz w:val="17"/>
          <w:szCs w:val="17"/>
          <w:bdr w:val="none" w:sz="0" w:space="0" w:color="auto" w:frame="1"/>
        </w:rPr>
        <w:t>.log(item);</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color w:val="333333"/>
          <w:sz w:val="17"/>
          <w:szCs w:val="17"/>
          <w:bdr w:val="none" w:sz="0" w:space="0" w:color="auto" w:frame="1"/>
        </w:rPr>
        <w:t>}</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i/>
          <w:iCs/>
          <w:color w:val="999988"/>
          <w:sz w:val="17"/>
          <w:szCs w:val="17"/>
          <w:bdr w:val="none" w:sz="0" w:space="0" w:color="auto" w:frame="1"/>
        </w:rPr>
        <w:t>// red// green// blue</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b/>
          <w:bCs/>
          <w:color w:val="333333"/>
          <w:sz w:val="17"/>
          <w:szCs w:val="17"/>
          <w:bdr w:val="none" w:sz="0" w:space="0" w:color="auto" w:frame="1"/>
        </w:rPr>
        <w:t>for</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b/>
          <w:bCs/>
          <w:color w:val="333333"/>
          <w:sz w:val="17"/>
          <w:szCs w:val="17"/>
          <w:bdr w:val="none" w:sz="0" w:space="0" w:color="auto" w:frame="1"/>
        </w:rPr>
        <w:t>let</w:t>
      </w:r>
      <w:r w:rsidRPr="008D29EF">
        <w:rPr>
          <w:rFonts w:ascii="Consolas" w:eastAsia="宋体" w:hAnsi="Consolas" w:cs="Consolas"/>
          <w:color w:val="333333"/>
          <w:sz w:val="17"/>
          <w:szCs w:val="17"/>
          <w:bdr w:val="none" w:sz="0" w:space="0" w:color="auto" w:frame="1"/>
        </w:rPr>
        <w:t xml:space="preserve"> item of </w:t>
      </w:r>
      <w:r w:rsidRPr="008D29EF">
        <w:rPr>
          <w:rFonts w:ascii="Consolas" w:eastAsia="宋体" w:hAnsi="Consolas" w:cs="Consolas"/>
          <w:b/>
          <w:bCs/>
          <w:color w:val="333333"/>
          <w:sz w:val="17"/>
          <w:szCs w:val="17"/>
          <w:bdr w:val="none" w:sz="0" w:space="0" w:color="auto" w:frame="1"/>
        </w:rPr>
        <w:t>set</w:t>
      </w:r>
      <w:r w:rsidRPr="008D29EF">
        <w:rPr>
          <w:rFonts w:ascii="Consolas" w:eastAsia="宋体" w:hAnsi="Consolas" w:cs="Consolas"/>
          <w:color w:val="333333"/>
          <w:sz w:val="17"/>
          <w:szCs w:val="17"/>
          <w:bdr w:val="none" w:sz="0" w:space="0" w:color="auto" w:frame="1"/>
        </w:rPr>
        <w:t>.entries()) {</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0086B3"/>
          <w:sz w:val="17"/>
          <w:szCs w:val="17"/>
          <w:bdr w:val="none" w:sz="0" w:space="0" w:color="auto" w:frame="1"/>
        </w:rPr>
        <w:t>console</w:t>
      </w:r>
      <w:r w:rsidRPr="008D29EF">
        <w:rPr>
          <w:rFonts w:ascii="Consolas" w:eastAsia="宋体" w:hAnsi="Consolas" w:cs="Consolas"/>
          <w:color w:val="333333"/>
          <w:sz w:val="17"/>
          <w:szCs w:val="17"/>
          <w:bdr w:val="none" w:sz="0" w:space="0" w:color="auto" w:frame="1"/>
        </w:rPr>
        <w:t>.log(item);</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color w:val="333333"/>
          <w:sz w:val="17"/>
          <w:szCs w:val="17"/>
          <w:bdr w:val="none" w:sz="0" w:space="0" w:color="auto" w:frame="1"/>
        </w:rPr>
        <w:t>}</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i/>
          <w:iCs/>
          <w:color w:val="999988"/>
          <w:sz w:val="17"/>
          <w:szCs w:val="17"/>
          <w:bdr w:val="none" w:sz="0" w:space="0" w:color="auto" w:frame="1"/>
        </w:rPr>
        <w:t>// ["red", "red"]// ["green", "green"]// ["blue", "blue"]</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rPr>
          <w:rFonts w:ascii="Consolas" w:eastAsia="宋体" w:hAnsi="Consolas" w:cs="Consolas"/>
          <w:color w:val="333333"/>
          <w:sz w:val="17"/>
          <w:szCs w:val="17"/>
          <w:bdr w:val="none" w:sz="0" w:space="0" w:color="auto" w:frame="1"/>
        </w:rPr>
      </w:pP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b/>
          <w:bCs/>
          <w:color w:val="333333"/>
          <w:sz w:val="17"/>
          <w:szCs w:val="17"/>
          <w:bdr w:val="none" w:sz="0" w:space="0" w:color="auto" w:frame="1"/>
        </w:rPr>
        <w:t>let</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b/>
          <w:bCs/>
          <w:color w:val="333333"/>
          <w:sz w:val="17"/>
          <w:szCs w:val="17"/>
          <w:bdr w:val="none" w:sz="0" w:space="0" w:color="auto" w:frame="1"/>
        </w:rPr>
        <w:t>set</w:t>
      </w:r>
      <w:r w:rsidRPr="008D29EF">
        <w:rPr>
          <w:rFonts w:ascii="Consolas" w:eastAsia="宋体" w:hAnsi="Consolas" w:cs="Consolas"/>
          <w:color w:val="333333"/>
          <w:sz w:val="17"/>
          <w:szCs w:val="17"/>
          <w:bdr w:val="none" w:sz="0" w:space="0" w:color="auto" w:frame="1"/>
        </w:rPr>
        <w:t xml:space="preserve"> = </w:t>
      </w:r>
      <w:r w:rsidRPr="008D29EF">
        <w:rPr>
          <w:rFonts w:ascii="Consolas" w:eastAsia="宋体" w:hAnsi="Consolas" w:cs="Consolas"/>
          <w:b/>
          <w:bCs/>
          <w:color w:val="333333"/>
          <w:sz w:val="17"/>
          <w:szCs w:val="17"/>
          <w:bdr w:val="none" w:sz="0" w:space="0" w:color="auto" w:frame="1"/>
        </w:rPr>
        <w:t>new</w:t>
      </w:r>
      <w:r w:rsidRPr="008D29EF">
        <w:rPr>
          <w:rFonts w:ascii="Consolas" w:eastAsia="宋体" w:hAnsi="Consolas" w:cs="Consolas"/>
          <w:color w:val="333333"/>
          <w:sz w:val="17"/>
          <w:szCs w:val="17"/>
          <w:bdr w:val="none" w:sz="0" w:space="0" w:color="auto" w:frame="1"/>
        </w:rPr>
        <w:t xml:space="preserve"> Set([</w:t>
      </w:r>
      <w:r w:rsidRPr="008D29EF">
        <w:rPr>
          <w:rFonts w:ascii="Consolas" w:eastAsia="宋体" w:hAnsi="Consolas" w:cs="Consolas"/>
          <w:color w:val="008080"/>
          <w:sz w:val="17"/>
          <w:szCs w:val="17"/>
          <w:bdr w:val="none" w:sz="0" w:space="0" w:color="auto" w:frame="1"/>
        </w:rPr>
        <w:t>1</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008080"/>
          <w:sz w:val="17"/>
          <w:szCs w:val="17"/>
          <w:bdr w:val="none" w:sz="0" w:space="0" w:color="auto" w:frame="1"/>
        </w:rPr>
        <w:t>2</w:t>
      </w:r>
      <w:r w:rsidRPr="008D29EF">
        <w:rPr>
          <w:rFonts w:ascii="Consolas" w:eastAsia="宋体" w:hAnsi="Consolas" w:cs="Consolas"/>
          <w:color w:val="333333"/>
          <w:sz w:val="17"/>
          <w:szCs w:val="17"/>
          <w:bdr w:val="none" w:sz="0" w:space="0" w:color="auto" w:frame="1"/>
        </w:rPr>
        <w:t xml:space="preserve">, </w:t>
      </w:r>
      <w:r w:rsidRPr="008D29EF">
        <w:rPr>
          <w:rFonts w:ascii="Consolas" w:eastAsia="宋体" w:hAnsi="Consolas" w:cs="Consolas"/>
          <w:color w:val="008080"/>
          <w:sz w:val="17"/>
          <w:szCs w:val="17"/>
          <w:bdr w:val="none" w:sz="0" w:space="0" w:color="auto" w:frame="1"/>
        </w:rPr>
        <w:t>3</w:t>
      </w:r>
      <w:r w:rsidRPr="008D29EF">
        <w:rPr>
          <w:rFonts w:ascii="Consolas" w:eastAsia="宋体" w:hAnsi="Consolas" w:cs="Consolas"/>
          <w:color w:val="333333"/>
          <w:sz w:val="17"/>
          <w:szCs w:val="17"/>
          <w:bdr w:val="none" w:sz="0" w:space="0" w:color="auto" w:frame="1"/>
        </w:rPr>
        <w:t>]);</w:t>
      </w:r>
    </w:p>
    <w:p w:rsidR="008D29EF" w:rsidRP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17"/>
          <w:szCs w:val="17"/>
          <w:bdr w:val="none" w:sz="0" w:space="0" w:color="auto" w:frame="1"/>
        </w:rPr>
      </w:pPr>
      <w:r w:rsidRPr="008D29EF">
        <w:rPr>
          <w:rFonts w:ascii="Consolas" w:eastAsia="宋体" w:hAnsi="Consolas" w:cs="Consolas"/>
          <w:b/>
          <w:bCs/>
          <w:color w:val="333333"/>
          <w:sz w:val="17"/>
          <w:szCs w:val="17"/>
          <w:bdr w:val="none" w:sz="0" w:space="0" w:color="auto" w:frame="1"/>
        </w:rPr>
        <w:t>set</w:t>
      </w:r>
      <w:r w:rsidRPr="008D29EF">
        <w:rPr>
          <w:rFonts w:ascii="Consolas" w:eastAsia="宋体" w:hAnsi="Consolas" w:cs="Consolas"/>
          <w:color w:val="333333"/>
          <w:sz w:val="17"/>
          <w:szCs w:val="17"/>
          <w:bdr w:val="none" w:sz="0" w:space="0" w:color="auto" w:frame="1"/>
        </w:rPr>
        <w:t xml:space="preserve">.forEach((value, key) =&gt; </w:t>
      </w:r>
      <w:r w:rsidRPr="008D29EF">
        <w:rPr>
          <w:rFonts w:ascii="Consolas" w:eastAsia="宋体" w:hAnsi="Consolas" w:cs="Consolas"/>
          <w:color w:val="0086B3"/>
          <w:sz w:val="17"/>
          <w:szCs w:val="17"/>
          <w:bdr w:val="none" w:sz="0" w:space="0" w:color="auto" w:frame="1"/>
        </w:rPr>
        <w:t>console</w:t>
      </w:r>
      <w:r w:rsidRPr="008D29EF">
        <w:rPr>
          <w:rFonts w:ascii="Consolas" w:eastAsia="宋体" w:hAnsi="Consolas" w:cs="Consolas"/>
          <w:color w:val="333333"/>
          <w:sz w:val="17"/>
          <w:szCs w:val="17"/>
          <w:bdr w:val="none" w:sz="0" w:space="0" w:color="auto" w:frame="1"/>
        </w:rPr>
        <w:t xml:space="preserve">.log(value * </w:t>
      </w:r>
      <w:r w:rsidRPr="008D29EF">
        <w:rPr>
          <w:rFonts w:ascii="Consolas" w:eastAsia="宋体" w:hAnsi="Consolas" w:cs="Consolas"/>
          <w:color w:val="008080"/>
          <w:sz w:val="17"/>
          <w:szCs w:val="17"/>
          <w:bdr w:val="none" w:sz="0" w:space="0" w:color="auto" w:frame="1"/>
        </w:rPr>
        <w:t>2</w:t>
      </w:r>
      <w:r w:rsidRPr="008D29EF">
        <w:rPr>
          <w:rFonts w:ascii="Consolas" w:eastAsia="宋体" w:hAnsi="Consolas" w:cs="Consolas"/>
          <w:color w:val="333333"/>
          <w:sz w:val="17"/>
          <w:szCs w:val="17"/>
          <w:bdr w:val="none" w:sz="0" w:space="0" w:color="auto" w:frame="1"/>
        </w:rPr>
        <w:t>) )</w:t>
      </w:r>
    </w:p>
    <w:p w:rsid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i/>
          <w:iCs/>
          <w:color w:val="999988"/>
          <w:sz w:val="17"/>
          <w:szCs w:val="17"/>
          <w:bdr w:val="none" w:sz="0" w:space="0" w:color="auto" w:frame="1"/>
        </w:rPr>
      </w:pPr>
      <w:r w:rsidRPr="008D29EF">
        <w:rPr>
          <w:rFonts w:ascii="Consolas" w:eastAsia="宋体" w:hAnsi="Consolas" w:cs="Consolas"/>
          <w:i/>
          <w:iCs/>
          <w:color w:val="999988"/>
          <w:sz w:val="17"/>
          <w:szCs w:val="17"/>
          <w:bdr w:val="none" w:sz="0" w:space="0" w:color="auto" w:frame="1"/>
        </w:rPr>
        <w:t>// 2// 4// 6</w:t>
      </w:r>
    </w:p>
    <w:p w:rsidR="008D29EF" w:rsidRDefault="008D29EF" w:rsidP="008D29E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i/>
          <w:iCs/>
          <w:color w:val="999988"/>
          <w:sz w:val="17"/>
          <w:szCs w:val="17"/>
          <w:bdr w:val="none" w:sz="0" w:space="0" w:color="auto" w:frame="1"/>
        </w:rPr>
      </w:pPr>
    </w:p>
    <w:p w:rsidR="00D211AD" w:rsidRPr="00D211AD" w:rsidRDefault="00D211AD" w:rsidP="008D29EF">
      <w:pPr>
        <w:rPr>
          <w:rFonts w:ascii="Segoe UI" w:hAnsi="Segoe UI" w:cs="Segoe UI"/>
          <w:b/>
          <w:color w:val="4C4C4C"/>
        </w:rPr>
      </w:pPr>
      <w:r w:rsidRPr="00D211AD">
        <w:rPr>
          <w:rFonts w:ascii="Segoe UI" w:hAnsi="Segoe UI" w:cs="Segoe UI" w:hint="eastAsia"/>
          <w:b/>
          <w:color w:val="4C4C4C"/>
        </w:rPr>
        <w:t>map</w:t>
      </w:r>
    </w:p>
    <w:p w:rsidR="008D29EF" w:rsidRDefault="008D29EF" w:rsidP="008D29EF">
      <w:pPr>
        <w:rPr>
          <w:rFonts w:ascii="Consolas" w:eastAsia="宋体" w:hAnsi="Consolas" w:cs="Consolas"/>
          <w:color w:val="333333"/>
          <w:sz w:val="17"/>
          <w:szCs w:val="17"/>
          <w:bdr w:val="none" w:sz="0" w:space="0" w:color="auto" w:frame="1"/>
        </w:rPr>
      </w:pPr>
      <w:r>
        <w:rPr>
          <w:rFonts w:ascii="Segoe UI" w:hAnsi="Segoe UI" w:cs="Segoe UI" w:hint="eastAsia"/>
          <w:color w:val="4C4C4C"/>
        </w:rPr>
        <w:t>map</w:t>
      </w:r>
      <w:r>
        <w:rPr>
          <w:rFonts w:ascii="Segoe UI" w:hAnsi="Segoe UI" w:cs="Segoe UI"/>
          <w:color w:val="4C4C4C"/>
        </w:rPr>
        <w:t>类似于对象，也是键值对的集合，但是</w:t>
      </w:r>
      <w:r>
        <w:rPr>
          <w:rFonts w:ascii="Segoe UI" w:hAnsi="Segoe UI" w:cs="Segoe UI"/>
          <w:color w:val="4C4C4C"/>
        </w:rPr>
        <w:t>“</w:t>
      </w:r>
      <w:r>
        <w:rPr>
          <w:rFonts w:ascii="Segoe UI" w:hAnsi="Segoe UI" w:cs="Segoe UI"/>
          <w:color w:val="4C4C4C"/>
        </w:rPr>
        <w:t>键</w:t>
      </w:r>
      <w:r>
        <w:rPr>
          <w:rFonts w:ascii="Segoe UI" w:hAnsi="Segoe UI" w:cs="Segoe UI"/>
          <w:color w:val="4C4C4C"/>
        </w:rPr>
        <w:t>”</w:t>
      </w:r>
      <w:r>
        <w:rPr>
          <w:rFonts w:ascii="Segoe UI" w:hAnsi="Segoe UI" w:cs="Segoe UI"/>
          <w:color w:val="4C4C4C"/>
        </w:rPr>
        <w:t>的范围不限于字符串，各种类型的值（包括对象）都可以当作键。也就是说，</w:t>
      </w:r>
      <w:r>
        <w:rPr>
          <w:rFonts w:ascii="Segoe UI" w:hAnsi="Segoe UI" w:cs="Segoe UI"/>
          <w:color w:val="4C4C4C"/>
        </w:rPr>
        <w:t>Object</w:t>
      </w:r>
      <w:r>
        <w:rPr>
          <w:rFonts w:ascii="Segoe UI" w:hAnsi="Segoe UI" w:cs="Segoe UI"/>
          <w:color w:val="4C4C4C"/>
        </w:rPr>
        <w:t>结构提供了</w:t>
      </w:r>
      <w:r>
        <w:rPr>
          <w:rFonts w:ascii="Segoe UI" w:hAnsi="Segoe UI" w:cs="Segoe UI"/>
          <w:color w:val="4C4C4C"/>
        </w:rPr>
        <w:t>“</w:t>
      </w:r>
      <w:r>
        <w:rPr>
          <w:rFonts w:ascii="Segoe UI" w:hAnsi="Segoe UI" w:cs="Segoe UI"/>
          <w:color w:val="4C4C4C"/>
        </w:rPr>
        <w:t>字符串</w:t>
      </w:r>
      <w:r>
        <w:rPr>
          <w:rFonts w:ascii="Segoe UI" w:hAnsi="Segoe UI" w:cs="Segoe UI"/>
          <w:color w:val="4C4C4C"/>
        </w:rPr>
        <w:t>—</w:t>
      </w:r>
      <w:r>
        <w:rPr>
          <w:rFonts w:ascii="Segoe UI" w:hAnsi="Segoe UI" w:cs="Segoe UI"/>
          <w:color w:val="4C4C4C"/>
        </w:rPr>
        <w:t>值</w:t>
      </w:r>
      <w:r>
        <w:rPr>
          <w:rFonts w:ascii="Segoe UI" w:hAnsi="Segoe UI" w:cs="Segoe UI"/>
          <w:color w:val="4C4C4C"/>
        </w:rPr>
        <w:t>”</w:t>
      </w:r>
      <w:r>
        <w:rPr>
          <w:rFonts w:ascii="Segoe UI" w:hAnsi="Segoe UI" w:cs="Segoe UI"/>
          <w:color w:val="4C4C4C"/>
        </w:rPr>
        <w:t>的对应，</w:t>
      </w:r>
      <w:r>
        <w:rPr>
          <w:rFonts w:ascii="Segoe UI" w:hAnsi="Segoe UI" w:cs="Segoe UI"/>
          <w:color w:val="4C4C4C"/>
        </w:rPr>
        <w:t>Map</w:t>
      </w:r>
      <w:r>
        <w:rPr>
          <w:rFonts w:ascii="Segoe UI" w:hAnsi="Segoe UI" w:cs="Segoe UI"/>
          <w:color w:val="4C4C4C"/>
        </w:rPr>
        <w:t>结构提供了</w:t>
      </w:r>
      <w:r>
        <w:rPr>
          <w:rFonts w:ascii="Segoe UI" w:hAnsi="Segoe UI" w:cs="Segoe UI"/>
          <w:color w:val="4C4C4C"/>
        </w:rPr>
        <w:t>“</w:t>
      </w:r>
      <w:r>
        <w:rPr>
          <w:rFonts w:ascii="Segoe UI" w:hAnsi="Segoe UI" w:cs="Segoe UI"/>
          <w:color w:val="4C4C4C"/>
        </w:rPr>
        <w:t>值</w:t>
      </w:r>
      <w:r>
        <w:rPr>
          <w:rFonts w:ascii="Segoe UI" w:hAnsi="Segoe UI" w:cs="Segoe UI"/>
          <w:color w:val="4C4C4C"/>
        </w:rPr>
        <w:t>—</w:t>
      </w:r>
      <w:r>
        <w:rPr>
          <w:rFonts w:ascii="Segoe UI" w:hAnsi="Segoe UI" w:cs="Segoe UI"/>
          <w:color w:val="4C4C4C"/>
        </w:rPr>
        <w:t>值</w:t>
      </w:r>
      <w:r>
        <w:rPr>
          <w:rFonts w:ascii="Segoe UI" w:hAnsi="Segoe UI" w:cs="Segoe UI"/>
          <w:color w:val="4C4C4C"/>
        </w:rPr>
        <w:t>”</w:t>
      </w:r>
      <w:r>
        <w:rPr>
          <w:rFonts w:ascii="Segoe UI" w:hAnsi="Segoe UI" w:cs="Segoe UI"/>
          <w:color w:val="4C4C4C"/>
        </w:rPr>
        <w:t>的对应，是一种更完善的</w:t>
      </w:r>
      <w:r>
        <w:rPr>
          <w:rFonts w:ascii="Segoe UI" w:hAnsi="Segoe UI" w:cs="Segoe UI"/>
          <w:color w:val="4C4C4C"/>
        </w:rPr>
        <w:t>Hash</w:t>
      </w:r>
      <w:r>
        <w:rPr>
          <w:rFonts w:ascii="Segoe UI" w:hAnsi="Segoe UI" w:cs="Segoe UI"/>
          <w:color w:val="4C4C4C"/>
        </w:rPr>
        <w:t>结构实现。如果你需要</w:t>
      </w:r>
      <w:r>
        <w:rPr>
          <w:rFonts w:ascii="Segoe UI" w:hAnsi="Segoe UI" w:cs="Segoe UI"/>
          <w:color w:val="4C4C4C"/>
        </w:rPr>
        <w:t>“</w:t>
      </w:r>
      <w:r>
        <w:rPr>
          <w:rFonts w:ascii="Segoe UI" w:hAnsi="Segoe UI" w:cs="Segoe UI"/>
          <w:color w:val="4C4C4C"/>
        </w:rPr>
        <w:t>键值对</w:t>
      </w:r>
      <w:r>
        <w:rPr>
          <w:rFonts w:ascii="Segoe UI" w:hAnsi="Segoe UI" w:cs="Segoe UI"/>
          <w:color w:val="4C4C4C"/>
        </w:rPr>
        <w:t>”</w:t>
      </w:r>
      <w:r>
        <w:rPr>
          <w:rFonts w:ascii="Segoe UI" w:hAnsi="Segoe UI" w:cs="Segoe UI"/>
          <w:color w:val="4C4C4C"/>
        </w:rPr>
        <w:t>的数据结构，</w:t>
      </w:r>
      <w:r>
        <w:rPr>
          <w:rFonts w:ascii="Segoe UI" w:hAnsi="Segoe UI" w:cs="Segoe UI"/>
          <w:color w:val="4C4C4C"/>
        </w:rPr>
        <w:t>Map</w:t>
      </w:r>
      <w:r>
        <w:rPr>
          <w:rFonts w:ascii="Segoe UI" w:hAnsi="Segoe UI" w:cs="Segoe UI"/>
          <w:color w:val="4C4C4C"/>
        </w:rPr>
        <w:t>比</w:t>
      </w:r>
      <w:r>
        <w:rPr>
          <w:rFonts w:ascii="Segoe UI" w:hAnsi="Segoe UI" w:cs="Segoe UI"/>
          <w:color w:val="4C4C4C"/>
        </w:rPr>
        <w:t>Object</w:t>
      </w:r>
      <w:r>
        <w:rPr>
          <w:rFonts w:ascii="Segoe UI" w:hAnsi="Segoe UI" w:cs="Segoe UI"/>
          <w:color w:val="4C4C4C"/>
        </w:rPr>
        <w:t>更合适。</w:t>
      </w:r>
    </w:p>
    <w:p w:rsidR="008D29EF" w:rsidRDefault="00D211AD" w:rsidP="008D29EF">
      <w:pPr>
        <w:rPr>
          <w:rFonts w:ascii="Consolas" w:eastAsia="宋体" w:hAnsi="Consolas" w:cs="Consolas"/>
          <w:color w:val="333333"/>
          <w:sz w:val="17"/>
          <w:szCs w:val="17"/>
          <w:bdr w:val="none" w:sz="0" w:space="0" w:color="auto" w:frame="1"/>
        </w:rPr>
      </w:pPr>
      <w:r>
        <w:rPr>
          <w:rFonts w:ascii="Consolas" w:eastAsia="宋体" w:hAnsi="Consolas" w:cs="Consolas" w:hint="eastAsia"/>
          <w:color w:val="333333"/>
          <w:sz w:val="17"/>
          <w:szCs w:val="17"/>
          <w:bdr w:val="none" w:sz="0" w:space="0" w:color="auto" w:frame="1"/>
        </w:rPr>
        <w:t>属性和方法：</w:t>
      </w:r>
      <w:r>
        <w:rPr>
          <w:rFonts w:ascii="Consolas" w:eastAsia="宋体" w:hAnsi="Consolas" w:cs="Consolas" w:hint="eastAsia"/>
          <w:color w:val="333333"/>
          <w:sz w:val="17"/>
          <w:szCs w:val="17"/>
          <w:bdr w:val="none" w:sz="0" w:space="0" w:color="auto" w:frame="1"/>
        </w:rPr>
        <w:t>size, set(key,value), get(key), has(key), delete(key), clear();</w:t>
      </w:r>
    </w:p>
    <w:p w:rsidR="00D211AD" w:rsidRPr="00D211AD" w:rsidRDefault="00D211AD" w:rsidP="00D211AD">
      <w:pPr>
        <w:rPr>
          <w:rFonts w:ascii="Segoe UI" w:hAnsi="Segoe UI" w:cs="Segoe UI"/>
          <w:color w:val="4C4C4C"/>
        </w:rPr>
      </w:pPr>
      <w:r w:rsidRPr="00D211AD">
        <w:rPr>
          <w:rFonts w:ascii="Segoe UI" w:hAnsi="Segoe UI" w:cs="Segoe UI"/>
          <w:color w:val="4C4C4C"/>
        </w:rPr>
        <w:t>eys()</w:t>
      </w:r>
      <w:r w:rsidRPr="00D211AD">
        <w:rPr>
          <w:rFonts w:ascii="Segoe UI" w:hAnsi="Segoe UI" w:cs="Segoe UI"/>
          <w:color w:val="4C4C4C"/>
        </w:rPr>
        <w:t>：返回键名的遍历器。</w:t>
      </w:r>
    </w:p>
    <w:p w:rsidR="00D211AD" w:rsidRPr="00D211AD" w:rsidRDefault="00D211AD" w:rsidP="00D211AD">
      <w:pPr>
        <w:rPr>
          <w:rFonts w:ascii="Segoe UI" w:hAnsi="Segoe UI" w:cs="Segoe UI"/>
          <w:color w:val="4C4C4C"/>
        </w:rPr>
      </w:pPr>
      <w:r w:rsidRPr="00D211AD">
        <w:rPr>
          <w:rFonts w:ascii="Segoe UI" w:hAnsi="Segoe UI" w:cs="Segoe UI"/>
          <w:color w:val="4C4C4C"/>
        </w:rPr>
        <w:t>values()</w:t>
      </w:r>
      <w:r w:rsidRPr="00D211AD">
        <w:rPr>
          <w:rFonts w:ascii="Segoe UI" w:hAnsi="Segoe UI" w:cs="Segoe UI"/>
          <w:color w:val="4C4C4C"/>
        </w:rPr>
        <w:t>：返回键值的遍历器。</w:t>
      </w:r>
    </w:p>
    <w:p w:rsidR="00D211AD" w:rsidRPr="00D211AD" w:rsidRDefault="00D211AD" w:rsidP="00D211AD">
      <w:pPr>
        <w:rPr>
          <w:rFonts w:ascii="Segoe UI" w:hAnsi="Segoe UI" w:cs="Segoe UI"/>
          <w:color w:val="4C4C4C"/>
        </w:rPr>
      </w:pPr>
      <w:r w:rsidRPr="00D211AD">
        <w:rPr>
          <w:rFonts w:ascii="Segoe UI" w:hAnsi="Segoe UI" w:cs="Segoe UI"/>
          <w:color w:val="4C4C4C"/>
        </w:rPr>
        <w:t>entries()</w:t>
      </w:r>
      <w:r w:rsidRPr="00D211AD">
        <w:rPr>
          <w:rFonts w:ascii="Segoe UI" w:hAnsi="Segoe UI" w:cs="Segoe UI"/>
          <w:color w:val="4C4C4C"/>
        </w:rPr>
        <w:t>：返回所有成员的遍历器。</w:t>
      </w:r>
    </w:p>
    <w:p w:rsidR="00D211AD" w:rsidRPr="00D211AD" w:rsidRDefault="00D211AD" w:rsidP="00D211AD">
      <w:pPr>
        <w:rPr>
          <w:rFonts w:ascii="Segoe UI" w:hAnsi="Segoe UI" w:cs="Segoe UI"/>
          <w:color w:val="4C4C4C"/>
        </w:rPr>
      </w:pPr>
      <w:r w:rsidRPr="00D211AD">
        <w:rPr>
          <w:rFonts w:ascii="Segoe UI" w:hAnsi="Segoe UI" w:cs="Segoe UI"/>
          <w:color w:val="4C4C4C"/>
        </w:rPr>
        <w:t>forEach()</w:t>
      </w:r>
      <w:r w:rsidRPr="00D211AD">
        <w:rPr>
          <w:rFonts w:ascii="Segoe UI" w:hAnsi="Segoe UI" w:cs="Segoe UI"/>
          <w:color w:val="4C4C4C"/>
        </w:rPr>
        <w:t>：遍历</w:t>
      </w:r>
      <w:r w:rsidRPr="00D211AD">
        <w:rPr>
          <w:rFonts w:ascii="Segoe UI" w:hAnsi="Segoe UI" w:cs="Segoe UI"/>
          <w:color w:val="4C4C4C"/>
        </w:rPr>
        <w:t>Map</w:t>
      </w:r>
      <w:r w:rsidRPr="00D211AD">
        <w:rPr>
          <w:rFonts w:ascii="Segoe UI" w:hAnsi="Segoe UI" w:cs="Segoe UI"/>
          <w:color w:val="4C4C4C"/>
        </w:rPr>
        <w:t>的所有成员</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let map = new Map([</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['F', 'no'],</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['T',  'yes'],</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for (let key of map.keys()) {</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console.log(key);</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"F"// "T"</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for (let value of map.values()) {</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console.log(value);</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"no"// "yes"</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for (let item of map.entries()) {</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console.log(item[0], item[1]);</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"F" "no"// "T" "yes"</w:t>
      </w:r>
    </w:p>
    <w:p w:rsidR="00D211AD" w:rsidRPr="00D211AD" w:rsidRDefault="00D211AD" w:rsidP="00D211AD">
      <w:pPr>
        <w:ind w:leftChars="100" w:left="220"/>
        <w:rPr>
          <w:rFonts w:ascii="Segoe UI" w:hAnsi="Segoe UI" w:cs="Segoe UI"/>
          <w:color w:val="4C4C4C"/>
          <w:sz w:val="18"/>
          <w:szCs w:val="18"/>
        </w:rPr>
      </w:pPr>
    </w:p>
    <w:p w:rsidR="00D211AD" w:rsidRPr="00D211AD" w:rsidRDefault="00D211AD" w:rsidP="00D211AD">
      <w:pPr>
        <w:ind w:leftChars="100" w:left="220"/>
        <w:rPr>
          <w:rFonts w:ascii="Segoe UI" w:hAnsi="Segoe UI" w:cs="Segoe UI"/>
          <w:color w:val="4C4C4C"/>
          <w:sz w:val="18"/>
          <w:szCs w:val="18"/>
        </w:rPr>
      </w:pPr>
      <w:r w:rsidRPr="00D211AD">
        <w:rPr>
          <w:rFonts w:ascii="Segoe UI" w:hAnsi="Segoe UI" w:cs="Segoe UI"/>
          <w:color w:val="4C4C4C"/>
          <w:sz w:val="18"/>
          <w:szCs w:val="18"/>
        </w:rPr>
        <w:t xml:space="preserve">// </w:t>
      </w:r>
      <w:r w:rsidRPr="00D211AD">
        <w:rPr>
          <w:rFonts w:ascii="Segoe UI" w:hAnsi="Segoe UI" w:cs="Segoe UI"/>
          <w:color w:val="4C4C4C"/>
          <w:sz w:val="18"/>
          <w:szCs w:val="18"/>
        </w:rPr>
        <w:t>或者</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for (let [key, value] of map.entries()) {</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console.log(key, value);</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w:t>
      </w:r>
      <w:r w:rsidRPr="00D211AD">
        <w:rPr>
          <w:rFonts w:ascii="Segoe UI" w:hAnsi="Segoe UI" w:cs="Segoe UI"/>
          <w:color w:val="4C4C4C"/>
          <w:sz w:val="18"/>
          <w:szCs w:val="18"/>
        </w:rPr>
        <w:t>等同于使用</w:t>
      </w:r>
      <w:r w:rsidRPr="00D211AD">
        <w:rPr>
          <w:rFonts w:ascii="Segoe UI" w:hAnsi="Segoe UI" w:cs="Segoe UI"/>
          <w:color w:val="4C4C4C"/>
          <w:sz w:val="18"/>
          <w:szCs w:val="18"/>
        </w:rPr>
        <w:t>map.entries()</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for (let [key, value] of map) {</w:t>
      </w:r>
    </w:p>
    <w:p w:rsidR="00D211AD" w:rsidRP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 xml:space="preserve">  console.log(key, value);</w:t>
      </w:r>
    </w:p>
    <w:p w:rsidR="00D211AD" w:rsidRDefault="00D211AD" w:rsidP="00A27499">
      <w:pPr>
        <w:snapToGrid/>
        <w:spacing w:after="0" w:line="0" w:lineRule="atLeast"/>
        <w:ind w:leftChars="200" w:left="440" w:firstLine="499"/>
        <w:contextualSpacing/>
        <w:rPr>
          <w:rFonts w:ascii="Segoe UI" w:hAnsi="Segoe UI" w:cs="Segoe UI"/>
          <w:color w:val="4C4C4C"/>
          <w:sz w:val="18"/>
          <w:szCs w:val="18"/>
        </w:rPr>
      </w:pPr>
      <w:r w:rsidRPr="00D211AD">
        <w:rPr>
          <w:rFonts w:ascii="Segoe UI" w:hAnsi="Segoe UI" w:cs="Segoe UI"/>
          <w:color w:val="4C4C4C"/>
          <w:sz w:val="18"/>
          <w:szCs w:val="18"/>
        </w:rPr>
        <w:t>}</w:t>
      </w:r>
    </w:p>
    <w:p w:rsidR="00026804" w:rsidRPr="005F3B1F" w:rsidRDefault="00317DFE" w:rsidP="00A87C59">
      <w:pPr>
        <w:pStyle w:val="4"/>
        <w:numPr>
          <w:ilvl w:val="0"/>
          <w:numId w:val="19"/>
        </w:numPr>
      </w:pPr>
      <w:r>
        <w:t>Promise</w:t>
      </w:r>
      <w:r>
        <w:rPr>
          <w:rFonts w:hint="eastAsia"/>
        </w:rPr>
        <w:t>对像</w:t>
      </w:r>
    </w:p>
    <w:p w:rsidR="00317DFE" w:rsidRDefault="00317DFE" w:rsidP="00A87C59">
      <w:pPr>
        <w:pStyle w:val="5"/>
        <w:numPr>
          <w:ilvl w:val="0"/>
          <w:numId w:val="16"/>
        </w:numPr>
      </w:pPr>
      <w:r>
        <w:rPr>
          <w:rFonts w:hint="eastAsia"/>
        </w:rPr>
        <w:t>Promise</w:t>
      </w:r>
      <w:r>
        <w:rPr>
          <w:rFonts w:hint="eastAsia"/>
        </w:rPr>
        <w:t>的含义</w:t>
      </w:r>
    </w:p>
    <w:p w:rsidR="00026804" w:rsidRPr="00C84B91" w:rsidRDefault="00317DFE" w:rsidP="00D211AD">
      <w:pPr>
        <w:ind w:leftChars="100" w:left="220"/>
        <w:rPr>
          <w:rFonts w:ascii="微软雅黑" w:hAnsi="微软雅黑" w:cs="Segoe UI"/>
          <w:color w:val="4C4C4C"/>
          <w:sz w:val="21"/>
          <w:szCs w:val="21"/>
        </w:rPr>
      </w:pPr>
      <w:r w:rsidRPr="00C84B91">
        <w:rPr>
          <w:rFonts w:ascii="微软雅黑" w:hAnsi="微软雅黑" w:cs="Segoe UI" w:hint="eastAsia"/>
          <w:color w:val="4C4C4C"/>
          <w:sz w:val="21"/>
          <w:szCs w:val="21"/>
        </w:rPr>
        <w:t>Promise是异步编程的一种解决方案，比传统的解决方案——回调函数和事件——更合理和更强大。</w:t>
      </w:r>
    </w:p>
    <w:p w:rsidR="00D211AD" w:rsidRPr="00C84B91" w:rsidRDefault="00472531" w:rsidP="00472531">
      <w:pPr>
        <w:ind w:firstLine="220"/>
        <w:rPr>
          <w:rFonts w:ascii="微软雅黑" w:hAnsi="微软雅黑" w:cs="Consolas"/>
          <w:color w:val="333333"/>
          <w:sz w:val="21"/>
          <w:szCs w:val="21"/>
          <w:bdr w:val="none" w:sz="0" w:space="0" w:color="auto" w:frame="1"/>
        </w:rPr>
      </w:pPr>
      <w:r w:rsidRPr="00C84B91">
        <w:rPr>
          <w:rFonts w:ascii="微软雅黑" w:hAnsi="微软雅黑" w:cs="Consolas" w:hint="eastAsia"/>
          <w:color w:val="333333"/>
          <w:sz w:val="21"/>
          <w:szCs w:val="21"/>
          <w:bdr w:val="none" w:sz="0" w:space="0" w:color="auto" w:frame="1"/>
        </w:rPr>
        <w:t>两个特点：</w:t>
      </w:r>
    </w:p>
    <w:p w:rsidR="00472531" w:rsidRPr="00C84B91" w:rsidRDefault="00472531" w:rsidP="00A87C59">
      <w:pPr>
        <w:pStyle w:val="a3"/>
        <w:numPr>
          <w:ilvl w:val="0"/>
          <w:numId w:val="14"/>
        </w:numPr>
        <w:ind w:firstLineChars="0"/>
        <w:rPr>
          <w:rFonts w:ascii="微软雅黑" w:hAnsi="微软雅黑" w:cs="Consolas"/>
          <w:color w:val="333333"/>
          <w:sz w:val="21"/>
          <w:szCs w:val="21"/>
          <w:bdr w:val="none" w:sz="0" w:space="0" w:color="auto" w:frame="1"/>
        </w:rPr>
      </w:pPr>
      <w:r w:rsidRPr="00C84B91">
        <w:rPr>
          <w:rFonts w:ascii="微软雅黑" w:hAnsi="微软雅黑" w:cs="Consolas" w:hint="eastAsia"/>
          <w:color w:val="333333"/>
          <w:sz w:val="21"/>
          <w:szCs w:val="21"/>
          <w:bdr w:val="none" w:sz="0" w:space="0" w:color="auto" w:frame="1"/>
        </w:rPr>
        <w:t>对像的状态不受外界影响。Promise对像代表一个异步操作，有三种状态：pending(进行中)、fulfilled(已成功)和rejeccted(已失败)。</w:t>
      </w:r>
    </w:p>
    <w:p w:rsidR="00A53120" w:rsidRPr="00C84B91" w:rsidRDefault="00472531" w:rsidP="00A87C59">
      <w:pPr>
        <w:pStyle w:val="a3"/>
        <w:numPr>
          <w:ilvl w:val="0"/>
          <w:numId w:val="14"/>
        </w:numPr>
        <w:ind w:firstLineChars="0"/>
        <w:rPr>
          <w:rFonts w:ascii="微软雅黑" w:hAnsi="微软雅黑" w:cs="Consolas"/>
          <w:color w:val="333333"/>
          <w:sz w:val="21"/>
          <w:szCs w:val="21"/>
          <w:bdr w:val="none" w:sz="0" w:space="0" w:color="auto" w:frame="1"/>
        </w:rPr>
      </w:pPr>
      <w:r w:rsidRPr="00C84B91">
        <w:rPr>
          <w:rFonts w:ascii="微软雅黑" w:hAnsi="微软雅黑" w:cs="Consolas" w:hint="eastAsia"/>
          <w:color w:val="333333"/>
          <w:sz w:val="21"/>
          <w:szCs w:val="21"/>
          <w:bdr w:val="none" w:sz="0" w:space="0" w:color="auto" w:frame="1"/>
        </w:rPr>
        <w:t>一旦状态改变，就不会再变，任何时候都可以得到这个结果。Promise对像的状态改变，只有两种可能：从pending变为fulfilled和从pending变为</w:t>
      </w:r>
      <w:r w:rsidR="00A53120" w:rsidRPr="00C84B91">
        <w:rPr>
          <w:rFonts w:ascii="微软雅黑" w:hAnsi="微软雅黑" w:cs="Consolas" w:hint="eastAsia"/>
          <w:color w:val="333333"/>
          <w:sz w:val="21"/>
          <w:szCs w:val="21"/>
          <w:bdr w:val="none" w:sz="0" w:space="0" w:color="auto" w:frame="1"/>
        </w:rPr>
        <w:t>rejected。</w:t>
      </w:r>
    </w:p>
    <w:p w:rsidR="00472531" w:rsidRPr="00C84B91" w:rsidRDefault="00A53120" w:rsidP="00A53120">
      <w:pPr>
        <w:pStyle w:val="a3"/>
        <w:ind w:left="720" w:firstLineChars="0" w:firstLine="0"/>
        <w:rPr>
          <w:rFonts w:ascii="微软雅黑" w:hAnsi="微软雅黑" w:cs="Consolas"/>
          <w:color w:val="333333"/>
          <w:sz w:val="21"/>
          <w:szCs w:val="21"/>
          <w:bdr w:val="none" w:sz="0" w:space="0" w:color="auto" w:frame="1"/>
        </w:rPr>
      </w:pPr>
      <w:r w:rsidRPr="00C84B91">
        <w:rPr>
          <w:rFonts w:ascii="微软雅黑" w:hAnsi="微软雅黑" w:cs="Consolas" w:hint="eastAsia"/>
          <w:color w:val="333333"/>
          <w:sz w:val="21"/>
          <w:szCs w:val="21"/>
          <w:bdr w:val="none" w:sz="0" w:space="0" w:color="auto" w:frame="1"/>
        </w:rPr>
        <w:t>只要两种情况发生，状态就凝固了，不会再变了，这时就称为resolved（已定型）。如果改</w:t>
      </w:r>
      <w:r w:rsidR="00736267" w:rsidRPr="00C84B91">
        <w:rPr>
          <w:rFonts w:ascii="微软雅黑" w:hAnsi="微软雅黑" w:cs="Consolas" w:hint="eastAsia"/>
          <w:color w:val="333333"/>
          <w:sz w:val="21"/>
          <w:szCs w:val="21"/>
          <w:bdr w:val="none" w:sz="0" w:space="0" w:color="auto" w:frame="1"/>
        </w:rPr>
        <w:t>变已经发生了，</w:t>
      </w:r>
      <w:r w:rsidR="00BF10C9" w:rsidRPr="00C84B91">
        <w:rPr>
          <w:rFonts w:ascii="微软雅黑" w:hAnsi="微软雅黑" w:cs="Consolas" w:hint="eastAsia"/>
          <w:color w:val="333333"/>
          <w:sz w:val="21"/>
          <w:szCs w:val="21"/>
          <w:bdr w:val="none" w:sz="0" w:space="0" w:color="auto" w:frame="1"/>
        </w:rPr>
        <w:t>你再对Promise对像添加回调函数，也会产即得到这个结果。</w:t>
      </w:r>
    </w:p>
    <w:p w:rsidR="008C54C2" w:rsidRPr="00C84B91" w:rsidRDefault="008C54C2" w:rsidP="00A53120">
      <w:pPr>
        <w:pStyle w:val="a3"/>
        <w:ind w:left="720" w:firstLineChars="0" w:firstLine="0"/>
        <w:rPr>
          <w:rFonts w:ascii="微软雅黑" w:hAnsi="微软雅黑" w:cs="Consolas"/>
          <w:color w:val="333333"/>
          <w:sz w:val="21"/>
          <w:szCs w:val="21"/>
          <w:bdr w:val="none" w:sz="0" w:space="0" w:color="auto" w:frame="1"/>
        </w:rPr>
      </w:pPr>
      <w:r w:rsidRPr="00C84B91">
        <w:rPr>
          <w:rFonts w:ascii="微软雅黑" w:hAnsi="微软雅黑" w:cs="Consolas" w:hint="eastAsia"/>
          <w:color w:val="333333"/>
          <w:sz w:val="21"/>
          <w:szCs w:val="21"/>
          <w:bdr w:val="none" w:sz="0" w:space="0" w:color="auto" w:frame="1"/>
        </w:rPr>
        <w:t>优点：可以将异步操作以同步操作的流程表达出来 ，避免了层层嵌套的回调函数。引外，Promise对像提供统一的接口，使得控制异步操作更加容易。</w:t>
      </w:r>
    </w:p>
    <w:p w:rsidR="008C54C2" w:rsidRPr="00C84B91" w:rsidRDefault="008C54C2" w:rsidP="00A53120">
      <w:pPr>
        <w:pStyle w:val="a3"/>
        <w:ind w:left="720" w:firstLineChars="0" w:firstLine="0"/>
        <w:rPr>
          <w:rFonts w:ascii="微软雅黑" w:hAnsi="微软雅黑" w:cs="Consolas"/>
          <w:color w:val="333333"/>
          <w:sz w:val="21"/>
          <w:szCs w:val="21"/>
          <w:bdr w:val="none" w:sz="0" w:space="0" w:color="auto" w:frame="1"/>
        </w:rPr>
      </w:pPr>
      <w:r w:rsidRPr="00C84B91">
        <w:rPr>
          <w:rFonts w:ascii="微软雅黑" w:hAnsi="微软雅黑" w:cs="Consolas" w:hint="eastAsia"/>
          <w:color w:val="333333"/>
          <w:sz w:val="21"/>
          <w:szCs w:val="21"/>
          <w:bdr w:val="none" w:sz="0" w:space="0" w:color="auto" w:frame="1"/>
        </w:rPr>
        <w:t>缺点：首先，无法取消Promise，一旦新建它就会立即执行，无法中途取消。其次，如果不设置回调函数，Promise内部抛出的错误，不会反应到外部。第三当处于pending状态时，无法得知目前进展到哪一个阶段。（刚刚开始还是即将完成）。</w:t>
      </w:r>
    </w:p>
    <w:p w:rsidR="008C54C2" w:rsidRPr="00B2105F" w:rsidRDefault="008C54C2" w:rsidP="00A87C59">
      <w:pPr>
        <w:pStyle w:val="5"/>
        <w:numPr>
          <w:ilvl w:val="0"/>
          <w:numId w:val="16"/>
        </w:numPr>
      </w:pPr>
      <w:r w:rsidRPr="00B2105F">
        <w:rPr>
          <w:rFonts w:hint="eastAsia"/>
        </w:rPr>
        <w:t>基本用法</w:t>
      </w:r>
    </w:p>
    <w:p w:rsidR="008C54C2" w:rsidRPr="00E9400F" w:rsidRDefault="0096576C" w:rsidP="00A53120">
      <w:pPr>
        <w:pStyle w:val="a3"/>
        <w:ind w:left="720" w:firstLineChars="0" w:firstLine="0"/>
        <w:rPr>
          <w:rFonts w:ascii="微软雅黑" w:hAnsi="微软雅黑" w:cs="Consolas"/>
          <w:color w:val="333333"/>
          <w:sz w:val="21"/>
          <w:szCs w:val="21"/>
          <w:bdr w:val="none" w:sz="0" w:space="0" w:color="auto" w:frame="1"/>
        </w:rPr>
      </w:pPr>
      <w:r w:rsidRPr="00E9400F">
        <w:rPr>
          <w:rFonts w:ascii="微软雅黑" w:hAnsi="微软雅黑" w:cs="Consolas" w:hint="eastAsia"/>
          <w:color w:val="333333"/>
          <w:sz w:val="21"/>
          <w:szCs w:val="21"/>
          <w:bdr w:val="none" w:sz="0" w:space="0" w:color="auto" w:frame="1"/>
        </w:rPr>
        <w:t>用法一：</w:t>
      </w:r>
      <w:r w:rsidR="00563820" w:rsidRPr="00E9400F">
        <w:rPr>
          <w:rFonts w:ascii="微软雅黑" w:hAnsi="微软雅黑" w:cs="Consolas" w:hint="eastAsia"/>
          <w:color w:val="333333"/>
          <w:sz w:val="21"/>
          <w:szCs w:val="21"/>
          <w:bdr w:val="none" w:sz="0" w:space="0" w:color="auto" w:frame="1"/>
        </w:rPr>
        <w:t>ES6规定，Promise对像是一个构造函数，用来生成Promise实例。下面代码创造了一个Promise实例。</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lastRenderedPageBreak/>
        <w:t>const promise = new Promise(function(resolve,reject){</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ab/>
        <w:t>if(/*</w:t>
      </w:r>
      <w:r w:rsidRPr="00A27499">
        <w:rPr>
          <w:rFonts w:ascii="Segoe UI" w:hAnsi="Segoe UI" w:cs="Segoe UI" w:hint="eastAsia"/>
          <w:color w:val="4C4C4C"/>
          <w:sz w:val="18"/>
          <w:szCs w:val="18"/>
        </w:rPr>
        <w:t>异步操作成功</w:t>
      </w:r>
      <w:r w:rsidRPr="00A27499">
        <w:rPr>
          <w:rFonts w:ascii="Segoe UI" w:hAnsi="Segoe UI" w:cs="Segoe UI" w:hint="eastAsia"/>
          <w:color w:val="4C4C4C"/>
          <w:sz w:val="18"/>
          <w:szCs w:val="18"/>
        </w:rPr>
        <w:t>*/){</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ab/>
        <w:t>resolve(value);</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w:t>
      </w:r>
      <w:r w:rsidRPr="00A27499">
        <w:rPr>
          <w:rFonts w:ascii="Segoe UI" w:hAnsi="Segoe UI" w:cs="Segoe UI"/>
          <w:color w:val="4C4C4C"/>
          <w:sz w:val="18"/>
          <w:szCs w:val="18"/>
        </w:rPr>
        <w:t>else</w:t>
      </w:r>
      <w:r w:rsidRPr="00A27499">
        <w:rPr>
          <w:rFonts w:ascii="Segoe UI" w:hAnsi="Segoe UI" w:cs="Segoe UI" w:hint="eastAsia"/>
          <w:color w:val="4C4C4C"/>
          <w:sz w:val="18"/>
          <w:szCs w:val="18"/>
        </w:rPr>
        <w:t>{</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ab/>
      </w:r>
      <w:r w:rsidRPr="00A27499">
        <w:rPr>
          <w:rFonts w:ascii="Segoe UI" w:hAnsi="Segoe UI" w:cs="Segoe UI" w:hint="eastAsia"/>
          <w:color w:val="4C4C4C"/>
          <w:sz w:val="18"/>
          <w:szCs w:val="18"/>
        </w:rPr>
        <w:tab/>
        <w:t>reject(error);</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w:t>
      </w:r>
    </w:p>
    <w:p w:rsidR="00563820" w:rsidRPr="00A27499" w:rsidRDefault="00563820"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w:t>
      </w:r>
    </w:p>
    <w:p w:rsidR="00563820" w:rsidRPr="00E9400F" w:rsidRDefault="00563820"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hint="eastAsia"/>
          <w:color w:val="333333"/>
          <w:sz w:val="21"/>
          <w:szCs w:val="21"/>
          <w:bdr w:val="none" w:sz="0" w:space="0" w:color="auto" w:frame="1"/>
        </w:rPr>
        <w:t>Promise构造函数接受一个函数作为参数，该函数的两个参数分别是resolve和reject。它们是两个函数，由JavaScript引擎提供。</w:t>
      </w:r>
    </w:p>
    <w:p w:rsidR="0096576C" w:rsidRPr="00E9400F" w:rsidRDefault="001A3A7C"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hint="eastAsia"/>
          <w:color w:val="333333"/>
          <w:sz w:val="21"/>
          <w:szCs w:val="21"/>
          <w:bdr w:val="none" w:sz="0" w:space="0" w:color="auto" w:frame="1"/>
        </w:rPr>
        <w:t>resolse函数的作用是，将Promise对像的状态从“未完成”变为“成功”（即从pending变为resolved），在异步操作成功时调用，并将异步操作的结果，作为参数传递出去;reject函数的作用是，将Promise对像的状态从“未完成”变为“失败”（即pending变为rejected），在异步操作失败时调用，并将异步操作报出的错误，作为参数传递出去。</w:t>
      </w:r>
    </w:p>
    <w:p w:rsidR="001A3A7C" w:rsidRPr="00E9400F" w:rsidRDefault="00BB2900"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hint="eastAsia"/>
          <w:color w:val="333333"/>
          <w:sz w:val="21"/>
          <w:szCs w:val="21"/>
          <w:bdr w:val="none" w:sz="0" w:space="0" w:color="auto" w:frame="1"/>
        </w:rPr>
        <w:t>用法二</w:t>
      </w:r>
      <w:r w:rsidR="0096576C" w:rsidRPr="00E9400F">
        <w:rPr>
          <w:rFonts w:ascii="微软雅黑" w:hAnsi="微软雅黑" w:cs="Consolas" w:hint="eastAsia"/>
          <w:color w:val="333333"/>
          <w:sz w:val="21"/>
          <w:szCs w:val="21"/>
          <w:bdr w:val="none" w:sz="0" w:space="0" w:color="auto" w:frame="1"/>
        </w:rPr>
        <w:t>：</w:t>
      </w:r>
      <w:r w:rsidR="001A3A7C" w:rsidRPr="00E9400F">
        <w:rPr>
          <w:rFonts w:ascii="微软雅黑" w:hAnsi="微软雅黑" w:cs="Consolas" w:hint="eastAsia"/>
          <w:color w:val="333333"/>
          <w:sz w:val="21"/>
          <w:szCs w:val="21"/>
          <w:bdr w:val="none" w:sz="0" w:space="0" w:color="auto" w:frame="1"/>
        </w:rPr>
        <w:t>Promise实例生成以后，可以用then方法分别指定resolved状态和rejected状态的回调函数。</w:t>
      </w:r>
    </w:p>
    <w:p w:rsidR="001A3A7C" w:rsidRPr="00A27499" w:rsidRDefault="001A3A7C"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promise.then(function(valuve){</w:t>
      </w:r>
    </w:p>
    <w:p w:rsidR="001A3A7C" w:rsidRPr="00A27499" w:rsidRDefault="001A3A7C"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ab/>
        <w:t>//success</w:t>
      </w:r>
    </w:p>
    <w:p w:rsidR="001A3A7C" w:rsidRPr="00A27499" w:rsidRDefault="001A3A7C"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},function(error){</w:t>
      </w:r>
    </w:p>
    <w:p w:rsidR="001A3A7C" w:rsidRPr="00A27499" w:rsidRDefault="001A3A7C"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ab/>
        <w:t>//failure</w:t>
      </w:r>
    </w:p>
    <w:p w:rsidR="001A3A7C" w:rsidRPr="00A27499" w:rsidRDefault="001A3A7C" w:rsidP="00A27499">
      <w:pPr>
        <w:snapToGrid/>
        <w:spacing w:after="0" w:line="0" w:lineRule="atLeast"/>
        <w:ind w:leftChars="200" w:left="440" w:firstLine="499"/>
        <w:contextualSpacing/>
        <w:rPr>
          <w:rFonts w:ascii="Segoe UI" w:hAnsi="Segoe UI" w:cs="Segoe UI"/>
          <w:color w:val="4C4C4C"/>
          <w:sz w:val="18"/>
          <w:szCs w:val="18"/>
        </w:rPr>
      </w:pPr>
      <w:r w:rsidRPr="00A27499">
        <w:rPr>
          <w:rFonts w:ascii="Segoe UI" w:hAnsi="Segoe UI" w:cs="Segoe UI" w:hint="eastAsia"/>
          <w:color w:val="4C4C4C"/>
          <w:sz w:val="18"/>
          <w:szCs w:val="18"/>
        </w:rPr>
        <w:t>});</w:t>
      </w:r>
    </w:p>
    <w:p w:rsidR="00563820" w:rsidRPr="00E9400F" w:rsidRDefault="001A3A7C"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hint="eastAsia"/>
          <w:color w:val="333333"/>
          <w:sz w:val="21"/>
          <w:szCs w:val="21"/>
          <w:bdr w:val="none" w:sz="0" w:space="0" w:color="auto" w:frame="1"/>
        </w:rPr>
        <w:t>then方法可以接受两个回调函数作为参数。第一个回调函数是Promise对像的状态变为resolved时调用，第二个回调函数是Promise对像的状态变为rejected时调用。其中，第二个函数是可选的，不一定要提供。这两个函数都接受Promise对像传出的值作为参数。</w:t>
      </w:r>
    </w:p>
    <w:p w:rsidR="00563820" w:rsidRPr="00B2105F" w:rsidRDefault="00E65F83" w:rsidP="00A87C59">
      <w:pPr>
        <w:pStyle w:val="5"/>
        <w:numPr>
          <w:ilvl w:val="0"/>
          <w:numId w:val="16"/>
        </w:numPr>
      </w:pPr>
      <w:r w:rsidRPr="00B2105F">
        <w:t>Promise.prototype.then()</w:t>
      </w:r>
    </w:p>
    <w:p w:rsidR="004215B6" w:rsidRPr="00E9400F" w:rsidRDefault="004215B6"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color w:val="333333"/>
          <w:sz w:val="21"/>
          <w:szCs w:val="21"/>
          <w:bdr w:val="none" w:sz="0" w:space="0" w:color="auto" w:frame="1"/>
        </w:rPr>
        <w:t>Promise 实例具有then方法，也就是说，then方法是定义在原型对象Promise.prototype上的。它的作用是为 Promise 实例添加状态改变时的回调函数。前面说过，then方法的第一个参数是resolved状态的回调函数，第二个参数（可选）是rejected状态的回调函数。</w:t>
      </w:r>
    </w:p>
    <w:p w:rsidR="004215B6" w:rsidRPr="00E9400F" w:rsidRDefault="004215B6"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color w:val="333333"/>
          <w:sz w:val="21"/>
          <w:szCs w:val="21"/>
          <w:bdr w:val="none" w:sz="0" w:space="0" w:color="auto" w:frame="1"/>
        </w:rPr>
        <w:t>then方法返回的是一个新的Promise实例（注意，不是原来那个Promise实例）。因此可以采用链式写法，即then方法后面再调用另一个then方法</w:t>
      </w:r>
    </w:p>
    <w:p w:rsidR="004215B6" w:rsidRPr="00E9400F" w:rsidRDefault="004215B6"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color w:val="333333"/>
          <w:sz w:val="21"/>
          <w:szCs w:val="21"/>
          <w:bdr w:val="none" w:sz="0" w:space="0" w:color="auto" w:frame="1"/>
        </w:rPr>
        <w:t>采用链式的then，可以指定一组按照次序调用的回调函数。这时，前一个回调函数，有可能返回的还是一个Promise对象（即有异步操作），这时后一个回调函数，就会等待该Promise对象的状态发生变化，才会被调用。</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getJSON("/post/1.json").then(function(post) {</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xml:space="preserve"> </w:t>
      </w:r>
      <w:r>
        <w:rPr>
          <w:rFonts w:ascii="Segoe UI" w:hAnsi="Segoe UI" w:cs="Segoe UI" w:hint="eastAsia"/>
          <w:color w:val="4C4C4C"/>
          <w:sz w:val="18"/>
          <w:szCs w:val="18"/>
        </w:rPr>
        <w:tab/>
      </w:r>
      <w:r w:rsidRPr="004215B6">
        <w:rPr>
          <w:rFonts w:ascii="Segoe UI" w:hAnsi="Segoe UI" w:cs="Segoe UI"/>
          <w:color w:val="4C4C4C"/>
          <w:sz w:val="18"/>
          <w:szCs w:val="18"/>
        </w:rPr>
        <w:t xml:space="preserve"> return getJSON(post.commentURL);</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}).then(function funcA(comments) {</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xml:space="preserve">  </w:t>
      </w:r>
      <w:r>
        <w:rPr>
          <w:rFonts w:ascii="Segoe UI" w:hAnsi="Segoe UI" w:cs="Segoe UI" w:hint="eastAsia"/>
          <w:color w:val="4C4C4C"/>
          <w:sz w:val="18"/>
          <w:szCs w:val="18"/>
        </w:rPr>
        <w:tab/>
      </w:r>
      <w:r w:rsidRPr="004215B6">
        <w:rPr>
          <w:rFonts w:ascii="Segoe UI" w:hAnsi="Segoe UI" w:cs="Segoe UI"/>
          <w:color w:val="4C4C4C"/>
          <w:sz w:val="18"/>
          <w:szCs w:val="18"/>
        </w:rPr>
        <w:t>console.log("resolved: ", comments);</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function funcB(err){</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xml:space="preserve">  </w:t>
      </w:r>
      <w:r>
        <w:rPr>
          <w:rFonts w:ascii="Segoe UI" w:hAnsi="Segoe UI" w:cs="Segoe UI" w:hint="eastAsia"/>
          <w:color w:val="4C4C4C"/>
          <w:sz w:val="18"/>
          <w:szCs w:val="18"/>
        </w:rPr>
        <w:tab/>
      </w:r>
      <w:r w:rsidRPr="004215B6">
        <w:rPr>
          <w:rFonts w:ascii="Segoe UI" w:hAnsi="Segoe UI" w:cs="Segoe UI"/>
          <w:color w:val="4C4C4C"/>
          <w:sz w:val="18"/>
          <w:szCs w:val="18"/>
        </w:rPr>
        <w:t>console.log("rejected: ", err);</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w:t>
      </w:r>
    </w:p>
    <w:p w:rsidR="004215B6" w:rsidRPr="00E9400F" w:rsidRDefault="004215B6"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color w:val="333333"/>
          <w:sz w:val="21"/>
          <w:szCs w:val="21"/>
          <w:bdr w:val="none" w:sz="0" w:space="0" w:color="auto" w:frame="1"/>
        </w:rPr>
        <w:t>上面代码中，第一个then方法指定的回调函数，返回的是另一个Promise对象。这时，第二个then方法指定的回调函数，就会等待这个新的Promise对象状态发生变化。如果变为resolved，就调用funcA，如果状态变为rejected，就调用funcB。</w:t>
      </w:r>
    </w:p>
    <w:p w:rsidR="004215B6" w:rsidRPr="00E9400F" w:rsidRDefault="004215B6" w:rsidP="00E9400F">
      <w:pPr>
        <w:ind w:firstLine="440"/>
        <w:rPr>
          <w:rFonts w:ascii="微软雅黑" w:hAnsi="微软雅黑" w:cs="Consolas"/>
          <w:color w:val="333333"/>
          <w:sz w:val="21"/>
          <w:szCs w:val="21"/>
          <w:bdr w:val="none" w:sz="0" w:space="0" w:color="auto" w:frame="1"/>
        </w:rPr>
      </w:pPr>
      <w:r w:rsidRPr="00E9400F">
        <w:rPr>
          <w:rFonts w:ascii="微软雅黑" w:hAnsi="微软雅黑" w:cs="Consolas"/>
          <w:color w:val="333333"/>
          <w:sz w:val="21"/>
          <w:szCs w:val="21"/>
          <w:bdr w:val="none" w:sz="0" w:space="0" w:color="auto" w:frame="1"/>
        </w:rPr>
        <w:t>如果采用箭头函数，上面的代码可以写得更简洁。</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getJSON("/post/1.json").then(</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xml:space="preserve">  </w:t>
      </w:r>
      <w:r>
        <w:rPr>
          <w:rFonts w:ascii="Segoe UI" w:hAnsi="Segoe UI" w:cs="Segoe UI" w:hint="eastAsia"/>
          <w:color w:val="4C4C4C"/>
          <w:sz w:val="18"/>
          <w:szCs w:val="18"/>
        </w:rPr>
        <w:tab/>
      </w:r>
      <w:r w:rsidRPr="004215B6">
        <w:rPr>
          <w:rFonts w:ascii="Segoe UI" w:hAnsi="Segoe UI" w:cs="Segoe UI"/>
          <w:color w:val="4C4C4C"/>
          <w:sz w:val="18"/>
          <w:szCs w:val="18"/>
        </w:rPr>
        <w:t>post =&gt; getJSON(post.commentURL)</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lastRenderedPageBreak/>
        <w:t>).then(</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xml:space="preserve">  comments =&gt; console.log("resolved: ", comments),</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 xml:space="preserve">  err =&gt; console.log("rejected: ", err)</w:t>
      </w:r>
    </w:p>
    <w:p w:rsidR="004215B6" w:rsidRPr="004215B6" w:rsidRDefault="004215B6" w:rsidP="00A27499">
      <w:pPr>
        <w:snapToGrid/>
        <w:spacing w:after="0" w:line="0" w:lineRule="atLeast"/>
        <w:ind w:leftChars="200" w:left="440" w:firstLine="499"/>
        <w:contextualSpacing/>
        <w:rPr>
          <w:rFonts w:ascii="Segoe UI" w:hAnsi="Segoe UI" w:cs="Segoe UI"/>
          <w:color w:val="4C4C4C"/>
          <w:sz w:val="18"/>
          <w:szCs w:val="18"/>
        </w:rPr>
      </w:pPr>
      <w:r w:rsidRPr="004215B6">
        <w:rPr>
          <w:rFonts w:ascii="Segoe UI" w:hAnsi="Segoe UI" w:cs="Segoe UI"/>
          <w:color w:val="4C4C4C"/>
          <w:sz w:val="18"/>
          <w:szCs w:val="18"/>
        </w:rPr>
        <w:t>);</w:t>
      </w:r>
    </w:p>
    <w:p w:rsidR="004215B6" w:rsidRPr="00B2105F" w:rsidRDefault="008F13FA" w:rsidP="00A87C59">
      <w:pPr>
        <w:pStyle w:val="5"/>
        <w:numPr>
          <w:ilvl w:val="0"/>
          <w:numId w:val="16"/>
        </w:numPr>
      </w:pPr>
      <w:r w:rsidRPr="00B2105F">
        <w:t>Promise.prototype.catch()</w:t>
      </w:r>
    </w:p>
    <w:p w:rsidR="008F13FA" w:rsidRPr="00C84B91" w:rsidRDefault="008F13FA" w:rsidP="00C84B91">
      <w:pPr>
        <w:ind w:firstLine="220"/>
      </w:pPr>
      <w:r w:rsidRPr="00C84B91">
        <w:t>Promise.prototype.catch</w:t>
      </w:r>
      <w:r w:rsidRPr="00C84B91">
        <w:t>方法是</w:t>
      </w:r>
      <w:r w:rsidRPr="00C84B91">
        <w:t>.then(null, rejection)</w:t>
      </w:r>
      <w:r w:rsidRPr="00C84B91">
        <w:t>的别名，用于指定发生错误时的回调函数。</w:t>
      </w:r>
    </w:p>
    <w:p w:rsidR="008F13FA" w:rsidRPr="00A27499" w:rsidRDefault="008F13FA"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getJSON('/posts.json').then(function(posts) {</w:t>
      </w:r>
    </w:p>
    <w:p w:rsidR="008F13FA" w:rsidRPr="00A27499" w:rsidRDefault="008F13FA"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w:t>
      </w:r>
      <w:r w:rsidRPr="00A27499">
        <w:rPr>
          <w:rFonts w:ascii="Segoe UI" w:hAnsi="Segoe UI" w:cs="Segoe UI" w:hint="eastAsia"/>
          <w:b/>
          <w:color w:val="4C4C4C"/>
          <w:sz w:val="18"/>
          <w:szCs w:val="18"/>
        </w:rPr>
        <w:tab/>
      </w:r>
      <w:r w:rsidRPr="00A27499">
        <w:rPr>
          <w:rFonts w:ascii="Segoe UI" w:hAnsi="Segoe UI" w:cs="Segoe UI"/>
          <w:b/>
          <w:color w:val="4C4C4C"/>
          <w:sz w:val="18"/>
          <w:szCs w:val="18"/>
        </w:rPr>
        <w:t>// ...</w:t>
      </w:r>
    </w:p>
    <w:p w:rsidR="008F13FA" w:rsidRPr="00A27499" w:rsidRDefault="008F13FA"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}).catch(function(error) {</w:t>
      </w:r>
    </w:p>
    <w:p w:rsidR="008F13FA" w:rsidRPr="00A27499" w:rsidRDefault="008F13FA"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w:t>
      </w:r>
      <w:r w:rsidRPr="00A27499">
        <w:rPr>
          <w:rFonts w:ascii="Segoe UI" w:hAnsi="Segoe UI" w:cs="Segoe UI" w:hint="eastAsia"/>
          <w:b/>
          <w:color w:val="4C4C4C"/>
          <w:sz w:val="18"/>
          <w:szCs w:val="18"/>
        </w:rPr>
        <w:tab/>
      </w:r>
      <w:r w:rsidRPr="00A27499">
        <w:rPr>
          <w:rFonts w:ascii="Segoe UI" w:hAnsi="Segoe UI" w:cs="Segoe UI"/>
          <w:b/>
          <w:color w:val="4C4C4C"/>
          <w:sz w:val="18"/>
          <w:szCs w:val="18"/>
        </w:rPr>
        <w:t xml:space="preserve">// </w:t>
      </w:r>
      <w:r w:rsidRPr="00A27499">
        <w:rPr>
          <w:rFonts w:ascii="Segoe UI" w:hAnsi="Segoe UI" w:cs="Segoe UI"/>
          <w:b/>
          <w:color w:val="4C4C4C"/>
          <w:sz w:val="18"/>
          <w:szCs w:val="18"/>
        </w:rPr>
        <w:t>处理</w:t>
      </w:r>
      <w:r w:rsidRPr="00A27499">
        <w:rPr>
          <w:rFonts w:ascii="Segoe UI" w:hAnsi="Segoe UI" w:cs="Segoe UI"/>
          <w:b/>
          <w:color w:val="4C4C4C"/>
          <w:sz w:val="18"/>
          <w:szCs w:val="18"/>
        </w:rPr>
        <w:t xml:space="preserve"> getJSON </w:t>
      </w:r>
      <w:r w:rsidRPr="00A27499">
        <w:rPr>
          <w:rFonts w:ascii="Segoe UI" w:hAnsi="Segoe UI" w:cs="Segoe UI"/>
          <w:b/>
          <w:color w:val="4C4C4C"/>
          <w:sz w:val="18"/>
          <w:szCs w:val="18"/>
        </w:rPr>
        <w:t>和</w:t>
      </w:r>
      <w:r w:rsidRPr="00A27499">
        <w:rPr>
          <w:rFonts w:ascii="Segoe UI" w:hAnsi="Segoe UI" w:cs="Segoe UI"/>
          <w:b/>
          <w:color w:val="4C4C4C"/>
          <w:sz w:val="18"/>
          <w:szCs w:val="18"/>
        </w:rPr>
        <w:t xml:space="preserve"> </w:t>
      </w:r>
      <w:r w:rsidRPr="00A27499">
        <w:rPr>
          <w:rFonts w:ascii="Segoe UI" w:hAnsi="Segoe UI" w:cs="Segoe UI"/>
          <w:b/>
          <w:color w:val="4C4C4C"/>
          <w:sz w:val="18"/>
          <w:szCs w:val="18"/>
        </w:rPr>
        <w:t>前一个回调函数运行时发生的错误</w:t>
      </w:r>
    </w:p>
    <w:p w:rsidR="008F13FA" w:rsidRPr="00A27499" w:rsidRDefault="008F13FA"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w:t>
      </w:r>
      <w:r w:rsidRPr="00A27499">
        <w:rPr>
          <w:rFonts w:ascii="Segoe UI" w:hAnsi="Segoe UI" w:cs="Segoe UI" w:hint="eastAsia"/>
          <w:b/>
          <w:color w:val="4C4C4C"/>
          <w:sz w:val="18"/>
          <w:szCs w:val="18"/>
        </w:rPr>
        <w:tab/>
      </w:r>
      <w:r w:rsidRPr="00A27499">
        <w:rPr>
          <w:rFonts w:ascii="Segoe UI" w:hAnsi="Segoe UI" w:cs="Segoe UI"/>
          <w:b/>
          <w:color w:val="4C4C4C"/>
          <w:sz w:val="18"/>
          <w:szCs w:val="18"/>
        </w:rPr>
        <w:t>console.log('</w:t>
      </w:r>
      <w:r w:rsidRPr="00A27499">
        <w:rPr>
          <w:rFonts w:ascii="Segoe UI" w:hAnsi="Segoe UI" w:cs="Segoe UI"/>
          <w:b/>
          <w:color w:val="4C4C4C"/>
          <w:sz w:val="18"/>
          <w:szCs w:val="18"/>
        </w:rPr>
        <w:t>发生错误！</w:t>
      </w:r>
      <w:r w:rsidRPr="00A27499">
        <w:rPr>
          <w:rFonts w:ascii="Segoe UI" w:hAnsi="Segoe UI" w:cs="Segoe UI"/>
          <w:b/>
          <w:color w:val="4C4C4C"/>
          <w:sz w:val="18"/>
          <w:szCs w:val="18"/>
        </w:rPr>
        <w:t>', error);</w:t>
      </w:r>
    </w:p>
    <w:p w:rsidR="008F13FA" w:rsidRPr="00A27499" w:rsidRDefault="008F13FA"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w:t>
      </w:r>
    </w:p>
    <w:p w:rsidR="004215B6" w:rsidRPr="00C84B91" w:rsidRDefault="00F3781C" w:rsidP="00C84B91">
      <w:pPr>
        <w:ind w:firstLine="220"/>
      </w:pPr>
      <w:r w:rsidRPr="00C84B91">
        <w:t>then</w:t>
      </w:r>
      <w:r w:rsidRPr="00C84B91">
        <w:t>方法指定的回调函数，如果运行中抛出错误，也会被</w:t>
      </w:r>
      <w:r w:rsidRPr="00C84B91">
        <w:t>catch</w:t>
      </w:r>
      <w:r w:rsidRPr="00C84B91">
        <w:t>方法捕获。</w:t>
      </w:r>
    </w:p>
    <w:p w:rsidR="00F3781C" w:rsidRPr="00F3781C" w:rsidRDefault="00F3781C" w:rsidP="00A27499">
      <w:pPr>
        <w:snapToGrid/>
        <w:spacing w:after="0" w:line="0" w:lineRule="atLeast"/>
        <w:ind w:leftChars="100" w:left="220" w:firstLine="499"/>
        <w:contextualSpacing/>
        <w:rPr>
          <w:rFonts w:ascii="Segoe UI" w:hAnsi="Segoe UI" w:cs="Segoe UI"/>
          <w:b/>
          <w:color w:val="4C4C4C"/>
          <w:sz w:val="18"/>
          <w:szCs w:val="18"/>
        </w:rPr>
      </w:pPr>
      <w:r w:rsidRPr="00F3781C">
        <w:rPr>
          <w:rFonts w:ascii="Segoe UI" w:hAnsi="Segoe UI" w:cs="Segoe UI"/>
          <w:b/>
          <w:color w:val="4C4C4C"/>
          <w:sz w:val="18"/>
          <w:szCs w:val="18"/>
        </w:rPr>
        <w:t>p</w:t>
      </w:r>
      <w:r w:rsidRPr="00A27499">
        <w:rPr>
          <w:rFonts w:ascii="Segoe UI" w:hAnsi="Segoe UI" w:cs="Segoe UI"/>
          <w:b/>
          <w:color w:val="4C4C4C"/>
          <w:sz w:val="18"/>
          <w:szCs w:val="18"/>
        </w:rPr>
        <w:t>.then((</w:t>
      </w:r>
      <w:r w:rsidRPr="00F3781C">
        <w:rPr>
          <w:rFonts w:ascii="Segoe UI" w:hAnsi="Segoe UI" w:cs="Segoe UI"/>
          <w:b/>
          <w:color w:val="4C4C4C"/>
          <w:sz w:val="18"/>
          <w:szCs w:val="18"/>
        </w:rPr>
        <w:t>val</w:t>
      </w:r>
      <w:r w:rsidRPr="00A27499">
        <w:rPr>
          <w:rFonts w:ascii="Segoe UI" w:hAnsi="Segoe UI" w:cs="Segoe UI"/>
          <w:b/>
          <w:color w:val="4C4C4C"/>
          <w:sz w:val="18"/>
          <w:szCs w:val="18"/>
        </w:rPr>
        <w:t>)</w:t>
      </w:r>
      <w:r w:rsidRPr="00F3781C">
        <w:rPr>
          <w:rFonts w:ascii="Segoe UI" w:hAnsi="Segoe UI" w:cs="Segoe UI"/>
          <w:b/>
          <w:color w:val="4C4C4C"/>
          <w:sz w:val="18"/>
          <w:szCs w:val="18"/>
        </w:rPr>
        <w:t xml:space="preserve"> </w:t>
      </w:r>
      <w:r w:rsidRPr="00A27499">
        <w:rPr>
          <w:rFonts w:ascii="Segoe UI" w:hAnsi="Segoe UI" w:cs="Segoe UI"/>
          <w:b/>
          <w:color w:val="4C4C4C"/>
          <w:sz w:val="18"/>
          <w:szCs w:val="18"/>
        </w:rPr>
        <w:t>=&gt;</w:t>
      </w:r>
      <w:r w:rsidRPr="00F3781C">
        <w:rPr>
          <w:rFonts w:ascii="Segoe UI" w:hAnsi="Segoe UI" w:cs="Segoe UI"/>
          <w:b/>
          <w:color w:val="4C4C4C"/>
          <w:sz w:val="18"/>
          <w:szCs w:val="18"/>
        </w:rPr>
        <w:t xml:space="preserve"> console</w:t>
      </w:r>
      <w:r w:rsidRPr="00A27499">
        <w:rPr>
          <w:rFonts w:ascii="Segoe UI" w:hAnsi="Segoe UI" w:cs="Segoe UI"/>
          <w:b/>
          <w:color w:val="4C4C4C"/>
          <w:sz w:val="18"/>
          <w:szCs w:val="18"/>
        </w:rPr>
        <w:t>.log('fulfilled:',</w:t>
      </w:r>
      <w:r w:rsidRPr="00F3781C">
        <w:rPr>
          <w:rFonts w:ascii="Segoe UI" w:hAnsi="Segoe UI" w:cs="Segoe UI"/>
          <w:b/>
          <w:color w:val="4C4C4C"/>
          <w:sz w:val="18"/>
          <w:szCs w:val="18"/>
        </w:rPr>
        <w:t xml:space="preserve"> val</w:t>
      </w:r>
      <w:r w:rsidRPr="00A27499">
        <w:rPr>
          <w:rFonts w:ascii="Segoe UI" w:hAnsi="Segoe UI" w:cs="Segoe UI"/>
          <w:b/>
          <w:color w:val="4C4C4C"/>
          <w:sz w:val="18"/>
          <w:szCs w:val="18"/>
        </w:rPr>
        <w:t>))</w:t>
      </w:r>
    </w:p>
    <w:p w:rsidR="00F3781C" w:rsidRPr="00A27499" w:rsidRDefault="00F3781C" w:rsidP="00A27499">
      <w:pPr>
        <w:snapToGrid/>
        <w:spacing w:after="0" w:line="0" w:lineRule="atLeast"/>
        <w:ind w:leftChars="100" w:left="220" w:firstLine="499"/>
        <w:contextualSpacing/>
        <w:rPr>
          <w:rFonts w:ascii="Segoe UI" w:hAnsi="Segoe UI" w:cs="Segoe UI"/>
          <w:b/>
          <w:color w:val="4C4C4C"/>
          <w:sz w:val="18"/>
          <w:szCs w:val="18"/>
        </w:rPr>
      </w:pPr>
      <w:r w:rsidRPr="00F3781C">
        <w:rPr>
          <w:rFonts w:ascii="Segoe UI" w:hAnsi="Segoe UI" w:cs="Segoe UI"/>
          <w:b/>
          <w:color w:val="4C4C4C"/>
          <w:sz w:val="18"/>
          <w:szCs w:val="18"/>
        </w:rPr>
        <w:t xml:space="preserve">  </w:t>
      </w:r>
      <w:r w:rsidRPr="00A27499">
        <w:rPr>
          <w:rFonts w:ascii="Segoe UI" w:hAnsi="Segoe UI" w:cs="Segoe UI"/>
          <w:b/>
          <w:color w:val="4C4C4C"/>
          <w:sz w:val="18"/>
          <w:szCs w:val="18"/>
        </w:rPr>
        <w:t>.catch((</w:t>
      </w:r>
      <w:r w:rsidRPr="00F3781C">
        <w:rPr>
          <w:rFonts w:ascii="Segoe UI" w:hAnsi="Segoe UI" w:cs="Segoe UI"/>
          <w:b/>
          <w:color w:val="4C4C4C"/>
          <w:sz w:val="18"/>
          <w:szCs w:val="18"/>
        </w:rPr>
        <w:t>err</w:t>
      </w:r>
      <w:r w:rsidRPr="00A27499">
        <w:rPr>
          <w:rFonts w:ascii="Segoe UI" w:hAnsi="Segoe UI" w:cs="Segoe UI"/>
          <w:b/>
          <w:color w:val="4C4C4C"/>
          <w:sz w:val="18"/>
          <w:szCs w:val="18"/>
        </w:rPr>
        <w:t>)</w:t>
      </w:r>
      <w:r w:rsidRPr="00F3781C">
        <w:rPr>
          <w:rFonts w:ascii="Segoe UI" w:hAnsi="Segoe UI" w:cs="Segoe UI"/>
          <w:b/>
          <w:color w:val="4C4C4C"/>
          <w:sz w:val="18"/>
          <w:szCs w:val="18"/>
        </w:rPr>
        <w:t xml:space="preserve"> </w:t>
      </w:r>
      <w:r w:rsidRPr="00A27499">
        <w:rPr>
          <w:rFonts w:ascii="Segoe UI" w:hAnsi="Segoe UI" w:cs="Segoe UI"/>
          <w:b/>
          <w:color w:val="4C4C4C"/>
          <w:sz w:val="18"/>
          <w:szCs w:val="18"/>
        </w:rPr>
        <w:t>=&gt;</w:t>
      </w:r>
      <w:r w:rsidRPr="00F3781C">
        <w:rPr>
          <w:rFonts w:ascii="Segoe UI" w:hAnsi="Segoe UI" w:cs="Segoe UI"/>
          <w:b/>
          <w:color w:val="4C4C4C"/>
          <w:sz w:val="18"/>
          <w:szCs w:val="18"/>
        </w:rPr>
        <w:t xml:space="preserve"> console</w:t>
      </w:r>
      <w:r w:rsidRPr="00A27499">
        <w:rPr>
          <w:rFonts w:ascii="Segoe UI" w:hAnsi="Segoe UI" w:cs="Segoe UI"/>
          <w:b/>
          <w:color w:val="4C4C4C"/>
          <w:sz w:val="18"/>
          <w:szCs w:val="18"/>
        </w:rPr>
        <w:t>.log('rejected',</w:t>
      </w:r>
      <w:r w:rsidRPr="00F3781C">
        <w:rPr>
          <w:rFonts w:ascii="Segoe UI" w:hAnsi="Segoe UI" w:cs="Segoe UI"/>
          <w:b/>
          <w:color w:val="4C4C4C"/>
          <w:sz w:val="18"/>
          <w:szCs w:val="18"/>
        </w:rPr>
        <w:t xml:space="preserve"> err</w:t>
      </w:r>
      <w:r w:rsidRPr="00A27499">
        <w:rPr>
          <w:rFonts w:ascii="Segoe UI" w:hAnsi="Segoe UI" w:cs="Segoe UI"/>
          <w:b/>
          <w:color w:val="4C4C4C"/>
          <w:sz w:val="18"/>
          <w:szCs w:val="18"/>
        </w:rPr>
        <w:t>));</w:t>
      </w:r>
    </w:p>
    <w:p w:rsidR="00F3781C" w:rsidRPr="00A27499" w:rsidRDefault="00F3781C"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w:t>
      </w:r>
      <w:r w:rsidRPr="00A27499">
        <w:rPr>
          <w:rFonts w:ascii="Segoe UI" w:hAnsi="Segoe UI" w:cs="Segoe UI"/>
          <w:b/>
          <w:color w:val="4C4C4C"/>
          <w:sz w:val="18"/>
          <w:szCs w:val="18"/>
        </w:rPr>
        <w:t>等同于</w:t>
      </w:r>
    </w:p>
    <w:p w:rsidR="00F3781C" w:rsidRPr="00F3781C" w:rsidRDefault="00F3781C" w:rsidP="00A27499">
      <w:pPr>
        <w:snapToGrid/>
        <w:spacing w:after="0" w:line="0" w:lineRule="atLeast"/>
        <w:ind w:leftChars="100" w:left="220" w:firstLine="499"/>
        <w:contextualSpacing/>
        <w:rPr>
          <w:rFonts w:ascii="Segoe UI" w:hAnsi="Segoe UI" w:cs="Segoe UI"/>
          <w:b/>
          <w:color w:val="4C4C4C"/>
          <w:sz w:val="18"/>
          <w:szCs w:val="18"/>
        </w:rPr>
      </w:pPr>
      <w:r w:rsidRPr="00F3781C">
        <w:rPr>
          <w:rFonts w:ascii="Segoe UI" w:hAnsi="Segoe UI" w:cs="Segoe UI"/>
          <w:b/>
          <w:color w:val="4C4C4C"/>
          <w:sz w:val="18"/>
          <w:szCs w:val="18"/>
        </w:rPr>
        <w:t>p</w:t>
      </w:r>
      <w:r w:rsidRPr="00A27499">
        <w:rPr>
          <w:rFonts w:ascii="Segoe UI" w:hAnsi="Segoe UI" w:cs="Segoe UI"/>
          <w:b/>
          <w:color w:val="4C4C4C"/>
          <w:sz w:val="18"/>
          <w:szCs w:val="18"/>
        </w:rPr>
        <w:t>.then((</w:t>
      </w:r>
      <w:r w:rsidRPr="00F3781C">
        <w:rPr>
          <w:rFonts w:ascii="Segoe UI" w:hAnsi="Segoe UI" w:cs="Segoe UI"/>
          <w:b/>
          <w:color w:val="4C4C4C"/>
          <w:sz w:val="18"/>
          <w:szCs w:val="18"/>
        </w:rPr>
        <w:t>val</w:t>
      </w:r>
      <w:r w:rsidRPr="00A27499">
        <w:rPr>
          <w:rFonts w:ascii="Segoe UI" w:hAnsi="Segoe UI" w:cs="Segoe UI"/>
          <w:b/>
          <w:color w:val="4C4C4C"/>
          <w:sz w:val="18"/>
          <w:szCs w:val="18"/>
        </w:rPr>
        <w:t>)</w:t>
      </w:r>
      <w:r w:rsidRPr="00F3781C">
        <w:rPr>
          <w:rFonts w:ascii="Segoe UI" w:hAnsi="Segoe UI" w:cs="Segoe UI"/>
          <w:b/>
          <w:color w:val="4C4C4C"/>
          <w:sz w:val="18"/>
          <w:szCs w:val="18"/>
        </w:rPr>
        <w:t xml:space="preserve"> </w:t>
      </w:r>
      <w:r w:rsidRPr="00A27499">
        <w:rPr>
          <w:rFonts w:ascii="Segoe UI" w:hAnsi="Segoe UI" w:cs="Segoe UI"/>
          <w:b/>
          <w:color w:val="4C4C4C"/>
          <w:sz w:val="18"/>
          <w:szCs w:val="18"/>
        </w:rPr>
        <w:t>=&gt;</w:t>
      </w:r>
      <w:r w:rsidRPr="00F3781C">
        <w:rPr>
          <w:rFonts w:ascii="Segoe UI" w:hAnsi="Segoe UI" w:cs="Segoe UI"/>
          <w:b/>
          <w:color w:val="4C4C4C"/>
          <w:sz w:val="18"/>
          <w:szCs w:val="18"/>
        </w:rPr>
        <w:t xml:space="preserve"> console</w:t>
      </w:r>
      <w:r w:rsidRPr="00A27499">
        <w:rPr>
          <w:rFonts w:ascii="Segoe UI" w:hAnsi="Segoe UI" w:cs="Segoe UI"/>
          <w:b/>
          <w:color w:val="4C4C4C"/>
          <w:sz w:val="18"/>
          <w:szCs w:val="18"/>
        </w:rPr>
        <w:t>.log('fulfilled:',</w:t>
      </w:r>
      <w:r w:rsidRPr="00F3781C">
        <w:rPr>
          <w:rFonts w:ascii="Segoe UI" w:hAnsi="Segoe UI" w:cs="Segoe UI"/>
          <w:b/>
          <w:color w:val="4C4C4C"/>
          <w:sz w:val="18"/>
          <w:szCs w:val="18"/>
        </w:rPr>
        <w:t xml:space="preserve"> val</w:t>
      </w:r>
      <w:r w:rsidRPr="00A27499">
        <w:rPr>
          <w:rFonts w:ascii="Segoe UI" w:hAnsi="Segoe UI" w:cs="Segoe UI"/>
          <w:b/>
          <w:color w:val="4C4C4C"/>
          <w:sz w:val="18"/>
          <w:szCs w:val="18"/>
        </w:rPr>
        <w:t>))</w:t>
      </w:r>
    </w:p>
    <w:p w:rsidR="00F3781C" w:rsidRPr="00A27499" w:rsidRDefault="00F3781C"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.then(null, (err) =&gt; console.log("rejected:", err));</w:t>
      </w:r>
    </w:p>
    <w:p w:rsidR="00A27499" w:rsidRPr="00A27499" w:rsidRDefault="00A27499" w:rsidP="00A27499">
      <w:pPr>
        <w:ind w:firstLine="220"/>
        <w:rPr>
          <w:rFonts w:ascii="Segoe UI" w:hAnsi="Segoe UI" w:cs="Segoe UI"/>
          <w:color w:val="4C4C4C"/>
          <w:sz w:val="18"/>
          <w:szCs w:val="18"/>
        </w:rPr>
      </w:pPr>
      <w:r w:rsidRPr="00A27499">
        <w:rPr>
          <w:rFonts w:ascii="Segoe UI" w:hAnsi="Segoe UI" w:cs="Segoe UI"/>
          <w:color w:val="4C4C4C"/>
          <w:sz w:val="18"/>
          <w:szCs w:val="18"/>
        </w:rPr>
        <w:t>下面是一个例子。</w:t>
      </w:r>
    </w:p>
    <w:p w:rsidR="00A27499" w:rsidRPr="00A27499" w:rsidRDefault="00A27499"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const promise = new Promise(function(resolve, reject) {</w:t>
      </w:r>
    </w:p>
    <w:p w:rsidR="00A27499" w:rsidRPr="00A27499" w:rsidRDefault="00A27499"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throw new Error('test');</w:t>
      </w:r>
    </w:p>
    <w:p w:rsidR="00A27499" w:rsidRPr="00A27499" w:rsidRDefault="00A27499"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w:t>
      </w:r>
    </w:p>
    <w:p w:rsidR="00A27499" w:rsidRPr="00A27499" w:rsidRDefault="00A27499"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promise.catch(function(error) {</w:t>
      </w:r>
    </w:p>
    <w:p w:rsidR="00A27499" w:rsidRPr="00A27499" w:rsidRDefault="00A27499"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 xml:space="preserve">  console.log(error);</w:t>
      </w:r>
    </w:p>
    <w:p w:rsidR="00A27499" w:rsidRPr="00A27499" w:rsidRDefault="00A27499" w:rsidP="00A27499">
      <w:pPr>
        <w:snapToGrid/>
        <w:spacing w:after="0" w:line="0" w:lineRule="atLeast"/>
        <w:ind w:leftChars="100" w:left="220" w:firstLine="499"/>
        <w:contextualSpacing/>
        <w:rPr>
          <w:rFonts w:ascii="Segoe UI" w:hAnsi="Segoe UI" w:cs="Segoe UI"/>
          <w:b/>
          <w:color w:val="4C4C4C"/>
          <w:sz w:val="18"/>
          <w:szCs w:val="18"/>
        </w:rPr>
      </w:pPr>
      <w:r w:rsidRPr="00A27499">
        <w:rPr>
          <w:rFonts w:ascii="Segoe UI" w:hAnsi="Segoe UI" w:cs="Segoe UI"/>
          <w:b/>
          <w:color w:val="4C4C4C"/>
          <w:sz w:val="18"/>
          <w:szCs w:val="18"/>
        </w:rPr>
        <w:t>});</w:t>
      </w:r>
    </w:p>
    <w:p w:rsidR="008F13FA" w:rsidRDefault="008F13FA" w:rsidP="004215B6"/>
    <w:p w:rsidR="001C7726" w:rsidRPr="00C84B91" w:rsidRDefault="001C7726" w:rsidP="001C7726">
      <w:pPr>
        <w:ind w:firstLine="220"/>
      </w:pPr>
      <w:r w:rsidRPr="00C84B91">
        <w:t>上面代码中，</w:t>
      </w:r>
      <w:r w:rsidRPr="00C84B91">
        <w:t>promise</w:t>
      </w:r>
      <w:r w:rsidRPr="00C84B91">
        <w:t>抛出一个错误，就被</w:t>
      </w:r>
      <w:r w:rsidRPr="00C84B91">
        <w:t>catch</w:t>
      </w:r>
      <w:r w:rsidRPr="00C84B91">
        <w:t>方法指定的回调函数捕获。注意，上面的写法与下面两种写法是等价的。</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sidRPr="001C7726">
        <w:rPr>
          <w:rFonts w:ascii="Segoe UI" w:hAnsi="Segoe UI" w:cs="Segoe UI"/>
          <w:b/>
          <w:color w:val="4C4C4C"/>
          <w:sz w:val="18"/>
          <w:szCs w:val="18"/>
        </w:rPr>
        <w:t>写法一</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const promise = new Promise(function(resolve, reject) {</w:t>
      </w:r>
    </w:p>
    <w:p w:rsidR="001C7726" w:rsidRPr="001C7726" w:rsidRDefault="001C7726" w:rsidP="001C7726">
      <w:pPr>
        <w:snapToGrid/>
        <w:spacing w:after="0" w:line="0" w:lineRule="atLeast"/>
        <w:ind w:firstLineChars="497" w:firstLine="895"/>
        <w:contextualSpacing/>
        <w:rPr>
          <w:rFonts w:ascii="Segoe UI" w:hAnsi="Segoe UI" w:cs="Segoe UI"/>
          <w:b/>
          <w:color w:val="4C4C4C"/>
          <w:sz w:val="18"/>
          <w:szCs w:val="18"/>
        </w:rPr>
      </w:pPr>
      <w:r w:rsidRPr="001C7726">
        <w:rPr>
          <w:rFonts w:ascii="Segoe UI" w:hAnsi="Segoe UI" w:cs="Segoe UI"/>
          <w:b/>
          <w:color w:val="4C4C4C"/>
          <w:sz w:val="18"/>
          <w:szCs w:val="18"/>
        </w:rPr>
        <w:t xml:space="preserve"> try {</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Pr>
          <w:rFonts w:ascii="Segoe UI" w:hAnsi="Segoe UI" w:cs="Segoe UI" w:hint="eastAsia"/>
          <w:b/>
          <w:color w:val="4C4C4C"/>
          <w:sz w:val="18"/>
          <w:szCs w:val="18"/>
        </w:rPr>
        <w:tab/>
      </w:r>
      <w:r w:rsidRPr="001C7726">
        <w:rPr>
          <w:rFonts w:ascii="Segoe UI" w:hAnsi="Segoe UI" w:cs="Segoe UI"/>
          <w:b/>
          <w:color w:val="4C4C4C"/>
          <w:sz w:val="18"/>
          <w:szCs w:val="18"/>
        </w:rPr>
        <w:t>throw new Error('test');</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Pr>
          <w:rFonts w:ascii="Segoe UI" w:hAnsi="Segoe UI" w:cs="Segoe UI" w:hint="eastAsia"/>
          <w:b/>
          <w:color w:val="4C4C4C"/>
          <w:sz w:val="18"/>
          <w:szCs w:val="18"/>
        </w:rPr>
        <w:t xml:space="preserve">  </w:t>
      </w:r>
      <w:r w:rsidRPr="001C7726">
        <w:rPr>
          <w:rFonts w:ascii="Segoe UI" w:hAnsi="Segoe UI" w:cs="Segoe UI"/>
          <w:b/>
          <w:color w:val="4C4C4C"/>
          <w:sz w:val="18"/>
          <w:szCs w:val="18"/>
        </w:rPr>
        <w:t xml:space="preserve"> } catch(e) {</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Pr>
          <w:rFonts w:ascii="Segoe UI" w:hAnsi="Segoe UI" w:cs="Segoe UI" w:hint="eastAsia"/>
          <w:b/>
          <w:color w:val="4C4C4C"/>
          <w:sz w:val="18"/>
          <w:szCs w:val="18"/>
        </w:rPr>
        <w:t xml:space="preserve"> </w:t>
      </w:r>
      <w:r>
        <w:rPr>
          <w:rFonts w:ascii="Segoe UI" w:hAnsi="Segoe UI" w:cs="Segoe UI" w:hint="eastAsia"/>
          <w:b/>
          <w:color w:val="4C4C4C"/>
          <w:sz w:val="18"/>
          <w:szCs w:val="18"/>
        </w:rPr>
        <w:tab/>
      </w:r>
      <w:r w:rsidRPr="001C7726">
        <w:rPr>
          <w:rFonts w:ascii="Segoe UI" w:hAnsi="Segoe UI" w:cs="Segoe UI"/>
          <w:b/>
          <w:color w:val="4C4C4C"/>
          <w:sz w:val="18"/>
          <w:szCs w:val="18"/>
        </w:rPr>
        <w:t>reject(e);</w:t>
      </w:r>
    </w:p>
    <w:p w:rsidR="001C7726" w:rsidRPr="001C7726" w:rsidRDefault="001C7726" w:rsidP="001C7726">
      <w:pPr>
        <w:snapToGrid/>
        <w:spacing w:after="0" w:line="0" w:lineRule="atLeast"/>
        <w:ind w:leftChars="327" w:left="719" w:firstLineChars="50" w:firstLine="90"/>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promise.catch(function(error) {</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Pr>
          <w:rFonts w:ascii="Segoe UI" w:hAnsi="Segoe UI" w:cs="Segoe UI" w:hint="eastAsia"/>
          <w:b/>
          <w:color w:val="4C4C4C"/>
          <w:sz w:val="18"/>
          <w:szCs w:val="18"/>
        </w:rPr>
        <w:tab/>
      </w:r>
      <w:r w:rsidRPr="001C7726">
        <w:rPr>
          <w:rFonts w:ascii="Segoe UI" w:hAnsi="Segoe UI" w:cs="Segoe UI"/>
          <w:b/>
          <w:color w:val="4C4C4C"/>
          <w:sz w:val="18"/>
          <w:szCs w:val="18"/>
        </w:rPr>
        <w:t>console.log(error);</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sidRPr="001C7726">
        <w:rPr>
          <w:rFonts w:ascii="Segoe UI" w:hAnsi="Segoe UI" w:cs="Segoe UI"/>
          <w:b/>
          <w:color w:val="4C4C4C"/>
          <w:sz w:val="18"/>
          <w:szCs w:val="18"/>
        </w:rPr>
        <w:t>写法二</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const promise = new Promise(function(resolve, reject) {</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Pr>
          <w:rFonts w:ascii="Segoe UI" w:hAnsi="Segoe UI" w:cs="Segoe UI" w:hint="eastAsia"/>
          <w:b/>
          <w:color w:val="4C4C4C"/>
          <w:sz w:val="18"/>
          <w:szCs w:val="18"/>
        </w:rPr>
        <w:tab/>
      </w:r>
      <w:r w:rsidRPr="001C7726">
        <w:rPr>
          <w:rFonts w:ascii="Segoe UI" w:hAnsi="Segoe UI" w:cs="Segoe UI"/>
          <w:b/>
          <w:color w:val="4C4C4C"/>
          <w:sz w:val="18"/>
          <w:szCs w:val="18"/>
        </w:rPr>
        <w:t xml:space="preserve"> reject(new Error('test'));</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promise.catch(function(error) {</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 xml:space="preserve">  </w:t>
      </w:r>
      <w:r>
        <w:rPr>
          <w:rFonts w:ascii="Segoe UI" w:hAnsi="Segoe UI" w:cs="Segoe UI" w:hint="eastAsia"/>
          <w:b/>
          <w:color w:val="4C4C4C"/>
          <w:sz w:val="18"/>
          <w:szCs w:val="18"/>
        </w:rPr>
        <w:tab/>
      </w:r>
      <w:r w:rsidRPr="001C7726">
        <w:rPr>
          <w:rFonts w:ascii="Segoe UI" w:hAnsi="Segoe UI" w:cs="Segoe UI"/>
          <w:b/>
          <w:color w:val="4C4C4C"/>
          <w:sz w:val="18"/>
          <w:szCs w:val="18"/>
        </w:rPr>
        <w:t>console.log(error);</w:t>
      </w:r>
    </w:p>
    <w:p w:rsidR="001C7726" w:rsidRPr="001C7726" w:rsidRDefault="001C7726" w:rsidP="001C7726">
      <w:pPr>
        <w:snapToGrid/>
        <w:spacing w:after="0" w:line="0" w:lineRule="atLeast"/>
        <w:ind w:leftChars="100" w:left="220" w:firstLine="499"/>
        <w:contextualSpacing/>
        <w:rPr>
          <w:rFonts w:ascii="Segoe UI" w:hAnsi="Segoe UI" w:cs="Segoe UI"/>
          <w:b/>
          <w:color w:val="4C4C4C"/>
          <w:sz w:val="18"/>
          <w:szCs w:val="18"/>
        </w:rPr>
      </w:pPr>
      <w:r w:rsidRPr="001C7726">
        <w:rPr>
          <w:rFonts w:ascii="Segoe UI" w:hAnsi="Segoe UI" w:cs="Segoe UI"/>
          <w:b/>
          <w:color w:val="4C4C4C"/>
          <w:sz w:val="18"/>
          <w:szCs w:val="18"/>
        </w:rPr>
        <w:t>});</w:t>
      </w:r>
    </w:p>
    <w:p w:rsidR="001C7726" w:rsidRPr="00C84B91" w:rsidRDefault="001C7726" w:rsidP="001C7726">
      <w:pPr>
        <w:ind w:firstLine="220"/>
      </w:pPr>
      <w:r w:rsidRPr="00C84B91">
        <w:t>比较上面两种写法，可以发现</w:t>
      </w:r>
      <w:r w:rsidRPr="00C84B91">
        <w:t>reject</w:t>
      </w:r>
      <w:r w:rsidRPr="00C84B91">
        <w:t>方法的作用，等同于抛出错误。</w:t>
      </w:r>
    </w:p>
    <w:p w:rsidR="008F13FA" w:rsidRPr="00C84B91" w:rsidRDefault="001C7726" w:rsidP="001C7726">
      <w:pPr>
        <w:ind w:firstLine="220"/>
      </w:pPr>
      <w:r w:rsidRPr="00C84B91">
        <w:lastRenderedPageBreak/>
        <w:t>一般来说，不要在</w:t>
      </w:r>
      <w:r w:rsidRPr="00C84B91">
        <w:t>then</w:t>
      </w:r>
      <w:r w:rsidRPr="00C84B91">
        <w:t>方法里面定义</w:t>
      </w:r>
      <w:r w:rsidRPr="00C84B91">
        <w:t xml:space="preserve"> Reject </w:t>
      </w:r>
      <w:r w:rsidRPr="00C84B91">
        <w:t>状态的回调函数（即</w:t>
      </w:r>
      <w:r w:rsidRPr="00C84B91">
        <w:t>then</w:t>
      </w:r>
      <w:r w:rsidRPr="00C84B91">
        <w:t>的第二个参数），总是使用</w:t>
      </w:r>
      <w:r w:rsidRPr="00C84B91">
        <w:t>catch</w:t>
      </w:r>
      <w:r w:rsidRPr="00C84B91">
        <w:t>方法。</w:t>
      </w:r>
    </w:p>
    <w:p w:rsidR="008F13FA" w:rsidRPr="00B2105F" w:rsidRDefault="00080F31" w:rsidP="00A87C59">
      <w:pPr>
        <w:pStyle w:val="5"/>
        <w:numPr>
          <w:ilvl w:val="0"/>
          <w:numId w:val="16"/>
        </w:numPr>
      </w:pPr>
      <w:r w:rsidRPr="00B2105F">
        <w:t xml:space="preserve">Promise.prototype.finally() </w:t>
      </w:r>
      <w:hyperlink r:id="rId9" w:anchor="docs/promise#Promise-prototype-finally" w:history="1">
        <w:r w:rsidRPr="00B2105F">
          <w:t>§</w:t>
        </w:r>
      </w:hyperlink>
      <w:r w:rsidRPr="00B2105F">
        <w:t xml:space="preserve"> </w:t>
      </w:r>
      <w:hyperlink r:id="rId10" w:anchor="docs/promise" w:history="1">
        <w:r w:rsidRPr="00B2105F">
          <w:t>⇧</w:t>
        </w:r>
      </w:hyperlink>
    </w:p>
    <w:p w:rsidR="005D2E84" w:rsidRPr="005D2E84" w:rsidRDefault="005D2E84" w:rsidP="005D2E84">
      <w:pPr>
        <w:ind w:firstLine="220"/>
      </w:pPr>
      <w:r w:rsidRPr="005D2E84">
        <w:t>finally</w:t>
      </w:r>
      <w:r w:rsidRPr="005D2E84">
        <w:t>方法用于指定不管</w:t>
      </w:r>
      <w:r w:rsidRPr="005D2E84">
        <w:t xml:space="preserve"> Promise </w:t>
      </w:r>
      <w:r w:rsidRPr="005D2E84">
        <w:t>对象最后状态如何，都会执行的操作。该方法是</w:t>
      </w:r>
      <w:r w:rsidRPr="005D2E84">
        <w:t xml:space="preserve"> ES2018 </w:t>
      </w:r>
      <w:r w:rsidRPr="005D2E84">
        <w:t>引入标准的。</w:t>
      </w:r>
    </w:p>
    <w:p w:rsidR="005D2E84" w:rsidRPr="005D2E84" w:rsidRDefault="005D2E84" w:rsidP="005D2E84">
      <w:pPr>
        <w:snapToGrid/>
        <w:spacing w:after="0" w:line="0" w:lineRule="atLeast"/>
        <w:ind w:leftChars="100" w:left="220" w:firstLine="499"/>
        <w:contextualSpacing/>
        <w:rPr>
          <w:rFonts w:ascii="Segoe UI" w:hAnsi="Segoe UI" w:cs="Segoe UI"/>
          <w:b/>
          <w:color w:val="4C4C4C"/>
          <w:sz w:val="18"/>
          <w:szCs w:val="18"/>
        </w:rPr>
      </w:pPr>
      <w:r w:rsidRPr="005D2E84">
        <w:rPr>
          <w:rFonts w:ascii="Segoe UI" w:hAnsi="Segoe UI" w:cs="Segoe UI"/>
          <w:b/>
          <w:color w:val="4C4C4C"/>
          <w:sz w:val="18"/>
          <w:szCs w:val="18"/>
        </w:rPr>
        <w:t>promise</w:t>
      </w:r>
    </w:p>
    <w:p w:rsidR="005D2E84" w:rsidRPr="005D2E84" w:rsidRDefault="005D2E84" w:rsidP="005D2E84">
      <w:pPr>
        <w:snapToGrid/>
        <w:spacing w:after="0" w:line="0" w:lineRule="atLeast"/>
        <w:ind w:leftChars="100" w:left="220" w:firstLine="499"/>
        <w:contextualSpacing/>
        <w:rPr>
          <w:rFonts w:ascii="Segoe UI" w:hAnsi="Segoe UI" w:cs="Segoe UI"/>
          <w:b/>
          <w:color w:val="4C4C4C"/>
          <w:sz w:val="18"/>
          <w:szCs w:val="18"/>
        </w:rPr>
      </w:pPr>
      <w:r w:rsidRPr="005D2E84">
        <w:rPr>
          <w:rFonts w:ascii="Segoe UI" w:hAnsi="Segoe UI" w:cs="Segoe UI"/>
          <w:b/>
          <w:color w:val="4C4C4C"/>
          <w:sz w:val="18"/>
          <w:szCs w:val="18"/>
        </w:rPr>
        <w:t>.then(result =&gt; {···})</w:t>
      </w:r>
    </w:p>
    <w:p w:rsidR="005D2E84" w:rsidRPr="005D2E84" w:rsidRDefault="005D2E84" w:rsidP="005D2E84">
      <w:pPr>
        <w:snapToGrid/>
        <w:spacing w:after="0" w:line="0" w:lineRule="atLeast"/>
        <w:ind w:leftChars="100" w:left="220" w:firstLine="499"/>
        <w:contextualSpacing/>
        <w:rPr>
          <w:rFonts w:ascii="Segoe UI" w:hAnsi="Segoe UI" w:cs="Segoe UI"/>
          <w:b/>
          <w:color w:val="4C4C4C"/>
          <w:sz w:val="18"/>
          <w:szCs w:val="18"/>
        </w:rPr>
      </w:pPr>
      <w:r w:rsidRPr="005D2E84">
        <w:rPr>
          <w:rFonts w:ascii="Segoe UI" w:hAnsi="Segoe UI" w:cs="Segoe UI"/>
          <w:b/>
          <w:color w:val="4C4C4C"/>
          <w:sz w:val="18"/>
          <w:szCs w:val="18"/>
        </w:rPr>
        <w:t>.catch(error =&gt; {···})</w:t>
      </w:r>
    </w:p>
    <w:p w:rsidR="005D2E84" w:rsidRPr="005D2E84" w:rsidRDefault="005D2E84" w:rsidP="005D2E84">
      <w:pPr>
        <w:snapToGrid/>
        <w:spacing w:after="0" w:line="0" w:lineRule="atLeast"/>
        <w:ind w:leftChars="100" w:left="220" w:firstLine="499"/>
        <w:contextualSpacing/>
        <w:rPr>
          <w:rFonts w:ascii="Segoe UI" w:hAnsi="Segoe UI" w:cs="Segoe UI"/>
          <w:b/>
          <w:color w:val="4C4C4C"/>
          <w:sz w:val="18"/>
          <w:szCs w:val="18"/>
        </w:rPr>
      </w:pPr>
      <w:r w:rsidRPr="005D2E84">
        <w:rPr>
          <w:rFonts w:ascii="Segoe UI" w:hAnsi="Segoe UI" w:cs="Segoe UI"/>
          <w:b/>
          <w:color w:val="4C4C4C"/>
          <w:sz w:val="18"/>
          <w:szCs w:val="18"/>
        </w:rPr>
        <w:t>.finally(() =&gt; {···});</w:t>
      </w:r>
    </w:p>
    <w:p w:rsidR="005D2E84" w:rsidRPr="005D2E84" w:rsidRDefault="005D2E84" w:rsidP="005D2E84">
      <w:pPr>
        <w:ind w:firstLine="220"/>
      </w:pPr>
      <w:r w:rsidRPr="005D2E84">
        <w:t>上面代码中，不管</w:t>
      </w:r>
      <w:r w:rsidRPr="005D2E84">
        <w:t>promise</w:t>
      </w:r>
      <w:r w:rsidRPr="005D2E84">
        <w:t>最后的状态，在执行完</w:t>
      </w:r>
      <w:r w:rsidRPr="005D2E84">
        <w:t>then</w:t>
      </w:r>
      <w:r w:rsidRPr="005D2E84">
        <w:t>或</w:t>
      </w:r>
      <w:r w:rsidRPr="005D2E84">
        <w:t>catch</w:t>
      </w:r>
      <w:r w:rsidRPr="005D2E84">
        <w:t>指定的回调函数以后，都会执行</w:t>
      </w:r>
      <w:r w:rsidRPr="005D2E84">
        <w:t>finally</w:t>
      </w:r>
      <w:r w:rsidRPr="005D2E84">
        <w:t>方法指定的回调函数。</w:t>
      </w:r>
    </w:p>
    <w:p w:rsidR="008F13FA" w:rsidRPr="00B2105F" w:rsidRDefault="00921FBA" w:rsidP="00A87C59">
      <w:pPr>
        <w:pStyle w:val="5"/>
        <w:numPr>
          <w:ilvl w:val="0"/>
          <w:numId w:val="16"/>
        </w:numPr>
      </w:pPr>
      <w:r w:rsidRPr="00B2105F">
        <w:t>Promise.all()</w:t>
      </w:r>
    </w:p>
    <w:p w:rsidR="00C84B91" w:rsidRPr="00C84B91" w:rsidRDefault="00C84B91" w:rsidP="00C84B91">
      <w:pPr>
        <w:ind w:firstLine="220"/>
      </w:pPr>
      <w:r w:rsidRPr="00C84B91">
        <w:t>Promise.all</w:t>
      </w:r>
      <w:r w:rsidRPr="00C84B91">
        <w:t>方法用于将多个</w:t>
      </w:r>
      <w:r w:rsidRPr="00C84B91">
        <w:t xml:space="preserve"> Promise </w:t>
      </w:r>
      <w:r w:rsidRPr="00C84B91">
        <w:t>实例，包装成一个新的</w:t>
      </w:r>
      <w:r w:rsidRPr="00C84B91">
        <w:t xml:space="preserve"> Promise </w:t>
      </w:r>
      <w:r w:rsidRPr="00C84B91">
        <w:t>实例。</w:t>
      </w:r>
    </w:p>
    <w:p w:rsidR="00C84B91" w:rsidRPr="00C84B91" w:rsidRDefault="00C84B91" w:rsidP="00C84B91">
      <w:pPr>
        <w:snapToGrid/>
        <w:spacing w:after="0" w:line="0" w:lineRule="atLeast"/>
        <w:ind w:leftChars="100" w:left="220" w:firstLine="499"/>
        <w:contextualSpacing/>
        <w:rPr>
          <w:rFonts w:ascii="Segoe UI" w:hAnsi="Segoe UI" w:cs="Segoe UI"/>
          <w:b/>
          <w:color w:val="4C4C4C"/>
          <w:sz w:val="18"/>
          <w:szCs w:val="18"/>
        </w:rPr>
      </w:pPr>
      <w:r w:rsidRPr="00C84B91">
        <w:rPr>
          <w:rFonts w:ascii="Segoe UI" w:hAnsi="Segoe UI" w:cs="Segoe UI"/>
          <w:b/>
          <w:color w:val="4C4C4C"/>
          <w:sz w:val="18"/>
          <w:szCs w:val="18"/>
        </w:rPr>
        <w:t>const p = Promise.all([p1, p2, p3]);</w:t>
      </w:r>
    </w:p>
    <w:p w:rsidR="008F13FA" w:rsidRPr="00C84B91" w:rsidRDefault="00C84B91" w:rsidP="00C84B91">
      <w:pPr>
        <w:ind w:firstLine="719"/>
      </w:pPr>
      <w:r w:rsidRPr="00C84B91">
        <w:t>上面代码中，</w:t>
      </w:r>
      <w:r w:rsidRPr="00C84B91">
        <w:t>Promise.all</w:t>
      </w:r>
      <w:r w:rsidRPr="00C84B91">
        <w:t>方法接受一个数组作为参数，</w:t>
      </w:r>
      <w:r w:rsidRPr="00C84B91">
        <w:t>p1</w:t>
      </w:r>
      <w:r w:rsidRPr="00C84B91">
        <w:t>、</w:t>
      </w:r>
      <w:r w:rsidRPr="00C84B91">
        <w:t>p2</w:t>
      </w:r>
      <w:r w:rsidRPr="00C84B91">
        <w:t>、</w:t>
      </w:r>
      <w:r w:rsidRPr="00C84B91">
        <w:t>p3</w:t>
      </w:r>
      <w:r w:rsidRPr="00C84B91">
        <w:t>都是</w:t>
      </w:r>
      <w:r w:rsidRPr="00C84B91">
        <w:t xml:space="preserve"> Promise </w:t>
      </w:r>
      <w:r w:rsidRPr="00C84B91">
        <w:t>实例，如果不是，就会先调用下面讲到的</w:t>
      </w:r>
      <w:r w:rsidRPr="00C84B91">
        <w:t>Promise.resolve</w:t>
      </w:r>
      <w:r w:rsidRPr="00C84B91">
        <w:t>方法，将参数转为</w:t>
      </w:r>
      <w:r w:rsidRPr="00C84B91">
        <w:t xml:space="preserve"> Promise </w:t>
      </w:r>
      <w:r w:rsidRPr="00C84B91">
        <w:t>实例，再进一步处理。（</w:t>
      </w:r>
      <w:r w:rsidRPr="00C84B91">
        <w:t>Promise.all</w:t>
      </w:r>
      <w:r w:rsidRPr="00C84B91">
        <w:t>方法的参数可以不是数组，但必须具有</w:t>
      </w:r>
      <w:r w:rsidRPr="00C84B91">
        <w:t xml:space="preserve"> Iterator </w:t>
      </w:r>
      <w:r w:rsidRPr="00C84B91">
        <w:t>接口，且返回的每个成员都是</w:t>
      </w:r>
      <w:r w:rsidRPr="00C84B91">
        <w:t xml:space="preserve"> Promise </w:t>
      </w:r>
      <w:r w:rsidRPr="00C84B91">
        <w:t>实例。）</w:t>
      </w:r>
    </w:p>
    <w:p w:rsidR="00E9400F" w:rsidRPr="00E9400F" w:rsidRDefault="00E9400F" w:rsidP="00E9400F">
      <w:pPr>
        <w:ind w:firstLine="719"/>
      </w:pPr>
      <w:r w:rsidRPr="00E9400F">
        <w:t>p</w:t>
      </w:r>
      <w:r w:rsidRPr="00E9400F">
        <w:t>的状态由</w:t>
      </w:r>
      <w:r w:rsidRPr="00E9400F">
        <w:t>p1</w:t>
      </w:r>
      <w:r w:rsidRPr="00E9400F">
        <w:t>、</w:t>
      </w:r>
      <w:r w:rsidRPr="00E9400F">
        <w:t>p2</w:t>
      </w:r>
      <w:r w:rsidRPr="00E9400F">
        <w:t>、</w:t>
      </w:r>
      <w:r w:rsidRPr="00E9400F">
        <w:t>p3</w:t>
      </w:r>
      <w:r w:rsidRPr="00E9400F">
        <w:t>决定，分成两种情况。</w:t>
      </w:r>
    </w:p>
    <w:p w:rsidR="00E9400F" w:rsidRPr="00E9400F" w:rsidRDefault="00E9400F" w:rsidP="00E9400F">
      <w:pPr>
        <w:ind w:firstLine="719"/>
      </w:pPr>
      <w:r w:rsidRPr="00E9400F">
        <w:t>（</w:t>
      </w:r>
      <w:r w:rsidRPr="00E9400F">
        <w:t>1</w:t>
      </w:r>
      <w:r w:rsidRPr="00E9400F">
        <w:t>）只有</w:t>
      </w:r>
      <w:r w:rsidRPr="00E9400F">
        <w:t>p1</w:t>
      </w:r>
      <w:r w:rsidRPr="00E9400F">
        <w:t>、</w:t>
      </w:r>
      <w:r w:rsidRPr="00E9400F">
        <w:t>p2</w:t>
      </w:r>
      <w:r w:rsidRPr="00E9400F">
        <w:t>、</w:t>
      </w:r>
      <w:r w:rsidRPr="00E9400F">
        <w:t>p3</w:t>
      </w:r>
      <w:r w:rsidRPr="00E9400F">
        <w:t>的状态都变成</w:t>
      </w:r>
      <w:r w:rsidRPr="00E9400F">
        <w:t>fulfilled</w:t>
      </w:r>
      <w:r w:rsidRPr="00E9400F">
        <w:t>，</w:t>
      </w:r>
      <w:r w:rsidRPr="00E9400F">
        <w:t>p</w:t>
      </w:r>
      <w:r w:rsidRPr="00E9400F">
        <w:t>的状态才会变成</w:t>
      </w:r>
      <w:r w:rsidRPr="00E9400F">
        <w:t>fulfilled</w:t>
      </w:r>
      <w:r w:rsidRPr="00E9400F">
        <w:t>，此时</w:t>
      </w:r>
      <w:r w:rsidRPr="00E9400F">
        <w:t>p1</w:t>
      </w:r>
      <w:r w:rsidRPr="00E9400F">
        <w:t>、</w:t>
      </w:r>
      <w:r w:rsidRPr="00E9400F">
        <w:t>p2</w:t>
      </w:r>
      <w:r w:rsidRPr="00E9400F">
        <w:t>、</w:t>
      </w:r>
      <w:r w:rsidRPr="00E9400F">
        <w:t>p3</w:t>
      </w:r>
      <w:r w:rsidRPr="00E9400F">
        <w:t>的返回值组成一个数组，传递给</w:t>
      </w:r>
      <w:r w:rsidRPr="00E9400F">
        <w:t>p</w:t>
      </w:r>
      <w:r w:rsidRPr="00E9400F">
        <w:t>的回调函数。</w:t>
      </w:r>
    </w:p>
    <w:p w:rsidR="00E9400F" w:rsidRPr="00E9400F" w:rsidRDefault="00E9400F" w:rsidP="00E9400F">
      <w:pPr>
        <w:ind w:firstLine="719"/>
      </w:pPr>
      <w:r w:rsidRPr="00E9400F">
        <w:t>（</w:t>
      </w:r>
      <w:r w:rsidRPr="00E9400F">
        <w:t>2</w:t>
      </w:r>
      <w:r w:rsidRPr="00E9400F">
        <w:t>）只要</w:t>
      </w:r>
      <w:r w:rsidRPr="00E9400F">
        <w:t>p1</w:t>
      </w:r>
      <w:r w:rsidRPr="00E9400F">
        <w:t>、</w:t>
      </w:r>
      <w:r w:rsidRPr="00E9400F">
        <w:t>p2</w:t>
      </w:r>
      <w:r w:rsidRPr="00E9400F">
        <w:t>、</w:t>
      </w:r>
      <w:r w:rsidRPr="00E9400F">
        <w:t>p3</w:t>
      </w:r>
      <w:r w:rsidRPr="00E9400F">
        <w:t>之中有一个被</w:t>
      </w:r>
      <w:r w:rsidRPr="00E9400F">
        <w:t>rejected</w:t>
      </w:r>
      <w:r w:rsidRPr="00E9400F">
        <w:t>，</w:t>
      </w:r>
      <w:r w:rsidRPr="00E9400F">
        <w:t>p</w:t>
      </w:r>
      <w:r w:rsidRPr="00E9400F">
        <w:t>的状态就变成</w:t>
      </w:r>
      <w:r w:rsidRPr="00E9400F">
        <w:t>rejected</w:t>
      </w:r>
      <w:r w:rsidRPr="00E9400F">
        <w:t>，此时第一个被</w:t>
      </w:r>
      <w:r w:rsidRPr="00E9400F">
        <w:t>reject</w:t>
      </w:r>
      <w:r w:rsidRPr="00E9400F">
        <w:t>的实例的返回值，会传递给</w:t>
      </w:r>
      <w:r w:rsidRPr="00E9400F">
        <w:t>p</w:t>
      </w:r>
      <w:r w:rsidRPr="00E9400F">
        <w:t>的回调函数。</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Pr>
          <w:rFonts w:hint="eastAsia"/>
        </w:rPr>
        <w:tab/>
      </w:r>
      <w:r w:rsidR="009926D4" w:rsidRPr="009926D4">
        <w:rPr>
          <w:rFonts w:ascii="Consolas" w:eastAsia="宋体" w:hAnsi="Consolas" w:cs="Consolas" w:hint="eastAsia"/>
          <w:color w:val="A6E22E"/>
          <w:sz w:val="24"/>
          <w:szCs w:val="24"/>
          <w:shd w:val="clear" w:color="auto" w:fill="111111"/>
        </w:rPr>
        <w:t>C</w:t>
      </w:r>
      <w:r w:rsidRPr="002D50FF">
        <w:rPr>
          <w:rFonts w:ascii="Consolas" w:eastAsia="宋体" w:hAnsi="Consolas" w:cs="Consolas"/>
          <w:color w:val="A6E22E"/>
          <w:sz w:val="24"/>
          <w:szCs w:val="24"/>
          <w:shd w:val="clear" w:color="auto" w:fill="111111"/>
        </w:rPr>
        <w:t>onst p1 = new Promise((resolve, reject) =&gt; {</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 xml:space="preserve">  resolve('hello');</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.then(result =&gt; result)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.catch(e =&gt; e);</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const p2 = new Promise((resolve, reject) =&gt; {</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 xml:space="preserve">  throw new Error('</w:t>
      </w:r>
      <w:r w:rsidRPr="002D50FF">
        <w:rPr>
          <w:rFonts w:ascii="Consolas" w:eastAsia="宋体" w:hAnsi="Consolas" w:cs="Consolas"/>
          <w:color w:val="A6E22E"/>
          <w:sz w:val="24"/>
          <w:szCs w:val="24"/>
          <w:shd w:val="clear" w:color="auto" w:fill="111111"/>
        </w:rPr>
        <w:t>报错了</w:t>
      </w:r>
      <w:r w:rsidRPr="002D50FF">
        <w:rPr>
          <w:rFonts w:ascii="Consolas" w:eastAsia="宋体" w:hAnsi="Consolas" w:cs="Consolas"/>
          <w:color w:val="A6E22E"/>
          <w:sz w:val="24"/>
          <w:szCs w:val="24"/>
          <w:shd w:val="clear" w:color="auto" w:fill="111111"/>
        </w:rPr>
        <w: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.then(result =&gt; result)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.catch(e =&gt; e);</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Promise.all([p1, p2])</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.then(result =&gt; console.log(result))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.catch(e =&gt; console.log(e));</w:t>
      </w:r>
    </w:p>
    <w:p w:rsidR="008F13FA"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 xml:space="preserve">// ["hello", Error: </w:t>
      </w:r>
      <w:r w:rsidRPr="002D50FF">
        <w:rPr>
          <w:rFonts w:ascii="Consolas" w:eastAsia="宋体" w:hAnsi="Consolas" w:cs="Consolas"/>
          <w:color w:val="A6E22E"/>
          <w:sz w:val="24"/>
          <w:szCs w:val="24"/>
          <w:shd w:val="clear" w:color="auto" w:fill="111111"/>
        </w:rPr>
        <w:t>报错了</w:t>
      </w:r>
      <w:r w:rsidRPr="002D50FF">
        <w:rPr>
          <w:rFonts w:ascii="Consolas" w:eastAsia="宋体" w:hAnsi="Consolas" w:cs="Consolas"/>
          <w:color w:val="A6E22E"/>
          <w:sz w:val="24"/>
          <w:szCs w:val="24"/>
          <w:shd w:val="clear" w:color="auto" w:fill="111111"/>
        </w:rPr>
        <w:t>]</w:t>
      </w:r>
    </w:p>
    <w:p w:rsidR="002D50FF" w:rsidRPr="002D50FF" w:rsidRDefault="002D50FF" w:rsidP="002D50FF">
      <w:pPr>
        <w:ind w:firstLine="719"/>
      </w:pPr>
      <w:r w:rsidRPr="002D50FF">
        <w:t>如果</w:t>
      </w:r>
      <w:r w:rsidRPr="002D50FF">
        <w:t>p2</w:t>
      </w:r>
      <w:r w:rsidRPr="002D50FF">
        <w:t>没有自己的</w:t>
      </w:r>
      <w:r w:rsidRPr="002D50FF">
        <w:t>catch</w:t>
      </w:r>
      <w:r w:rsidRPr="002D50FF">
        <w:t>方法，就会调用</w:t>
      </w:r>
      <w:r w:rsidRPr="002D50FF">
        <w:t>Promise.all()</w:t>
      </w:r>
      <w:r w:rsidRPr="002D50FF">
        <w:t>的</w:t>
      </w:r>
      <w:r w:rsidRPr="002D50FF">
        <w:t>catch</w:t>
      </w:r>
      <w:r w:rsidRPr="002D50FF">
        <w:t>方法。</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const p1 = new Promise((resolve, reject) =&gt; {</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lastRenderedPageBreak/>
        <w:t xml:space="preserve">  resolve('hello');</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.then(result =&gt; result);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const p2 = new Promise((resolve, reject) =&gt; {</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 xml:space="preserve">  throw new Error('</w:t>
      </w:r>
      <w:r w:rsidRPr="002D50FF">
        <w:rPr>
          <w:rFonts w:ascii="Consolas" w:eastAsia="宋体" w:hAnsi="Consolas" w:cs="Consolas"/>
          <w:color w:val="A6E22E"/>
          <w:sz w:val="24"/>
          <w:szCs w:val="24"/>
          <w:shd w:val="clear" w:color="auto" w:fill="111111"/>
        </w:rPr>
        <w:t>报错了</w:t>
      </w:r>
      <w:r w:rsidRPr="002D50FF">
        <w:rPr>
          <w:rFonts w:ascii="Consolas" w:eastAsia="宋体" w:hAnsi="Consolas" w:cs="Consolas"/>
          <w:color w:val="A6E22E"/>
          <w:sz w:val="24"/>
          <w:szCs w:val="24"/>
          <w:shd w:val="clear" w:color="auto" w:fill="111111"/>
        </w:rPr>
        <w: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.then(result =&gt; result);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Promise.all([p1, p2])</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.then(result =&gt; console.log(result))</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2D50FF">
        <w:rPr>
          <w:rFonts w:ascii="Consolas" w:eastAsia="宋体" w:hAnsi="Consolas" w:cs="Consolas"/>
          <w:color w:val="A6E22E"/>
          <w:sz w:val="24"/>
          <w:szCs w:val="24"/>
          <w:shd w:val="clear" w:color="auto" w:fill="111111"/>
        </w:rPr>
        <w:t>.catch(e =&gt; console.log(e));</w:t>
      </w:r>
    </w:p>
    <w:p w:rsidR="002D50FF" w:rsidRPr="002D50FF" w:rsidRDefault="002D50FF" w:rsidP="002D50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urier New" w:eastAsia="宋体" w:hAnsi="Courier New" w:cs="Courier New"/>
          <w:color w:val="FFFFFF"/>
          <w:sz w:val="24"/>
          <w:szCs w:val="24"/>
        </w:rPr>
      </w:pPr>
      <w:r w:rsidRPr="002D50FF">
        <w:rPr>
          <w:rFonts w:ascii="Consolas" w:eastAsia="宋体" w:hAnsi="Consolas" w:cs="Consolas"/>
          <w:color w:val="A6E22E"/>
          <w:sz w:val="24"/>
          <w:szCs w:val="24"/>
          <w:shd w:val="clear" w:color="auto" w:fill="111111"/>
        </w:rPr>
        <w:t xml:space="preserve">// Error: </w:t>
      </w:r>
      <w:r w:rsidRPr="002D50FF">
        <w:rPr>
          <w:rFonts w:ascii="Consolas" w:eastAsia="宋体" w:hAnsi="Consolas" w:cs="Consolas"/>
          <w:color w:val="A6E22E"/>
          <w:sz w:val="24"/>
          <w:szCs w:val="24"/>
          <w:shd w:val="clear" w:color="auto" w:fill="111111"/>
        </w:rPr>
        <w:t>报错了</w:t>
      </w:r>
    </w:p>
    <w:p w:rsidR="00E9400F" w:rsidRDefault="00E9400F" w:rsidP="004215B6"/>
    <w:p w:rsidR="00E9400F" w:rsidRPr="00B2105F" w:rsidRDefault="002D50FF" w:rsidP="00A87C59">
      <w:pPr>
        <w:pStyle w:val="5"/>
        <w:numPr>
          <w:ilvl w:val="0"/>
          <w:numId w:val="16"/>
        </w:numPr>
      </w:pPr>
      <w:r w:rsidRPr="00B2105F">
        <w:t xml:space="preserve">Promise.race() </w:t>
      </w:r>
      <w:hyperlink r:id="rId11" w:anchor="docs/promise#Promise-race" w:history="1">
        <w:r w:rsidRPr="00B2105F">
          <w:t>§</w:t>
        </w:r>
      </w:hyperlink>
      <w:r w:rsidRPr="00B2105F">
        <w:t xml:space="preserve"> </w:t>
      </w:r>
      <w:hyperlink r:id="rId12" w:anchor="docs/promise" w:history="1">
        <w:r w:rsidRPr="00B2105F">
          <w:t>⇧</w:t>
        </w:r>
      </w:hyperlink>
    </w:p>
    <w:p w:rsidR="002D50FF" w:rsidRDefault="002D50FF" w:rsidP="002D50FF">
      <w:pPr>
        <w:ind w:firstLine="719"/>
      </w:pPr>
      <w:r w:rsidRPr="002D50FF">
        <w:t>Promise.race</w:t>
      </w:r>
      <w:r w:rsidRPr="002D50FF">
        <w:t>方法同样是将多个</w:t>
      </w:r>
      <w:r w:rsidRPr="002D50FF">
        <w:t xml:space="preserve"> Promise </w:t>
      </w:r>
      <w:r w:rsidRPr="002D50FF">
        <w:t>实例，包装成一个新的</w:t>
      </w:r>
      <w:r w:rsidRPr="002D50FF">
        <w:t xml:space="preserve"> Promise </w:t>
      </w:r>
      <w:r w:rsidRPr="002D50FF">
        <w:t>实例。</w:t>
      </w:r>
    </w:p>
    <w:p w:rsidR="002D50FF" w:rsidRDefault="002D50FF" w:rsidP="002D50FF">
      <w:pPr>
        <w:ind w:firstLine="719"/>
      </w:pPr>
      <w:r w:rsidRPr="002D50FF">
        <w:t>上面代码中，只要</w:t>
      </w:r>
      <w:r w:rsidRPr="002D50FF">
        <w:t>p1</w:t>
      </w:r>
      <w:r w:rsidRPr="002D50FF">
        <w:t>、</w:t>
      </w:r>
      <w:r w:rsidRPr="002D50FF">
        <w:t>p2</w:t>
      </w:r>
      <w:r w:rsidRPr="002D50FF">
        <w:t>、</w:t>
      </w:r>
      <w:r w:rsidRPr="002D50FF">
        <w:t>p3</w:t>
      </w:r>
      <w:r w:rsidRPr="002D50FF">
        <w:t>之中有一个实例率先改变状态，</w:t>
      </w:r>
      <w:r w:rsidRPr="002D50FF">
        <w:t>p</w:t>
      </w:r>
      <w:r w:rsidRPr="002D50FF">
        <w:t>的状态就跟着改变。那个率先改变的</w:t>
      </w:r>
      <w:r w:rsidRPr="002D50FF">
        <w:t xml:space="preserve"> Promise </w:t>
      </w:r>
      <w:r w:rsidRPr="002D50FF">
        <w:t>实例的返回值，就传递给</w:t>
      </w:r>
      <w:r w:rsidRPr="002D50FF">
        <w:t>p</w:t>
      </w:r>
      <w:r w:rsidRPr="002D50FF">
        <w:t>的回调函数。</w:t>
      </w:r>
    </w:p>
    <w:p w:rsidR="002D50FF" w:rsidRDefault="00595063" w:rsidP="00595063">
      <w:pPr>
        <w:ind w:firstLine="719"/>
      </w:pPr>
      <w:r w:rsidRPr="00595063">
        <w:t>下面是一个例子，如果指定时间内没有获得结果，就将</w:t>
      </w:r>
      <w:r w:rsidRPr="00595063">
        <w:t xml:space="preserve"> Promise </w:t>
      </w:r>
      <w:r w:rsidRPr="00595063">
        <w:t>的状态变为</w:t>
      </w:r>
      <w:r w:rsidRPr="00595063">
        <w:t>reject</w:t>
      </w:r>
      <w:r w:rsidRPr="00595063">
        <w:t>，否则变为</w:t>
      </w:r>
      <w:r w:rsidRPr="00595063">
        <w:t>resolve</w:t>
      </w:r>
      <w:r w:rsidRPr="00595063">
        <w:t>。</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const p = Promise.race([</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 xml:space="preserve">  fetch('/resource-that-may-take-a-while'),</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 xml:space="preserve">  new Promise(function (resolve, reject) {</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 xml:space="preserve">    setTimeout(() =&gt; reject(new Error('request timeout')), 5000)</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 xml:space="preserve">  })</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p</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.then(console.log)</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.catch(console.error);</w:t>
      </w:r>
    </w:p>
    <w:p w:rsidR="00595063" w:rsidRPr="00595063" w:rsidRDefault="00595063" w:rsidP="00595063">
      <w:pPr>
        <w:ind w:firstLine="719"/>
      </w:pPr>
      <w:r w:rsidRPr="00595063">
        <w:t>上面代码中，如果</w:t>
      </w:r>
      <w:r w:rsidRPr="00595063">
        <w:t xml:space="preserve"> 5 </w:t>
      </w:r>
      <w:r w:rsidRPr="00595063">
        <w:t>秒之内</w:t>
      </w:r>
      <w:r w:rsidRPr="00595063">
        <w:t>fetch</w:t>
      </w:r>
      <w:r w:rsidRPr="00595063">
        <w:t>方法无法返回结果，变量</w:t>
      </w:r>
      <w:r w:rsidRPr="00595063">
        <w:t>p</w:t>
      </w:r>
      <w:r w:rsidRPr="00595063">
        <w:t>的状态就会变为</w:t>
      </w:r>
      <w:r w:rsidRPr="00595063">
        <w:t>rejected</w:t>
      </w:r>
      <w:r w:rsidRPr="00595063">
        <w:t>，从而触发</w:t>
      </w:r>
      <w:r w:rsidRPr="00595063">
        <w:t>catch</w:t>
      </w:r>
      <w:r w:rsidRPr="00595063">
        <w:t>方法指定的回调函数。</w:t>
      </w:r>
    </w:p>
    <w:p w:rsidR="002D50FF" w:rsidRPr="00B2105F" w:rsidRDefault="00595063" w:rsidP="00A87C59">
      <w:pPr>
        <w:pStyle w:val="5"/>
        <w:numPr>
          <w:ilvl w:val="0"/>
          <w:numId w:val="16"/>
        </w:numPr>
      </w:pPr>
      <w:r w:rsidRPr="00B2105F">
        <w:t>Promise.resolve()</w:t>
      </w:r>
    </w:p>
    <w:p w:rsidR="00595063" w:rsidRDefault="00595063" w:rsidP="00595063">
      <w:pPr>
        <w:ind w:firstLine="719"/>
      </w:pPr>
      <w:r w:rsidRPr="00595063">
        <w:t>有时需要将现有对象转为</w:t>
      </w:r>
      <w:r w:rsidRPr="00595063">
        <w:t xml:space="preserve"> Promise </w:t>
      </w:r>
      <w:r w:rsidRPr="00595063">
        <w:t>对象，</w:t>
      </w:r>
      <w:r w:rsidRPr="00595063">
        <w:t>Promise.resolve</w:t>
      </w:r>
      <w:r w:rsidRPr="00595063">
        <w:t>方法就起到这个作用。</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Promise.resolve('foo')</w:t>
      </w:r>
    </w:p>
    <w:p w:rsidR="00595063" w:rsidRPr="00595063" w:rsidRDefault="00595063" w:rsidP="0059506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 xml:space="preserve">// </w:t>
      </w:r>
      <w:r w:rsidRPr="00595063">
        <w:rPr>
          <w:rFonts w:ascii="Consolas" w:eastAsia="宋体" w:hAnsi="Consolas" w:cs="Consolas"/>
          <w:color w:val="A6E22E"/>
          <w:sz w:val="24"/>
          <w:szCs w:val="24"/>
          <w:shd w:val="clear" w:color="auto" w:fill="111111"/>
        </w:rPr>
        <w:t>等价于</w:t>
      </w:r>
    </w:p>
    <w:p w:rsidR="00595063" w:rsidRDefault="00595063" w:rsidP="00595063">
      <w:pPr>
        <w:ind w:leftChars="300" w:left="660"/>
        <w:rPr>
          <w:rFonts w:ascii="Consolas" w:eastAsia="宋体" w:hAnsi="Consolas" w:cs="Consolas"/>
          <w:color w:val="A6E22E"/>
          <w:sz w:val="24"/>
          <w:szCs w:val="24"/>
          <w:shd w:val="clear" w:color="auto" w:fill="111111"/>
        </w:rPr>
      </w:pPr>
      <w:r w:rsidRPr="00595063">
        <w:rPr>
          <w:rFonts w:ascii="Consolas" w:eastAsia="宋体" w:hAnsi="Consolas" w:cs="Consolas"/>
          <w:color w:val="A6E22E"/>
          <w:sz w:val="24"/>
          <w:szCs w:val="24"/>
          <w:shd w:val="clear" w:color="auto" w:fill="111111"/>
        </w:rPr>
        <w:t>new Promise(resolve =&gt; resolve('foo'))</w:t>
      </w:r>
    </w:p>
    <w:p w:rsidR="00595063" w:rsidRDefault="00595063" w:rsidP="00595063">
      <w:pPr>
        <w:ind w:firstLine="719"/>
      </w:pPr>
      <w:r>
        <w:rPr>
          <w:rFonts w:hint="eastAsia"/>
        </w:rPr>
        <w:t>参数分为四种情况：</w:t>
      </w:r>
    </w:p>
    <w:p w:rsidR="00595063" w:rsidRPr="00595063" w:rsidRDefault="00595063" w:rsidP="00595063">
      <w:pPr>
        <w:adjustRightInd/>
        <w:snapToGrid/>
        <w:spacing w:before="100" w:beforeAutospacing="1" w:after="100" w:afterAutospacing="1"/>
        <w:rPr>
          <w:rFonts w:ascii="Verdana" w:eastAsia="宋体" w:hAnsi="Verdana" w:cs="Arial"/>
          <w:color w:val="333333"/>
          <w:sz w:val="24"/>
          <w:szCs w:val="24"/>
        </w:rPr>
      </w:pPr>
      <w:r w:rsidRPr="00595063">
        <w:rPr>
          <w:rFonts w:ascii="Verdana" w:eastAsia="宋体" w:hAnsi="Verdana" w:cs="Arial"/>
          <w:b/>
          <w:bCs/>
          <w:color w:val="333333"/>
          <w:sz w:val="24"/>
          <w:szCs w:val="24"/>
        </w:rPr>
        <w:t>（</w:t>
      </w:r>
      <w:r w:rsidRPr="00595063">
        <w:rPr>
          <w:rFonts w:ascii="Verdana" w:eastAsia="宋体" w:hAnsi="Verdana" w:cs="Arial"/>
          <w:b/>
          <w:bCs/>
          <w:color w:val="333333"/>
          <w:sz w:val="24"/>
          <w:szCs w:val="24"/>
        </w:rPr>
        <w:t>1</w:t>
      </w:r>
      <w:r w:rsidRPr="00595063">
        <w:rPr>
          <w:rFonts w:ascii="Verdana" w:eastAsia="宋体" w:hAnsi="Verdana" w:cs="Arial"/>
          <w:b/>
          <w:bCs/>
          <w:color w:val="333333"/>
          <w:sz w:val="24"/>
          <w:szCs w:val="24"/>
        </w:rPr>
        <w:t>）参数是一个</w:t>
      </w:r>
      <w:r w:rsidRPr="00595063">
        <w:rPr>
          <w:rFonts w:ascii="Verdana" w:eastAsia="宋体" w:hAnsi="Verdana" w:cs="Arial"/>
          <w:b/>
          <w:bCs/>
          <w:color w:val="333333"/>
          <w:sz w:val="24"/>
          <w:szCs w:val="24"/>
        </w:rPr>
        <w:t xml:space="preserve"> Promise </w:t>
      </w:r>
      <w:r w:rsidRPr="00595063">
        <w:rPr>
          <w:rFonts w:ascii="Verdana" w:eastAsia="宋体" w:hAnsi="Verdana" w:cs="Arial"/>
          <w:b/>
          <w:bCs/>
          <w:color w:val="333333"/>
          <w:sz w:val="24"/>
          <w:szCs w:val="24"/>
        </w:rPr>
        <w:t>实例</w:t>
      </w:r>
    </w:p>
    <w:p w:rsidR="00595063" w:rsidRPr="00595063" w:rsidRDefault="00595063" w:rsidP="00595063">
      <w:pPr>
        <w:ind w:firstLine="719"/>
      </w:pPr>
      <w:r w:rsidRPr="00595063">
        <w:t>如果参数是</w:t>
      </w:r>
      <w:r w:rsidRPr="00595063">
        <w:t xml:space="preserve"> Promise </w:t>
      </w:r>
      <w:r w:rsidRPr="00595063">
        <w:t>实例，那么</w:t>
      </w:r>
      <w:r w:rsidRPr="00595063">
        <w:t>Promise.resolve</w:t>
      </w:r>
      <w:r w:rsidRPr="00595063">
        <w:t>将不做任何修改、原封不动地返回这个实例</w:t>
      </w:r>
    </w:p>
    <w:p w:rsidR="00705C9C" w:rsidRPr="00705C9C" w:rsidRDefault="00705C9C" w:rsidP="00705C9C">
      <w:pPr>
        <w:adjustRightInd/>
        <w:snapToGrid/>
        <w:spacing w:before="100" w:beforeAutospacing="1" w:after="100" w:afterAutospacing="1"/>
        <w:rPr>
          <w:rFonts w:ascii="Verdana" w:eastAsia="宋体" w:hAnsi="Verdana" w:cs="Arial"/>
          <w:b/>
          <w:bCs/>
          <w:color w:val="333333"/>
          <w:sz w:val="24"/>
          <w:szCs w:val="24"/>
        </w:rPr>
      </w:pPr>
      <w:r w:rsidRPr="00705C9C">
        <w:rPr>
          <w:rFonts w:ascii="Verdana" w:eastAsia="宋体" w:hAnsi="Verdana" w:cs="Arial"/>
          <w:b/>
          <w:bCs/>
          <w:color w:val="333333"/>
          <w:sz w:val="24"/>
          <w:szCs w:val="24"/>
        </w:rPr>
        <w:lastRenderedPageBreak/>
        <w:t>（</w:t>
      </w:r>
      <w:r w:rsidRPr="00705C9C">
        <w:rPr>
          <w:rFonts w:ascii="Verdana" w:eastAsia="宋体" w:hAnsi="Verdana" w:cs="Arial"/>
          <w:b/>
          <w:bCs/>
          <w:color w:val="333333"/>
          <w:sz w:val="24"/>
          <w:szCs w:val="24"/>
        </w:rPr>
        <w:t>2</w:t>
      </w:r>
      <w:r w:rsidRPr="00705C9C">
        <w:rPr>
          <w:rFonts w:ascii="Verdana" w:eastAsia="宋体" w:hAnsi="Verdana" w:cs="Arial"/>
          <w:b/>
          <w:bCs/>
          <w:color w:val="333333"/>
          <w:sz w:val="24"/>
          <w:szCs w:val="24"/>
        </w:rPr>
        <w:t>）参数是一个</w:t>
      </w:r>
      <w:r w:rsidRPr="00705C9C">
        <w:rPr>
          <w:rFonts w:ascii="Verdana" w:eastAsia="宋体" w:hAnsi="Verdana" w:cs="Arial"/>
          <w:b/>
          <w:bCs/>
          <w:color w:val="333333"/>
          <w:sz w:val="24"/>
          <w:szCs w:val="24"/>
        </w:rPr>
        <w:t>thenable</w:t>
      </w:r>
      <w:r w:rsidRPr="00705C9C">
        <w:rPr>
          <w:rFonts w:ascii="Verdana" w:eastAsia="宋体" w:hAnsi="Verdana" w:cs="Arial"/>
          <w:b/>
          <w:bCs/>
          <w:color w:val="333333"/>
          <w:sz w:val="24"/>
          <w:szCs w:val="24"/>
        </w:rPr>
        <w:t>对象</w:t>
      </w:r>
    </w:p>
    <w:p w:rsidR="00705C9C" w:rsidRPr="00705C9C" w:rsidRDefault="00705C9C" w:rsidP="00705C9C">
      <w:pPr>
        <w:ind w:firstLine="719"/>
      </w:pPr>
      <w:r w:rsidRPr="00705C9C">
        <w:t>thenable</w:t>
      </w:r>
      <w:r w:rsidRPr="00705C9C">
        <w:t>对象指的是具有</w:t>
      </w:r>
      <w:r w:rsidRPr="00705C9C">
        <w:t>then</w:t>
      </w:r>
      <w:r w:rsidRPr="00705C9C">
        <w:t>方法的对象，比如下面这个对象。</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let thenable =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then: function(resolve, reject)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resolve(42);</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p>
    <w:p w:rsidR="00705C9C" w:rsidRPr="00705C9C" w:rsidRDefault="00705C9C" w:rsidP="00705C9C">
      <w:pPr>
        <w:ind w:firstLine="719"/>
      </w:pPr>
      <w:r w:rsidRPr="00705C9C">
        <w:t>Promise.resolve</w:t>
      </w:r>
      <w:r w:rsidRPr="00705C9C">
        <w:t>方法会将这个对象转为</w:t>
      </w:r>
      <w:r w:rsidRPr="00705C9C">
        <w:t xml:space="preserve"> Promise </w:t>
      </w:r>
      <w:r w:rsidRPr="00705C9C">
        <w:t>对象，然后就立即执行</w:t>
      </w:r>
      <w:r w:rsidRPr="00705C9C">
        <w:t>thenable</w:t>
      </w:r>
      <w:r w:rsidRPr="00705C9C">
        <w:t>对象的</w:t>
      </w:r>
      <w:r w:rsidRPr="00705C9C">
        <w:t>then</w:t>
      </w:r>
      <w:r w:rsidRPr="00705C9C">
        <w:t>方法。</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let thenable =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then: function(resolve, reject)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resolve(42);</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let p1 = Promise.resolve(thenable);</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p1.then(function(value)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console.log(value);  // 42</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p>
    <w:p w:rsidR="00705C9C" w:rsidRPr="00705C9C" w:rsidRDefault="00705C9C" w:rsidP="00705C9C">
      <w:pPr>
        <w:ind w:firstLine="719"/>
      </w:pPr>
      <w:r w:rsidRPr="00705C9C">
        <w:t>上面代码中，</w:t>
      </w:r>
      <w:r w:rsidRPr="00705C9C">
        <w:t>thenable</w:t>
      </w:r>
      <w:r w:rsidRPr="00705C9C">
        <w:t>对象的</w:t>
      </w:r>
      <w:r w:rsidRPr="00705C9C">
        <w:t>then</w:t>
      </w:r>
      <w:r w:rsidRPr="00705C9C">
        <w:t>方法执行后，对象</w:t>
      </w:r>
      <w:r w:rsidRPr="00705C9C">
        <w:t>p1</w:t>
      </w:r>
      <w:r w:rsidRPr="00705C9C">
        <w:t>的状态就变为</w:t>
      </w:r>
      <w:r w:rsidRPr="00705C9C">
        <w:t>resolved</w:t>
      </w:r>
      <w:r w:rsidRPr="00705C9C">
        <w:t>，从而立即执行最后那个</w:t>
      </w:r>
      <w:r w:rsidRPr="00705C9C">
        <w:t>then</w:t>
      </w:r>
      <w:r w:rsidRPr="00705C9C">
        <w:t>方法指定的回调函数，输出</w:t>
      </w:r>
      <w:r w:rsidRPr="00705C9C">
        <w:t xml:space="preserve"> 42</w:t>
      </w:r>
      <w:r w:rsidRPr="00705C9C">
        <w:t>。</w:t>
      </w:r>
    </w:p>
    <w:p w:rsidR="00705C9C" w:rsidRPr="00705C9C" w:rsidRDefault="00705C9C" w:rsidP="00705C9C">
      <w:pPr>
        <w:adjustRightInd/>
        <w:snapToGrid/>
        <w:spacing w:before="100" w:beforeAutospacing="1" w:after="100" w:afterAutospacing="1"/>
        <w:rPr>
          <w:rFonts w:ascii="Verdana" w:eastAsia="宋体" w:hAnsi="Verdana" w:cs="Arial"/>
          <w:b/>
          <w:bCs/>
          <w:color w:val="333333"/>
          <w:sz w:val="24"/>
          <w:szCs w:val="24"/>
        </w:rPr>
      </w:pPr>
      <w:r w:rsidRPr="00705C9C">
        <w:rPr>
          <w:rFonts w:ascii="Verdana" w:eastAsia="宋体" w:hAnsi="Verdana" w:cs="Arial"/>
          <w:b/>
          <w:bCs/>
          <w:color w:val="333333"/>
          <w:sz w:val="24"/>
          <w:szCs w:val="24"/>
        </w:rPr>
        <w:t>（</w:t>
      </w:r>
      <w:r w:rsidRPr="00705C9C">
        <w:rPr>
          <w:rFonts w:ascii="Verdana" w:eastAsia="宋体" w:hAnsi="Verdana" w:cs="Arial"/>
          <w:b/>
          <w:bCs/>
          <w:color w:val="333333"/>
          <w:sz w:val="24"/>
          <w:szCs w:val="24"/>
        </w:rPr>
        <w:t>3</w:t>
      </w:r>
      <w:r w:rsidRPr="00705C9C">
        <w:rPr>
          <w:rFonts w:ascii="Verdana" w:eastAsia="宋体" w:hAnsi="Verdana" w:cs="Arial"/>
          <w:b/>
          <w:bCs/>
          <w:color w:val="333333"/>
          <w:sz w:val="24"/>
          <w:szCs w:val="24"/>
        </w:rPr>
        <w:t>）参数不是具有</w:t>
      </w:r>
      <w:r w:rsidRPr="00705C9C">
        <w:rPr>
          <w:rFonts w:ascii="Verdana" w:eastAsia="宋体" w:hAnsi="Verdana" w:cs="Arial"/>
          <w:b/>
          <w:bCs/>
          <w:color w:val="333333"/>
          <w:sz w:val="24"/>
          <w:szCs w:val="24"/>
        </w:rPr>
        <w:t>then</w:t>
      </w:r>
      <w:r w:rsidRPr="00705C9C">
        <w:rPr>
          <w:rFonts w:ascii="Verdana" w:eastAsia="宋体" w:hAnsi="Verdana" w:cs="Arial"/>
          <w:b/>
          <w:bCs/>
          <w:color w:val="333333"/>
          <w:sz w:val="24"/>
          <w:szCs w:val="24"/>
        </w:rPr>
        <w:t>方法的对象，或根本就不是对象</w:t>
      </w:r>
    </w:p>
    <w:p w:rsidR="00705C9C" w:rsidRPr="00705C9C" w:rsidRDefault="00705C9C" w:rsidP="00705C9C">
      <w:pPr>
        <w:ind w:firstLine="719"/>
      </w:pPr>
      <w:r w:rsidRPr="00705C9C">
        <w:t>如果参数是一个原始值，或者是一个不具有</w:t>
      </w:r>
      <w:r w:rsidRPr="00705C9C">
        <w:t>then</w:t>
      </w:r>
      <w:r w:rsidRPr="00705C9C">
        <w:t>方法的对象，则</w:t>
      </w:r>
      <w:r w:rsidRPr="00705C9C">
        <w:t>Promise.resolve</w:t>
      </w:r>
      <w:r w:rsidRPr="00705C9C">
        <w:t>方法返回一个新的</w:t>
      </w:r>
      <w:r w:rsidRPr="00705C9C">
        <w:t xml:space="preserve"> Promise </w:t>
      </w:r>
      <w:r w:rsidRPr="00705C9C">
        <w:t>对象，状态为</w:t>
      </w:r>
      <w:r w:rsidRPr="00705C9C">
        <w:t>resolved</w:t>
      </w:r>
      <w:r w:rsidRPr="00705C9C">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const p = Promise.resolve('Hello');</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p.then(function (s){</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console.log(s)</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r>
        <w:rPr>
          <w:rFonts w:ascii="Consolas" w:eastAsia="宋体" w:hAnsi="Consolas" w:cs="Consolas" w:hint="eastAsia"/>
          <w:color w:val="A6E22E"/>
          <w:sz w:val="24"/>
          <w:szCs w:val="24"/>
          <w:shd w:val="clear" w:color="auto" w:fill="111111"/>
        </w:rPr>
        <w:t xml:space="preserve">       </w:t>
      </w:r>
      <w:r w:rsidRPr="00705C9C">
        <w:rPr>
          <w:rFonts w:ascii="Consolas" w:eastAsia="宋体" w:hAnsi="Consolas" w:cs="Consolas"/>
          <w:color w:val="A6E22E"/>
          <w:sz w:val="24"/>
          <w:szCs w:val="24"/>
          <w:shd w:val="clear" w:color="auto" w:fill="111111"/>
        </w:rPr>
        <w:t>// Hello</w:t>
      </w:r>
    </w:p>
    <w:p w:rsidR="00705C9C" w:rsidRDefault="00705C9C" w:rsidP="00705C9C">
      <w:pPr>
        <w:ind w:firstLine="719"/>
      </w:pPr>
      <w:r w:rsidRPr="00705C9C">
        <w:t>上面代码生成一个新的</w:t>
      </w:r>
      <w:r w:rsidRPr="00705C9C">
        <w:t xml:space="preserve"> Promise </w:t>
      </w:r>
      <w:r w:rsidRPr="00705C9C">
        <w:t>对象的实例</w:t>
      </w:r>
      <w:r w:rsidRPr="00705C9C">
        <w:t>p</w:t>
      </w:r>
      <w:r w:rsidRPr="00705C9C">
        <w:t>。由于字符串</w:t>
      </w:r>
      <w:r w:rsidRPr="00705C9C">
        <w:t>Hello</w:t>
      </w:r>
      <w:r w:rsidRPr="00705C9C">
        <w:t>不属于异步操作（判断方法是字符串对象不具有</w:t>
      </w:r>
      <w:r w:rsidRPr="00705C9C">
        <w:t xml:space="preserve"> then </w:t>
      </w:r>
      <w:r w:rsidRPr="00705C9C">
        <w:t>方法），返回</w:t>
      </w:r>
      <w:r w:rsidRPr="00705C9C">
        <w:t xml:space="preserve"> Promise </w:t>
      </w:r>
      <w:r w:rsidRPr="00705C9C">
        <w:t>实例的状态从一生成就是</w:t>
      </w:r>
      <w:r w:rsidRPr="00705C9C">
        <w:t>resolved</w:t>
      </w:r>
      <w:r w:rsidRPr="00705C9C">
        <w:t>，所以回调函数会立即执行。</w:t>
      </w:r>
      <w:r w:rsidRPr="00705C9C">
        <w:t>Promise.resolve</w:t>
      </w:r>
      <w:r w:rsidRPr="00705C9C">
        <w:t>方法的参数，会同时传给回调函数。</w:t>
      </w:r>
    </w:p>
    <w:p w:rsidR="00705C9C" w:rsidRPr="00705C9C" w:rsidRDefault="00705C9C" w:rsidP="00705C9C">
      <w:pPr>
        <w:adjustRightInd/>
        <w:snapToGrid/>
        <w:spacing w:before="100" w:beforeAutospacing="1" w:after="100" w:afterAutospacing="1"/>
        <w:rPr>
          <w:rFonts w:ascii="Verdana" w:eastAsia="宋体" w:hAnsi="Verdana" w:cs="Arial"/>
          <w:b/>
          <w:bCs/>
          <w:color w:val="333333"/>
          <w:sz w:val="24"/>
          <w:szCs w:val="24"/>
        </w:rPr>
      </w:pPr>
      <w:r w:rsidRPr="00705C9C">
        <w:rPr>
          <w:rFonts w:ascii="Verdana" w:eastAsia="宋体" w:hAnsi="Verdana" w:cs="Arial"/>
          <w:b/>
          <w:bCs/>
          <w:color w:val="333333"/>
          <w:sz w:val="24"/>
          <w:szCs w:val="24"/>
        </w:rPr>
        <w:t>（</w:t>
      </w:r>
      <w:r w:rsidRPr="00705C9C">
        <w:rPr>
          <w:rFonts w:ascii="Verdana" w:eastAsia="宋体" w:hAnsi="Verdana" w:cs="Arial"/>
          <w:b/>
          <w:bCs/>
          <w:color w:val="333333"/>
          <w:sz w:val="24"/>
          <w:szCs w:val="24"/>
        </w:rPr>
        <w:t>4</w:t>
      </w:r>
      <w:r w:rsidRPr="00705C9C">
        <w:rPr>
          <w:rFonts w:ascii="Verdana" w:eastAsia="宋体" w:hAnsi="Verdana" w:cs="Arial"/>
          <w:b/>
          <w:bCs/>
          <w:color w:val="333333"/>
          <w:sz w:val="24"/>
          <w:szCs w:val="24"/>
        </w:rPr>
        <w:t>）不带有任何参数</w:t>
      </w:r>
    </w:p>
    <w:p w:rsidR="00705C9C" w:rsidRPr="00705C9C" w:rsidRDefault="00705C9C" w:rsidP="00705C9C">
      <w:pPr>
        <w:ind w:firstLine="719"/>
      </w:pPr>
      <w:r w:rsidRPr="00705C9C">
        <w:t>Promise.resolve</w:t>
      </w:r>
      <w:r w:rsidRPr="00705C9C">
        <w:t>方法允许调用时不带参数，直接返回一个</w:t>
      </w:r>
      <w:r w:rsidRPr="00705C9C">
        <w:t>resolved</w:t>
      </w:r>
      <w:r w:rsidRPr="00705C9C">
        <w:t>状态的</w:t>
      </w:r>
      <w:r w:rsidRPr="00705C9C">
        <w:t xml:space="preserve"> Promise </w:t>
      </w:r>
      <w:r w:rsidRPr="00705C9C">
        <w:t>对象。</w:t>
      </w:r>
    </w:p>
    <w:p w:rsidR="00705C9C" w:rsidRPr="00705C9C" w:rsidRDefault="00705C9C" w:rsidP="00705C9C">
      <w:pPr>
        <w:ind w:firstLine="719"/>
      </w:pPr>
      <w:r w:rsidRPr="00705C9C">
        <w:t>所以，如果希望得到一个</w:t>
      </w:r>
      <w:r w:rsidRPr="00705C9C">
        <w:t xml:space="preserve"> Promise </w:t>
      </w:r>
      <w:r w:rsidRPr="00705C9C">
        <w:t>对象，比较方便的方法就是直接调用</w:t>
      </w:r>
      <w:r w:rsidRPr="00705C9C">
        <w:t>Promise.resolve</w:t>
      </w:r>
      <w:r w:rsidRPr="00705C9C">
        <w:t>方法。</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const p = Promise.resolve();</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p.then(function ()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p>
    <w:p w:rsidR="00705C9C" w:rsidRDefault="00705C9C" w:rsidP="00705C9C">
      <w:pPr>
        <w:ind w:firstLine="719"/>
      </w:pPr>
      <w:r w:rsidRPr="00705C9C">
        <w:t>上面代码的变量</w:t>
      </w:r>
      <w:r w:rsidRPr="00705C9C">
        <w:t>p</w:t>
      </w:r>
      <w:r w:rsidRPr="00705C9C">
        <w:t>就是一个</w:t>
      </w:r>
      <w:r w:rsidRPr="00705C9C">
        <w:t xml:space="preserve"> Promise </w:t>
      </w:r>
      <w:r w:rsidRPr="00705C9C">
        <w:t>对象。</w:t>
      </w:r>
    </w:p>
    <w:p w:rsidR="00705C9C" w:rsidRPr="00B2105F" w:rsidRDefault="00705C9C" w:rsidP="00A87C59">
      <w:pPr>
        <w:pStyle w:val="5"/>
        <w:numPr>
          <w:ilvl w:val="0"/>
          <w:numId w:val="16"/>
        </w:numPr>
      </w:pPr>
      <w:r w:rsidRPr="00B2105F">
        <w:lastRenderedPageBreak/>
        <w:t xml:space="preserve">Promise.reject() </w:t>
      </w:r>
      <w:hyperlink r:id="rId13" w:anchor="docs/promise#Promise-reject" w:history="1">
        <w:r w:rsidRPr="00B2105F">
          <w:t>§</w:t>
        </w:r>
      </w:hyperlink>
      <w:r w:rsidRPr="00B2105F">
        <w:t xml:space="preserve"> </w:t>
      </w:r>
      <w:hyperlink r:id="rId14" w:anchor="docs/promise" w:history="1">
        <w:r w:rsidRPr="00B2105F">
          <w:t>⇧</w:t>
        </w:r>
      </w:hyperlink>
    </w:p>
    <w:p w:rsidR="00705C9C" w:rsidRPr="00705C9C" w:rsidRDefault="00705C9C" w:rsidP="00705C9C">
      <w:pPr>
        <w:ind w:firstLine="719"/>
      </w:pPr>
      <w:r w:rsidRPr="00705C9C">
        <w:t>Promise.reject(reason)</w:t>
      </w:r>
      <w:r w:rsidRPr="00705C9C">
        <w:t>方法也会返回一个新的</w:t>
      </w:r>
      <w:r w:rsidRPr="00705C9C">
        <w:t xml:space="preserve"> Promise </w:t>
      </w:r>
      <w:r w:rsidRPr="00705C9C">
        <w:t>实例，该实例的状态为</w:t>
      </w:r>
      <w:r w:rsidRPr="00705C9C">
        <w:t>rejected</w:t>
      </w:r>
      <w:r w:rsidRPr="00705C9C">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const p = Promise.reject('</w:t>
      </w:r>
      <w:r w:rsidRPr="00705C9C">
        <w:rPr>
          <w:rFonts w:ascii="Consolas" w:eastAsia="宋体" w:hAnsi="Consolas" w:cs="Consolas"/>
          <w:color w:val="A6E22E"/>
          <w:sz w:val="24"/>
          <w:szCs w:val="24"/>
          <w:shd w:val="clear" w:color="auto" w:fill="111111"/>
        </w:rPr>
        <w:t>出错了</w:t>
      </w:r>
      <w:r w:rsidRPr="00705C9C">
        <w:rPr>
          <w:rFonts w:ascii="Consolas" w:eastAsia="宋体" w:hAnsi="Consolas" w:cs="Consolas"/>
          <w:color w:val="A6E22E"/>
          <w:sz w:val="24"/>
          <w:szCs w:val="24"/>
          <w:shd w:val="clear" w:color="auto" w:fill="111111"/>
        </w:rPr>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w:t>
      </w:r>
      <w:r w:rsidRPr="00705C9C">
        <w:rPr>
          <w:rFonts w:ascii="Consolas" w:eastAsia="宋体" w:hAnsi="Consolas" w:cs="Consolas"/>
          <w:color w:val="A6E22E"/>
          <w:sz w:val="24"/>
          <w:szCs w:val="24"/>
          <w:shd w:val="clear" w:color="auto" w:fill="111111"/>
        </w:rPr>
        <w:t>等同于</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const p = new Promise((resolve, reject) =&gt; reject('</w:t>
      </w:r>
      <w:r w:rsidRPr="00705C9C">
        <w:rPr>
          <w:rFonts w:ascii="Consolas" w:eastAsia="宋体" w:hAnsi="Consolas" w:cs="Consolas"/>
          <w:color w:val="A6E22E"/>
          <w:sz w:val="24"/>
          <w:szCs w:val="24"/>
          <w:shd w:val="clear" w:color="auto" w:fill="111111"/>
        </w:rPr>
        <w:t>出错了</w:t>
      </w:r>
      <w:r w:rsidRPr="00705C9C">
        <w:rPr>
          <w:rFonts w:ascii="Consolas" w:eastAsia="宋体" w:hAnsi="Consolas" w:cs="Consolas"/>
          <w:color w:val="A6E22E"/>
          <w:sz w:val="24"/>
          <w:szCs w:val="24"/>
          <w:shd w:val="clear" w:color="auto" w:fill="111111"/>
        </w:rPr>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p.then(null, function (s)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console.log(s)</w:t>
      </w:r>
    </w:p>
    <w:p w:rsidR="00595063" w:rsidRDefault="00705C9C" w:rsidP="00705C9C">
      <w:pPr>
        <w:ind w:firstLine="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p>
    <w:p w:rsidR="00705C9C" w:rsidRPr="00705C9C" w:rsidRDefault="00705C9C" w:rsidP="00705C9C">
      <w:pPr>
        <w:ind w:firstLine="719"/>
      </w:pPr>
      <w:r w:rsidRPr="00705C9C">
        <w:t>上面代码生成一个</w:t>
      </w:r>
      <w:r w:rsidRPr="00705C9C">
        <w:t xml:space="preserve"> Promise </w:t>
      </w:r>
      <w:r w:rsidRPr="00705C9C">
        <w:t>对象的实例</w:t>
      </w:r>
      <w:r w:rsidRPr="00705C9C">
        <w:t>p</w:t>
      </w:r>
      <w:r w:rsidRPr="00705C9C">
        <w:t>，状态为</w:t>
      </w:r>
      <w:r w:rsidRPr="00705C9C">
        <w:t>rejected</w:t>
      </w:r>
      <w:r w:rsidRPr="00705C9C">
        <w:t>，回调函数会立即执行。</w:t>
      </w:r>
    </w:p>
    <w:p w:rsidR="00705C9C" w:rsidRPr="00705C9C" w:rsidRDefault="00705C9C" w:rsidP="00705C9C">
      <w:pPr>
        <w:ind w:firstLine="719"/>
      </w:pPr>
      <w:r w:rsidRPr="00705C9C">
        <w:t>注意，</w:t>
      </w:r>
      <w:r w:rsidRPr="00705C9C">
        <w:t>Promise.reject()</w:t>
      </w:r>
      <w:r w:rsidRPr="00705C9C">
        <w:t>方法的参数，会原封不动地作为</w:t>
      </w:r>
      <w:r w:rsidRPr="00705C9C">
        <w:t>reject</w:t>
      </w:r>
      <w:r w:rsidRPr="00705C9C">
        <w:t>的理由，变成后续方法的参数。这一点与</w:t>
      </w:r>
      <w:r w:rsidRPr="00705C9C">
        <w:t>Promise.resolve</w:t>
      </w:r>
      <w:r w:rsidRPr="00705C9C">
        <w:t>方法不一致。</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const thenable =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then(resolve, reject)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reject('</w:t>
      </w:r>
      <w:r w:rsidRPr="00705C9C">
        <w:rPr>
          <w:rFonts w:ascii="Consolas" w:eastAsia="宋体" w:hAnsi="Consolas" w:cs="Consolas"/>
          <w:color w:val="A6E22E"/>
          <w:sz w:val="24"/>
          <w:szCs w:val="24"/>
          <w:shd w:val="clear" w:color="auto" w:fill="111111"/>
        </w:rPr>
        <w:t>出错了</w:t>
      </w:r>
      <w:r w:rsidRPr="00705C9C">
        <w:rPr>
          <w:rFonts w:ascii="Consolas" w:eastAsia="宋体" w:hAnsi="Consolas" w:cs="Consolas"/>
          <w:color w:val="A6E22E"/>
          <w:sz w:val="24"/>
          <w:szCs w:val="24"/>
          <w:shd w:val="clear" w:color="auto" w:fill="111111"/>
        </w:rPr>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Promise.reject(thenable)</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.catch(e =&gt; {</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 xml:space="preserve">  console.log(e === thenable)</w:t>
      </w:r>
    </w:p>
    <w:p w:rsidR="00705C9C" w:rsidRPr="00705C9C" w:rsidRDefault="00705C9C" w:rsidP="00705C9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705C9C">
        <w:rPr>
          <w:rFonts w:ascii="Consolas" w:eastAsia="宋体" w:hAnsi="Consolas" w:cs="Consolas"/>
          <w:color w:val="A6E22E"/>
          <w:sz w:val="24"/>
          <w:szCs w:val="24"/>
          <w:shd w:val="clear" w:color="auto" w:fill="111111"/>
        </w:rPr>
        <w:t>})</w:t>
      </w:r>
      <w:r>
        <w:rPr>
          <w:rFonts w:ascii="Consolas" w:eastAsia="宋体" w:hAnsi="Consolas" w:cs="Consolas" w:hint="eastAsia"/>
          <w:color w:val="A6E22E"/>
          <w:sz w:val="24"/>
          <w:szCs w:val="24"/>
          <w:shd w:val="clear" w:color="auto" w:fill="111111"/>
        </w:rPr>
        <w:t xml:space="preserve">  </w:t>
      </w:r>
      <w:r w:rsidRPr="00705C9C">
        <w:rPr>
          <w:rFonts w:ascii="Consolas" w:eastAsia="宋体" w:hAnsi="Consolas" w:cs="Consolas"/>
          <w:color w:val="A6E22E"/>
          <w:sz w:val="24"/>
          <w:szCs w:val="24"/>
          <w:shd w:val="clear" w:color="auto" w:fill="111111"/>
        </w:rPr>
        <w:t>// true</w:t>
      </w:r>
    </w:p>
    <w:p w:rsidR="00705C9C" w:rsidRPr="00705C9C" w:rsidRDefault="00705C9C" w:rsidP="00705C9C">
      <w:pPr>
        <w:ind w:firstLine="719"/>
      </w:pPr>
      <w:r w:rsidRPr="00705C9C">
        <w:t>上面代码中，</w:t>
      </w:r>
      <w:r w:rsidRPr="00705C9C">
        <w:t>Promise.reject</w:t>
      </w:r>
      <w:r w:rsidRPr="00705C9C">
        <w:t>方法的参数是一个</w:t>
      </w:r>
      <w:r w:rsidRPr="00705C9C">
        <w:t>thenable</w:t>
      </w:r>
      <w:r w:rsidRPr="00705C9C">
        <w:t>对象，执行以后，后面</w:t>
      </w:r>
      <w:r w:rsidRPr="00705C9C">
        <w:t>catch</w:t>
      </w:r>
      <w:r w:rsidRPr="00705C9C">
        <w:t>方法的参数不是</w:t>
      </w:r>
      <w:r w:rsidRPr="00705C9C">
        <w:t>reject</w:t>
      </w:r>
      <w:r w:rsidRPr="00705C9C">
        <w:t>抛出的</w:t>
      </w:r>
      <w:r w:rsidRPr="00705C9C">
        <w:t>“</w:t>
      </w:r>
      <w:r w:rsidRPr="00705C9C">
        <w:t>出错了</w:t>
      </w:r>
      <w:r w:rsidRPr="00705C9C">
        <w:t>”</w:t>
      </w:r>
      <w:r w:rsidRPr="00705C9C">
        <w:t>这个字符串，而是</w:t>
      </w:r>
      <w:r w:rsidRPr="00705C9C">
        <w:t>thenable</w:t>
      </w:r>
      <w:r w:rsidRPr="00705C9C">
        <w:t>对象。</w:t>
      </w:r>
    </w:p>
    <w:p w:rsidR="00705C9C" w:rsidRPr="00B2105F" w:rsidRDefault="00812501" w:rsidP="00A87C59">
      <w:pPr>
        <w:pStyle w:val="5"/>
        <w:numPr>
          <w:ilvl w:val="0"/>
          <w:numId w:val="16"/>
        </w:numPr>
      </w:pPr>
      <w:r w:rsidRPr="00B2105F">
        <w:t>应用</w:t>
      </w:r>
      <w:r w:rsidRPr="00B2105F">
        <w:t xml:space="preserve"> </w:t>
      </w:r>
      <w:hyperlink r:id="rId15" w:anchor="docs/promise#应用" w:history="1">
        <w:r w:rsidRPr="00B2105F">
          <w:t>§</w:t>
        </w:r>
      </w:hyperlink>
      <w:r w:rsidRPr="00B2105F">
        <w:t xml:space="preserve"> </w:t>
      </w:r>
      <w:hyperlink r:id="rId16" w:anchor="docs/promise" w:history="1">
        <w:r w:rsidRPr="00B2105F">
          <w:t>⇧</w:t>
        </w:r>
      </w:hyperlink>
    </w:p>
    <w:p w:rsidR="006C09E1" w:rsidRPr="001F4824" w:rsidRDefault="006C09E1" w:rsidP="001F4824">
      <w:pPr>
        <w:rPr>
          <w:b/>
          <w:sz w:val="24"/>
          <w:szCs w:val="24"/>
        </w:rPr>
      </w:pPr>
      <w:r w:rsidRPr="001F4824">
        <w:rPr>
          <w:rFonts w:hint="eastAsia"/>
          <w:b/>
          <w:sz w:val="24"/>
          <w:szCs w:val="24"/>
        </w:rPr>
        <w:t>加载图片</w:t>
      </w:r>
    </w:p>
    <w:p w:rsidR="00812501" w:rsidRPr="00812501" w:rsidRDefault="00812501" w:rsidP="00812501">
      <w:pPr>
        <w:ind w:firstLine="719"/>
      </w:pPr>
      <w:r w:rsidRPr="00812501">
        <w:t>我们可以将图片的加载写成一个</w:t>
      </w:r>
      <w:r w:rsidRPr="00812501">
        <w:t>Promise</w:t>
      </w:r>
      <w:r w:rsidRPr="00812501">
        <w:t>，一旦加载完成，</w:t>
      </w:r>
      <w:r w:rsidRPr="00812501">
        <w:t>Promise</w:t>
      </w:r>
      <w:r w:rsidRPr="00812501">
        <w:t>的状态就发生变化。</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bookmarkStart w:id="2" w:name="OLE_LINK15"/>
      <w:bookmarkStart w:id="3" w:name="OLE_LINK16"/>
      <w:r w:rsidRPr="00812501">
        <w:rPr>
          <w:rFonts w:ascii="Consolas" w:eastAsia="宋体" w:hAnsi="Consolas" w:cs="Consolas"/>
          <w:color w:val="A6E22E"/>
          <w:sz w:val="24"/>
          <w:szCs w:val="24"/>
          <w:shd w:val="clear" w:color="auto" w:fill="111111"/>
        </w:rPr>
        <w:t>const preloadImage = function (</w:t>
      </w:r>
      <w:r>
        <w:rPr>
          <w:rFonts w:ascii="Consolas" w:eastAsia="宋体" w:hAnsi="Consolas" w:cs="Consolas" w:hint="eastAsia"/>
          <w:color w:val="A6E22E"/>
          <w:sz w:val="24"/>
          <w:szCs w:val="24"/>
          <w:shd w:val="clear" w:color="auto" w:fill="111111"/>
        </w:rPr>
        <w:t>path</w:t>
      </w:r>
      <w:r w:rsidRPr="00812501">
        <w:rPr>
          <w:rFonts w:ascii="Consolas" w:eastAsia="宋体" w:hAnsi="Consolas" w:cs="Consolas"/>
          <w:color w:val="A6E22E"/>
          <w:sz w:val="24"/>
          <w:szCs w:val="24"/>
          <w:shd w:val="clear" w:color="auto" w:fill="111111"/>
        </w:rPr>
        <w:t>) {</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 xml:space="preserve">  return new Promise(function (resolve, reject) {</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 xml:space="preserve">    const image = new Image();</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 xml:space="preserve">    image.onload  = resolve;</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 xml:space="preserve">    image.onerror = reject;</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 xml:space="preserve">    image.src = path;</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 xml:space="preserve">  });</w:t>
      </w:r>
    </w:p>
    <w:p w:rsidR="00812501" w:rsidRPr="00812501" w:rsidRDefault="00812501" w:rsidP="0081250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Consolas" w:eastAsia="宋体" w:hAnsi="Consolas" w:cs="Consolas"/>
          <w:color w:val="A6E22E"/>
          <w:sz w:val="24"/>
          <w:szCs w:val="24"/>
          <w:shd w:val="clear" w:color="auto" w:fill="111111"/>
        </w:rPr>
      </w:pPr>
      <w:r w:rsidRPr="00812501">
        <w:rPr>
          <w:rFonts w:ascii="Consolas" w:eastAsia="宋体" w:hAnsi="Consolas" w:cs="Consolas"/>
          <w:color w:val="A6E22E"/>
          <w:sz w:val="24"/>
          <w:szCs w:val="24"/>
          <w:shd w:val="clear" w:color="auto" w:fill="111111"/>
        </w:rPr>
        <w:t>};</w:t>
      </w:r>
    </w:p>
    <w:bookmarkEnd w:id="2"/>
    <w:bookmarkEnd w:id="3"/>
    <w:p w:rsidR="00812501" w:rsidRDefault="00812501" w:rsidP="00812501"/>
    <w:p w:rsidR="006C09E1" w:rsidRPr="001F4824" w:rsidRDefault="006C09E1" w:rsidP="001F4824">
      <w:pPr>
        <w:rPr>
          <w:b/>
          <w:sz w:val="24"/>
          <w:szCs w:val="24"/>
        </w:rPr>
      </w:pPr>
      <w:r w:rsidRPr="001F4824">
        <w:rPr>
          <w:b/>
          <w:sz w:val="24"/>
          <w:szCs w:val="24"/>
        </w:rPr>
        <w:t xml:space="preserve">Generator </w:t>
      </w:r>
      <w:r w:rsidRPr="001F4824">
        <w:rPr>
          <w:b/>
          <w:sz w:val="24"/>
          <w:szCs w:val="24"/>
        </w:rPr>
        <w:t>函数与</w:t>
      </w:r>
      <w:r w:rsidRPr="001F4824">
        <w:rPr>
          <w:b/>
          <w:sz w:val="24"/>
          <w:szCs w:val="24"/>
        </w:rPr>
        <w:t xml:space="preserve"> Promise </w:t>
      </w:r>
      <w:r w:rsidRPr="001F4824">
        <w:rPr>
          <w:b/>
          <w:sz w:val="24"/>
          <w:szCs w:val="24"/>
        </w:rPr>
        <w:t>的结合</w:t>
      </w:r>
      <w:r w:rsidRPr="001F4824">
        <w:rPr>
          <w:b/>
          <w:sz w:val="24"/>
          <w:szCs w:val="24"/>
        </w:rPr>
        <w:t xml:space="preserve"> </w:t>
      </w:r>
      <w:hyperlink r:id="rId17" w:anchor="docs/promise#Generator-函数与-Promise-的结合" w:history="1">
        <w:r w:rsidRPr="001F4824">
          <w:rPr>
            <w:b/>
            <w:color w:val="4682BE"/>
            <w:sz w:val="24"/>
            <w:szCs w:val="24"/>
          </w:rPr>
          <w:t>§</w:t>
        </w:r>
      </w:hyperlink>
      <w:r w:rsidRPr="001F4824">
        <w:rPr>
          <w:b/>
          <w:sz w:val="24"/>
          <w:szCs w:val="24"/>
        </w:rPr>
        <w:t xml:space="preserve"> </w:t>
      </w:r>
      <w:hyperlink r:id="rId18" w:anchor="docs/promise" w:history="1">
        <w:r w:rsidRPr="001F4824">
          <w:rPr>
            <w:rFonts w:ascii="Cambria Math" w:hAnsi="Cambria Math" w:cs="Cambria Math"/>
            <w:b/>
            <w:color w:val="4682BE"/>
            <w:sz w:val="24"/>
            <w:szCs w:val="24"/>
          </w:rPr>
          <w:t>⇧</w:t>
        </w:r>
      </w:hyperlink>
    </w:p>
    <w:p w:rsidR="006C09E1" w:rsidRPr="006C09E1" w:rsidRDefault="006C09E1" w:rsidP="006C09E1">
      <w:pPr>
        <w:ind w:firstLine="719"/>
      </w:pPr>
      <w:r w:rsidRPr="006C09E1">
        <w:t>使用</w:t>
      </w:r>
      <w:r w:rsidRPr="006C09E1">
        <w:t xml:space="preserve"> Generator </w:t>
      </w:r>
      <w:r w:rsidRPr="006C09E1">
        <w:t>函数管理流程，遇到异步操作的时候，通常返回一个</w:t>
      </w:r>
      <w:r w:rsidRPr="006C09E1">
        <w:t>Promise</w:t>
      </w:r>
      <w:r w:rsidRPr="006C09E1">
        <w:t>对象。</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lastRenderedPageBreak/>
        <w:t>function getFoo ()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return new Promise(function (resolve, reject){</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resolve('foo');</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const g = function* ()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try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const foo = yield getFoo();</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console.log(foo);</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 catch (e)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console.log(e);</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function run (generator)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const it = generator();</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function go(result)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if (result.done) return result.value;</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return result.value.then(function (value)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return go(it.next(value));</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 function (error)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return go(it.throw(error));</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 xml:space="preserve">  go(it.next());</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w:t>
      </w: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6C09E1" w:rsidRPr="006C09E1" w:rsidRDefault="006C09E1" w:rsidP="006C09E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6C09E1">
        <w:rPr>
          <w:rFonts w:ascii="Consolas" w:eastAsia="宋体" w:hAnsi="Consolas" w:cs="Consolas"/>
          <w:color w:val="A6E22E"/>
          <w:sz w:val="24"/>
          <w:szCs w:val="24"/>
          <w:shd w:val="clear" w:color="auto" w:fill="111111"/>
        </w:rPr>
        <w:t>run(g);</w:t>
      </w:r>
    </w:p>
    <w:p w:rsidR="006C09E1" w:rsidRPr="006C09E1" w:rsidRDefault="006C09E1" w:rsidP="006C09E1">
      <w:pPr>
        <w:ind w:firstLine="719"/>
      </w:pPr>
      <w:r w:rsidRPr="006C09E1">
        <w:t>上面代码的</w:t>
      </w:r>
      <w:r w:rsidRPr="006C09E1">
        <w:t xml:space="preserve"> Generator </w:t>
      </w:r>
      <w:r w:rsidRPr="006C09E1">
        <w:t>函数</w:t>
      </w:r>
      <w:r w:rsidRPr="006C09E1">
        <w:t>g</w:t>
      </w:r>
      <w:r w:rsidRPr="006C09E1">
        <w:t>之中，有一个异步操作</w:t>
      </w:r>
      <w:r w:rsidRPr="006C09E1">
        <w:t>getFoo</w:t>
      </w:r>
      <w:r w:rsidRPr="006C09E1">
        <w:t>，它返回的就是一个</w:t>
      </w:r>
      <w:r w:rsidRPr="006C09E1">
        <w:t>Promise</w:t>
      </w:r>
      <w:r w:rsidRPr="006C09E1">
        <w:t>对象。函数</w:t>
      </w:r>
      <w:r w:rsidRPr="006C09E1">
        <w:t>run</w:t>
      </w:r>
      <w:r w:rsidRPr="006C09E1">
        <w:t>用来处理这个</w:t>
      </w:r>
      <w:r w:rsidRPr="006C09E1">
        <w:t>Promise</w:t>
      </w:r>
      <w:r w:rsidRPr="006C09E1">
        <w:t>对象，并调用下一个</w:t>
      </w:r>
      <w:r w:rsidRPr="006C09E1">
        <w:t>next</w:t>
      </w:r>
      <w:r w:rsidRPr="006C09E1">
        <w:t>方法。</w:t>
      </w:r>
    </w:p>
    <w:p w:rsidR="00812501" w:rsidRPr="00B2105F" w:rsidRDefault="000B00DF" w:rsidP="00A87C59">
      <w:pPr>
        <w:pStyle w:val="5"/>
        <w:numPr>
          <w:ilvl w:val="0"/>
          <w:numId w:val="16"/>
        </w:numPr>
      </w:pPr>
      <w:r w:rsidRPr="00B2105F">
        <w:t>Promise.try()</w:t>
      </w:r>
    </w:p>
    <w:p w:rsidR="00584676" w:rsidRPr="00584676" w:rsidRDefault="00584676" w:rsidP="00584676">
      <w:pPr>
        <w:ind w:firstLine="719"/>
      </w:pPr>
      <w:r w:rsidRPr="00584676">
        <w:t>实际开发中，经常遇到一种情况：不知道或者不想区分，函数</w:t>
      </w:r>
      <w:r w:rsidRPr="00584676">
        <w:t>f</w:t>
      </w:r>
      <w:r w:rsidRPr="00584676">
        <w:t>是同步函数还是异步操作，但是想用</w:t>
      </w:r>
      <w:r w:rsidRPr="00584676">
        <w:t xml:space="preserve"> Promise </w:t>
      </w:r>
      <w:r w:rsidRPr="00584676">
        <w:t>来处理它。因为这样就可以不管</w:t>
      </w:r>
      <w:r w:rsidRPr="00584676">
        <w:t>f</w:t>
      </w:r>
      <w:r w:rsidRPr="00584676">
        <w:t>是否包含异步操作，都用</w:t>
      </w:r>
      <w:r w:rsidRPr="00584676">
        <w:t>then</w:t>
      </w:r>
      <w:r w:rsidRPr="00584676">
        <w:t>方法指定下一步流程，用</w:t>
      </w:r>
      <w:r w:rsidRPr="00584676">
        <w:t>catch</w:t>
      </w:r>
      <w:r w:rsidRPr="00584676">
        <w:t>方法处理</w:t>
      </w:r>
      <w:r w:rsidRPr="00584676">
        <w:t>f</w:t>
      </w:r>
      <w:r w:rsidRPr="00584676">
        <w:t>抛出的错误。一般就会采用下面的写法。</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Promise.resolve().then(f)</w:t>
      </w:r>
    </w:p>
    <w:p w:rsidR="00584676" w:rsidRPr="00584676" w:rsidRDefault="00584676" w:rsidP="00584676">
      <w:pPr>
        <w:ind w:firstLine="719"/>
      </w:pPr>
      <w:r w:rsidRPr="00584676">
        <w:t>上面的写法有一个缺点，就是如果</w:t>
      </w:r>
      <w:r w:rsidRPr="00584676">
        <w:t>f</w:t>
      </w:r>
      <w:r w:rsidRPr="00584676">
        <w:t>是同步函数，那么它会在本轮事件循环的末尾执行。</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const f = () =&gt; console.log('now');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Promise.resolve().then(f);</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console.log('next');</w:t>
      </w:r>
    </w:p>
    <w:p w:rsid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next</w:t>
      </w:r>
    </w:p>
    <w:p w:rsid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now</w:t>
      </w:r>
    </w:p>
    <w:p w:rsidR="00584676" w:rsidRPr="00584676" w:rsidRDefault="00584676" w:rsidP="00584676">
      <w:pPr>
        <w:ind w:firstLine="719"/>
      </w:pPr>
      <w:r w:rsidRPr="00584676">
        <w:t>上面代码中，函数</w:t>
      </w:r>
      <w:r w:rsidRPr="00584676">
        <w:t>f</w:t>
      </w:r>
      <w:r w:rsidRPr="00584676">
        <w:t>是同步的，但是用</w:t>
      </w:r>
      <w:r w:rsidRPr="00584676">
        <w:t xml:space="preserve"> Promise </w:t>
      </w:r>
      <w:r w:rsidRPr="00584676">
        <w:t>包装了以后，就变成异步执行了。</w:t>
      </w:r>
    </w:p>
    <w:p w:rsidR="00584676" w:rsidRPr="00584676" w:rsidRDefault="00584676" w:rsidP="00584676">
      <w:pPr>
        <w:ind w:firstLine="719"/>
      </w:pPr>
      <w:r w:rsidRPr="00584676">
        <w:lastRenderedPageBreak/>
        <w:t>那么有没有一种方法，让同步函数同步执行，异步函数异步执行，并且让它们具有统一的</w:t>
      </w:r>
      <w:r w:rsidRPr="00584676">
        <w:t xml:space="preserve"> API </w:t>
      </w:r>
      <w:r w:rsidRPr="00584676">
        <w:t>呢？回答是可以的，并且还有两种写法。第一种写法是用</w:t>
      </w:r>
      <w:r w:rsidRPr="00584676">
        <w:t>async</w:t>
      </w:r>
      <w:r w:rsidRPr="00584676">
        <w:t>函数来写。</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const f = () =&gt; console.log('now');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(async () =&gt; f())();</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console.log('next');</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next</w:t>
      </w:r>
    </w:p>
    <w:p w:rsidR="00584676" w:rsidRPr="00584676" w:rsidRDefault="00584676" w:rsidP="00584676">
      <w:pPr>
        <w:ind w:firstLine="719"/>
      </w:pPr>
      <w:r w:rsidRPr="00584676">
        <w:t>上面代码中，第二行是一个立即执行的匿名函数，会立即执行里面的</w:t>
      </w:r>
      <w:r w:rsidRPr="00584676">
        <w:t>async</w:t>
      </w:r>
      <w:r w:rsidRPr="00584676">
        <w:t>函数，因此如果</w:t>
      </w:r>
      <w:r w:rsidRPr="00584676">
        <w:t>f</w:t>
      </w:r>
      <w:r w:rsidRPr="00584676">
        <w:t>是同步的，就会得到同步的结果；如果</w:t>
      </w:r>
      <w:r w:rsidRPr="00584676">
        <w:t>f</w:t>
      </w:r>
      <w:r w:rsidRPr="00584676">
        <w:t>是异步的，就可以用</w:t>
      </w:r>
      <w:r w:rsidRPr="00584676">
        <w:t>then</w:t>
      </w:r>
      <w:r w:rsidRPr="00584676">
        <w:t>指定下一步，就像下面的写法。</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(async () =&gt; f())()</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.then(...)</w:t>
      </w:r>
    </w:p>
    <w:p w:rsidR="00584676" w:rsidRPr="00584676" w:rsidRDefault="00584676" w:rsidP="00584676">
      <w:pPr>
        <w:ind w:firstLine="719"/>
      </w:pPr>
      <w:r w:rsidRPr="00584676">
        <w:t>需要注意的是，</w:t>
      </w:r>
      <w:r w:rsidRPr="00584676">
        <w:t>async () =&gt; f()</w:t>
      </w:r>
      <w:r w:rsidRPr="00584676">
        <w:t>会吃掉</w:t>
      </w:r>
      <w:r w:rsidRPr="00584676">
        <w:t>f()</w:t>
      </w:r>
      <w:r w:rsidRPr="00584676">
        <w:t>抛出的错误。所以，如果想捕获错误，要使用</w:t>
      </w:r>
      <w:r w:rsidRPr="00584676">
        <w:t>promise.catch</w:t>
      </w:r>
      <w:r w:rsidRPr="00584676">
        <w:t>方法。</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(async () =&gt; f())()</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.then(...)</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.catch(...)</w:t>
      </w:r>
    </w:p>
    <w:p w:rsidR="00584676" w:rsidRPr="00584676" w:rsidRDefault="00584676" w:rsidP="00584676">
      <w:pPr>
        <w:ind w:firstLine="719"/>
      </w:pPr>
      <w:r w:rsidRPr="00584676">
        <w:t>第二种写法是使用</w:t>
      </w:r>
      <w:r w:rsidRPr="00584676">
        <w:t>new Promise()</w:t>
      </w:r>
      <w:r w:rsidRPr="00584676">
        <w:t>。</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const f = () =&gt; console.log('now');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 =&gt; new Promise(</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resolve =&gt; resolve(f())</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console.log('next');</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next</w:t>
      </w:r>
    </w:p>
    <w:p w:rsidR="00584676" w:rsidRPr="00584676" w:rsidRDefault="00584676" w:rsidP="00584676">
      <w:pPr>
        <w:ind w:firstLine="719"/>
      </w:pPr>
      <w:r w:rsidRPr="00584676">
        <w:t>上面代码也是使用立即执行的匿名函数，执行</w:t>
      </w:r>
      <w:r w:rsidRPr="00584676">
        <w:t>new Promise()</w:t>
      </w:r>
      <w:r w:rsidRPr="00584676">
        <w:t>。这种情况下，同步函数也是同步执行的。</w:t>
      </w:r>
    </w:p>
    <w:p w:rsidR="00584676" w:rsidRPr="00584676" w:rsidRDefault="00584676" w:rsidP="00584676">
      <w:pPr>
        <w:ind w:firstLine="719"/>
      </w:pPr>
      <w:r w:rsidRPr="00584676">
        <w:t>鉴于这是一个很常见的需求，所以现在有一个</w:t>
      </w:r>
      <w:hyperlink r:id="rId19" w:history="1">
        <w:r w:rsidRPr="00584676">
          <w:t>提案</w:t>
        </w:r>
      </w:hyperlink>
      <w:r w:rsidRPr="00584676">
        <w:t>，提供</w:t>
      </w:r>
      <w:r w:rsidRPr="00584676">
        <w:t>Promise.try</w:t>
      </w:r>
      <w:r w:rsidRPr="00584676">
        <w:t>方法替代上面的写法。</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const f = () =&gt; console.log('now');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Promise.try(f);</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console.log('next');</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now</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next</w:t>
      </w:r>
    </w:p>
    <w:p w:rsidR="00584676" w:rsidRPr="00584676" w:rsidRDefault="00584676" w:rsidP="00584676">
      <w:pPr>
        <w:ind w:firstLine="719"/>
      </w:pPr>
      <w:r w:rsidRPr="00584676">
        <w:t>事实上，</w:t>
      </w:r>
      <w:r w:rsidRPr="00584676">
        <w:t>Promise.try</w:t>
      </w:r>
      <w:r w:rsidRPr="00584676">
        <w:t>存在已久，</w:t>
      </w:r>
      <w:r w:rsidRPr="00584676">
        <w:t xml:space="preserve">Promise </w:t>
      </w:r>
      <w:r w:rsidRPr="00584676">
        <w:t>库</w:t>
      </w:r>
      <w:hyperlink r:id="rId20" w:history="1">
        <w:r w:rsidRPr="00584676">
          <w:t>Bluebird</w:t>
        </w:r>
      </w:hyperlink>
      <w:r w:rsidRPr="00584676">
        <w:t>、</w:t>
      </w:r>
      <w:hyperlink r:id="rId21" w:anchor="promisefcallargs" w:history="1">
        <w:r w:rsidRPr="00584676">
          <w:t>Q</w:t>
        </w:r>
      </w:hyperlink>
      <w:r w:rsidRPr="00584676">
        <w:t>和</w:t>
      </w:r>
      <w:hyperlink r:id="rId22" w:anchor="whentry" w:history="1">
        <w:r w:rsidRPr="00584676">
          <w:t>when</w:t>
        </w:r>
      </w:hyperlink>
      <w:r w:rsidRPr="00584676">
        <w:t>，早就提供了这个方法。</w:t>
      </w:r>
    </w:p>
    <w:p w:rsidR="00584676" w:rsidRPr="00584676" w:rsidRDefault="00584676" w:rsidP="00584676">
      <w:pPr>
        <w:ind w:firstLine="719"/>
      </w:pPr>
      <w:r w:rsidRPr="00584676">
        <w:t>由于</w:t>
      </w:r>
      <w:r w:rsidRPr="00584676">
        <w:t>Promise.try</w:t>
      </w:r>
      <w:r w:rsidRPr="00584676">
        <w:t>为所有操作提供了统一的处理机制，所以如果想用</w:t>
      </w:r>
      <w:r w:rsidRPr="00584676">
        <w:t>then</w:t>
      </w:r>
      <w:r w:rsidRPr="00584676">
        <w:t>方法管理流程，最好都用</w:t>
      </w:r>
      <w:r w:rsidRPr="00584676">
        <w:t>Promise.try</w:t>
      </w:r>
      <w:r w:rsidRPr="00584676">
        <w:t>包装一下。这样有</w:t>
      </w:r>
      <w:hyperlink r:id="rId23" w:history="1">
        <w:r w:rsidRPr="00584676">
          <w:t>许多好处</w:t>
        </w:r>
      </w:hyperlink>
      <w:r w:rsidRPr="00584676">
        <w:t>，其中一点就是可以更好地管理异常。</w:t>
      </w:r>
    </w:p>
    <w:p w:rsidR="00584676" w:rsidRPr="00584676" w:rsidRDefault="00584676" w:rsidP="00A87C59">
      <w:pPr>
        <w:pStyle w:val="a3"/>
        <w:numPr>
          <w:ilvl w:val="0"/>
          <w:numId w:val="14"/>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right="300" w:firstLineChars="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function getUsername(userId) {</w:t>
      </w:r>
    </w:p>
    <w:p w:rsidR="00584676" w:rsidRPr="00584676" w:rsidRDefault="00584676" w:rsidP="00A87C59">
      <w:pPr>
        <w:pStyle w:val="a3"/>
        <w:numPr>
          <w:ilvl w:val="0"/>
          <w:numId w:val="14"/>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right="300" w:firstLineChars="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return database.users.get({id: userId})</w:t>
      </w:r>
    </w:p>
    <w:p w:rsidR="00584676" w:rsidRPr="00584676" w:rsidRDefault="00584676" w:rsidP="00A87C59">
      <w:pPr>
        <w:pStyle w:val="a3"/>
        <w:numPr>
          <w:ilvl w:val="0"/>
          <w:numId w:val="14"/>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right="300" w:firstLineChars="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.then(function(user) {</w:t>
      </w:r>
    </w:p>
    <w:p w:rsidR="00584676" w:rsidRPr="00584676" w:rsidRDefault="00584676" w:rsidP="00A87C59">
      <w:pPr>
        <w:pStyle w:val="a3"/>
        <w:numPr>
          <w:ilvl w:val="0"/>
          <w:numId w:val="14"/>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right="300" w:firstLineChars="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return user.name;</w:t>
      </w:r>
    </w:p>
    <w:p w:rsidR="00584676" w:rsidRPr="00584676" w:rsidRDefault="00584676" w:rsidP="00A87C59">
      <w:pPr>
        <w:pStyle w:val="a3"/>
        <w:numPr>
          <w:ilvl w:val="0"/>
          <w:numId w:val="14"/>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right="300" w:firstLineChars="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w:t>
      </w:r>
    </w:p>
    <w:p w:rsidR="00584676" w:rsidRPr="00584676" w:rsidRDefault="00584676" w:rsidP="00A87C59">
      <w:pPr>
        <w:pStyle w:val="a3"/>
        <w:numPr>
          <w:ilvl w:val="0"/>
          <w:numId w:val="14"/>
        </w:num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right="300" w:firstLineChars="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w:t>
      </w:r>
    </w:p>
    <w:p w:rsidR="00584676" w:rsidRPr="00584676" w:rsidRDefault="00584676" w:rsidP="00584676">
      <w:pPr>
        <w:ind w:firstLine="719"/>
      </w:pPr>
      <w:r w:rsidRPr="00584676">
        <w:lastRenderedPageBreak/>
        <w:t>上面代码中，</w:t>
      </w:r>
      <w:r w:rsidRPr="00584676">
        <w:t>database.users.get()</w:t>
      </w:r>
      <w:r w:rsidRPr="00584676">
        <w:t>返回一个</w:t>
      </w:r>
      <w:r w:rsidRPr="00584676">
        <w:t xml:space="preserve"> Promise </w:t>
      </w:r>
      <w:r w:rsidRPr="00584676">
        <w:t>对象，如果抛出异步错误，可以用</w:t>
      </w:r>
      <w:r w:rsidRPr="00584676">
        <w:t>catch</w:t>
      </w:r>
      <w:r w:rsidRPr="00584676">
        <w:t>方法捕获，就像下面这样写。</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database.users.get({id: userId})</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.then(...)</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.catch(...)</w:t>
      </w:r>
    </w:p>
    <w:p w:rsidR="00584676" w:rsidRPr="00584676" w:rsidRDefault="00584676" w:rsidP="00584676">
      <w:pPr>
        <w:ind w:firstLine="719"/>
      </w:pPr>
      <w:r w:rsidRPr="00584676">
        <w:t>但是</w:t>
      </w:r>
      <w:r w:rsidRPr="00584676">
        <w:t>database.users.get()</w:t>
      </w:r>
      <w:r w:rsidRPr="00584676">
        <w:t>可能还会抛出同步错误（比如数据库连接错误，具体要看实现方法），这时你就不得不用</w:t>
      </w:r>
      <w:r w:rsidRPr="00584676">
        <w:t>try...catch</w:t>
      </w:r>
      <w:r w:rsidRPr="00584676">
        <w:t>去捕获。</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try {</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database.users.get({id: userId})</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.then(...)</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.catch(...)</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catch (e) {</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 ...</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w:t>
      </w:r>
    </w:p>
    <w:p w:rsidR="00584676" w:rsidRPr="00584676" w:rsidRDefault="00584676" w:rsidP="00584676">
      <w:pPr>
        <w:ind w:firstLine="719"/>
      </w:pPr>
      <w:r w:rsidRPr="00584676">
        <w:t>上面这样的写法就很笨拙了，这时就可以统一用</w:t>
      </w:r>
      <w:r w:rsidRPr="00584676">
        <w:t>promise.catch()</w:t>
      </w:r>
      <w:r w:rsidRPr="00584676">
        <w:t>捕获所有同步和异步的错误。</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Promise.try(database.users.get({id: userId}))</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.then(...)</w:t>
      </w:r>
    </w:p>
    <w:p w:rsidR="00584676" w:rsidRPr="00584676" w:rsidRDefault="00584676" w:rsidP="0058467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584676">
        <w:rPr>
          <w:rFonts w:ascii="Consolas" w:eastAsia="宋体" w:hAnsi="Consolas" w:cs="Consolas"/>
          <w:color w:val="A6E22E"/>
          <w:sz w:val="24"/>
          <w:szCs w:val="24"/>
          <w:shd w:val="clear" w:color="auto" w:fill="111111"/>
        </w:rPr>
        <w:t xml:space="preserve">  .catch(...)</w:t>
      </w:r>
    </w:p>
    <w:p w:rsidR="00584676" w:rsidRPr="00584676" w:rsidRDefault="00584676" w:rsidP="00584676">
      <w:pPr>
        <w:ind w:firstLine="719"/>
      </w:pPr>
      <w:r w:rsidRPr="00584676">
        <w:t>事实上，</w:t>
      </w:r>
      <w:r w:rsidRPr="00584676">
        <w:t>Promise.try</w:t>
      </w:r>
      <w:r w:rsidRPr="00584676">
        <w:t>就是模拟</w:t>
      </w:r>
      <w:r w:rsidRPr="00584676">
        <w:t>try</w:t>
      </w:r>
      <w:r w:rsidRPr="00584676">
        <w:t>代码块，就像</w:t>
      </w:r>
      <w:r w:rsidRPr="00584676">
        <w:t>promise.catch</w:t>
      </w:r>
      <w:r w:rsidRPr="00584676">
        <w:t>模拟的是</w:t>
      </w:r>
      <w:r w:rsidRPr="00584676">
        <w:t>catch</w:t>
      </w:r>
      <w:r w:rsidRPr="00584676">
        <w:t>代码块。</w:t>
      </w:r>
    </w:p>
    <w:p w:rsidR="00812501" w:rsidRPr="00812501" w:rsidRDefault="00812501" w:rsidP="00812501"/>
    <w:p w:rsidR="001F3B78" w:rsidRDefault="001F3B78" w:rsidP="00A87C59">
      <w:pPr>
        <w:pStyle w:val="4"/>
        <w:numPr>
          <w:ilvl w:val="0"/>
          <w:numId w:val="19"/>
        </w:numPr>
      </w:pPr>
      <w:r>
        <w:t>Iterator</w:t>
      </w:r>
      <w:r>
        <w:t>（遍历器）</w:t>
      </w:r>
    </w:p>
    <w:p w:rsidR="002D50FF" w:rsidRPr="002D50FF" w:rsidRDefault="002D50FF" w:rsidP="002D50FF"/>
    <w:p w:rsidR="000C520D" w:rsidRDefault="000C520D" w:rsidP="00A87C59">
      <w:pPr>
        <w:pStyle w:val="5"/>
        <w:numPr>
          <w:ilvl w:val="0"/>
          <w:numId w:val="17"/>
        </w:numPr>
        <w:rPr>
          <w:bdr w:val="none" w:sz="0" w:space="0" w:color="auto" w:frame="1"/>
        </w:rPr>
      </w:pPr>
      <w:r>
        <w:rPr>
          <w:rFonts w:hint="eastAsia"/>
          <w:bdr w:val="none" w:sz="0" w:space="0" w:color="auto" w:frame="1"/>
        </w:rPr>
        <w:t>Iterator</w:t>
      </w:r>
      <w:r>
        <w:rPr>
          <w:rFonts w:hint="eastAsia"/>
          <w:bdr w:val="none" w:sz="0" w:space="0" w:color="auto" w:frame="1"/>
        </w:rPr>
        <w:t>（遍历器）的概念</w:t>
      </w:r>
    </w:p>
    <w:p w:rsidR="00573B1C" w:rsidRPr="00F1053F" w:rsidRDefault="000C520D" w:rsidP="00F1053F">
      <w:pPr>
        <w:ind w:left="220" w:firstLine="480"/>
      </w:pPr>
      <w:r w:rsidRPr="00F1053F">
        <w:rPr>
          <w:rFonts w:hint="eastAsia"/>
        </w:rPr>
        <w:t>JavaScript</w:t>
      </w:r>
      <w:r w:rsidRPr="00F1053F">
        <w:rPr>
          <w:rFonts w:hint="eastAsia"/>
        </w:rPr>
        <w:t>原有的表示“集合”的数据结构，主要是数组（</w:t>
      </w:r>
      <w:r w:rsidRPr="00F1053F">
        <w:rPr>
          <w:rFonts w:hint="eastAsia"/>
        </w:rPr>
        <w:t>Array</w:t>
      </w:r>
      <w:r w:rsidRPr="00F1053F">
        <w:rPr>
          <w:rFonts w:hint="eastAsia"/>
        </w:rPr>
        <w:t>）和对像（</w:t>
      </w:r>
      <w:r w:rsidRPr="00F1053F">
        <w:rPr>
          <w:rFonts w:hint="eastAsia"/>
        </w:rPr>
        <w:t>Object</w:t>
      </w:r>
      <w:r w:rsidRPr="00F1053F">
        <w:rPr>
          <w:rFonts w:hint="eastAsia"/>
        </w:rPr>
        <w:t>），</w:t>
      </w:r>
      <w:r w:rsidRPr="00F1053F">
        <w:rPr>
          <w:rFonts w:hint="eastAsia"/>
        </w:rPr>
        <w:t>ES6</w:t>
      </w:r>
      <w:r w:rsidRPr="00F1053F">
        <w:rPr>
          <w:rFonts w:hint="eastAsia"/>
        </w:rPr>
        <w:t>以添加了</w:t>
      </w:r>
      <w:r w:rsidRPr="00F1053F">
        <w:rPr>
          <w:rFonts w:hint="eastAsia"/>
        </w:rPr>
        <w:t>Map</w:t>
      </w:r>
      <w:r w:rsidRPr="00F1053F">
        <w:rPr>
          <w:rFonts w:hint="eastAsia"/>
        </w:rPr>
        <w:t>和</w:t>
      </w:r>
      <w:r w:rsidRPr="00F1053F">
        <w:rPr>
          <w:rFonts w:hint="eastAsia"/>
        </w:rPr>
        <w:t>Set</w:t>
      </w:r>
      <w:r w:rsidRPr="00F1053F">
        <w:rPr>
          <w:rFonts w:hint="eastAsia"/>
        </w:rPr>
        <w:t>。这样有了四种数据集合，用户还可以组合使用它们，定义自己的数据结构，比如数组的成员是</w:t>
      </w:r>
      <w:r w:rsidRPr="00F1053F">
        <w:rPr>
          <w:rFonts w:hint="eastAsia"/>
        </w:rPr>
        <w:t>Map</w:t>
      </w:r>
      <w:r w:rsidRPr="00F1053F">
        <w:rPr>
          <w:rFonts w:hint="eastAsia"/>
        </w:rPr>
        <w:t>，</w:t>
      </w:r>
      <w:r w:rsidRPr="00F1053F">
        <w:rPr>
          <w:rFonts w:hint="eastAsia"/>
        </w:rPr>
        <w:t>Map</w:t>
      </w:r>
      <w:r w:rsidRPr="00F1053F">
        <w:rPr>
          <w:rFonts w:hint="eastAsia"/>
        </w:rPr>
        <w:t>成员是对像。这样就需要一种统一的接口机制，来处理所有不同的数据结构。</w:t>
      </w:r>
    </w:p>
    <w:p w:rsidR="000C520D" w:rsidRPr="00F1053F" w:rsidRDefault="000C520D" w:rsidP="00F1053F">
      <w:pPr>
        <w:ind w:left="220" w:firstLine="480"/>
      </w:pPr>
      <w:r w:rsidRPr="00F1053F">
        <w:rPr>
          <w:rFonts w:hint="eastAsia"/>
        </w:rPr>
        <w:t>遍历器（</w:t>
      </w:r>
      <w:r w:rsidRPr="00F1053F">
        <w:rPr>
          <w:rFonts w:hint="eastAsia"/>
        </w:rPr>
        <w:t>Iterator</w:t>
      </w:r>
      <w:r w:rsidRPr="00F1053F">
        <w:rPr>
          <w:rFonts w:hint="eastAsia"/>
        </w:rPr>
        <w:t>）就是这样一种机制。它是一种接口，为各种不同的数据结构提供统一的访问机制。任何数据结构只要部署</w:t>
      </w:r>
      <w:r w:rsidRPr="00F1053F">
        <w:rPr>
          <w:rFonts w:hint="eastAsia"/>
        </w:rPr>
        <w:t>Iterator</w:t>
      </w:r>
      <w:r w:rsidRPr="00F1053F">
        <w:rPr>
          <w:rFonts w:hint="eastAsia"/>
        </w:rPr>
        <w:t>接口，就可以完成遍历操作</w:t>
      </w:r>
    </w:p>
    <w:p w:rsidR="000C520D" w:rsidRPr="00F1053F" w:rsidRDefault="000C520D" w:rsidP="00F1053F">
      <w:pPr>
        <w:ind w:left="220" w:firstLine="480"/>
      </w:pPr>
      <w:r w:rsidRPr="00F1053F">
        <w:rPr>
          <w:rFonts w:hint="eastAsia"/>
        </w:rPr>
        <w:t>Ietrator</w:t>
      </w:r>
      <w:r w:rsidRPr="00F1053F">
        <w:rPr>
          <w:rFonts w:hint="eastAsia"/>
        </w:rPr>
        <w:t>的作用有三个：一是为各种数据结构，提供一个统一的、简便的访问接口；二是使得数据结构的成员能够按某种次序排列</w:t>
      </w:r>
      <w:r w:rsidR="002E50B2" w:rsidRPr="00F1053F">
        <w:rPr>
          <w:rFonts w:hint="eastAsia"/>
        </w:rPr>
        <w:t>；三是</w:t>
      </w:r>
      <w:r w:rsidR="002E50B2" w:rsidRPr="00F1053F">
        <w:rPr>
          <w:rFonts w:hint="eastAsia"/>
        </w:rPr>
        <w:t>ES6</w:t>
      </w:r>
      <w:r w:rsidR="002E50B2" w:rsidRPr="00F1053F">
        <w:rPr>
          <w:rFonts w:hint="eastAsia"/>
        </w:rPr>
        <w:t>创造了一种新的遍历命令</w:t>
      </w:r>
      <w:r w:rsidR="002E50B2" w:rsidRPr="00F1053F">
        <w:rPr>
          <w:rFonts w:hint="eastAsia"/>
        </w:rPr>
        <w:t>for</w:t>
      </w:r>
      <w:r w:rsidR="002E50B2" w:rsidRPr="00F1053F">
        <w:t>…</w:t>
      </w:r>
      <w:r w:rsidR="002E50B2" w:rsidRPr="00F1053F">
        <w:rPr>
          <w:rFonts w:hint="eastAsia"/>
        </w:rPr>
        <w:t>of</w:t>
      </w:r>
      <w:r w:rsidR="002E50B2" w:rsidRPr="00F1053F">
        <w:rPr>
          <w:rFonts w:hint="eastAsia"/>
        </w:rPr>
        <w:t>循环，</w:t>
      </w:r>
      <w:r w:rsidR="002E50B2" w:rsidRPr="00F1053F">
        <w:rPr>
          <w:rFonts w:hint="eastAsia"/>
        </w:rPr>
        <w:t>Iterator</w:t>
      </w:r>
      <w:r w:rsidR="002E50B2" w:rsidRPr="00F1053F">
        <w:rPr>
          <w:rFonts w:hint="eastAsia"/>
        </w:rPr>
        <w:t>接口主要供</w:t>
      </w:r>
      <w:r w:rsidR="002E50B2" w:rsidRPr="00F1053F">
        <w:rPr>
          <w:rFonts w:hint="eastAsia"/>
        </w:rPr>
        <w:t>for</w:t>
      </w:r>
      <w:r w:rsidR="002E50B2" w:rsidRPr="00F1053F">
        <w:t>…</w:t>
      </w:r>
      <w:r w:rsidR="002E50B2" w:rsidRPr="00F1053F">
        <w:rPr>
          <w:rFonts w:hint="eastAsia"/>
        </w:rPr>
        <w:t>of</w:t>
      </w:r>
      <w:r w:rsidR="002E50B2" w:rsidRPr="00F1053F">
        <w:rPr>
          <w:rFonts w:hint="eastAsia"/>
        </w:rPr>
        <w:t>消费。</w:t>
      </w:r>
    </w:p>
    <w:p w:rsidR="002E50B2" w:rsidRPr="00F1053F" w:rsidRDefault="002E50B2" w:rsidP="00F1053F">
      <w:pPr>
        <w:ind w:left="220" w:firstLine="480"/>
      </w:pPr>
      <w:r w:rsidRPr="00F1053F">
        <w:rPr>
          <w:rFonts w:hint="eastAsia"/>
        </w:rPr>
        <w:t>Iterator</w:t>
      </w:r>
      <w:r w:rsidRPr="00F1053F">
        <w:rPr>
          <w:rFonts w:hint="eastAsia"/>
        </w:rPr>
        <w:t>的遍历过程是第一次调用</w:t>
      </w:r>
      <w:r w:rsidRPr="00F1053F">
        <w:rPr>
          <w:rFonts w:hint="eastAsia"/>
        </w:rPr>
        <w:t>next</w:t>
      </w:r>
      <w:r w:rsidRPr="00F1053F">
        <w:rPr>
          <w:rFonts w:hint="eastAsia"/>
        </w:rPr>
        <w:t>方法，都会返回数据结构的当前成员信息。具体来说，就是返回一个包含</w:t>
      </w:r>
      <w:r w:rsidRPr="00F1053F">
        <w:rPr>
          <w:rFonts w:hint="eastAsia"/>
        </w:rPr>
        <w:t>value</w:t>
      </w:r>
      <w:r w:rsidRPr="00F1053F">
        <w:rPr>
          <w:rFonts w:hint="eastAsia"/>
        </w:rPr>
        <w:t>和</w:t>
      </w:r>
      <w:r w:rsidRPr="00F1053F">
        <w:rPr>
          <w:rFonts w:hint="eastAsia"/>
        </w:rPr>
        <w:t>done</w:t>
      </w:r>
      <w:r w:rsidRPr="00F1053F">
        <w:rPr>
          <w:rFonts w:hint="eastAsia"/>
        </w:rPr>
        <w:t>两个属性的对象。其中，</w:t>
      </w:r>
      <w:r w:rsidRPr="00F1053F">
        <w:rPr>
          <w:rFonts w:hint="eastAsia"/>
        </w:rPr>
        <w:t>value</w:t>
      </w:r>
      <w:r w:rsidRPr="00F1053F">
        <w:rPr>
          <w:rFonts w:hint="eastAsia"/>
        </w:rPr>
        <w:t>属性是当前成员的值，</w:t>
      </w:r>
      <w:r w:rsidRPr="00F1053F">
        <w:rPr>
          <w:rFonts w:hint="eastAsia"/>
        </w:rPr>
        <w:t>done</w:t>
      </w:r>
      <w:r w:rsidRPr="00F1053F">
        <w:rPr>
          <w:rFonts w:hint="eastAsia"/>
        </w:rPr>
        <w:t>属性是一个布尔值，表示遍历是否结束。</w:t>
      </w:r>
    </w:p>
    <w:p w:rsidR="002E50B2" w:rsidRPr="000C520D" w:rsidRDefault="002E50B2" w:rsidP="00A87C59">
      <w:pPr>
        <w:pStyle w:val="5"/>
        <w:numPr>
          <w:ilvl w:val="0"/>
          <w:numId w:val="17"/>
        </w:numPr>
        <w:rPr>
          <w:bdr w:val="none" w:sz="0" w:space="0" w:color="auto" w:frame="1"/>
        </w:rPr>
      </w:pPr>
      <w:r>
        <w:rPr>
          <w:rFonts w:hint="eastAsia"/>
          <w:bdr w:val="none" w:sz="0" w:space="0" w:color="auto" w:frame="1"/>
        </w:rPr>
        <w:lastRenderedPageBreak/>
        <w:t>默认</w:t>
      </w:r>
      <w:r>
        <w:rPr>
          <w:rFonts w:hint="eastAsia"/>
          <w:bdr w:val="none" w:sz="0" w:space="0" w:color="auto" w:frame="1"/>
        </w:rPr>
        <w:t>Iterator</w:t>
      </w:r>
      <w:r>
        <w:rPr>
          <w:rFonts w:hint="eastAsia"/>
          <w:bdr w:val="none" w:sz="0" w:space="0" w:color="auto" w:frame="1"/>
        </w:rPr>
        <w:t>接口</w:t>
      </w:r>
    </w:p>
    <w:p w:rsidR="00573B1C" w:rsidRPr="00F1053F" w:rsidRDefault="002E50B2" w:rsidP="00F1053F">
      <w:pPr>
        <w:ind w:left="220" w:firstLine="480"/>
      </w:pPr>
      <w:r w:rsidRPr="00F1053F">
        <w:t xml:space="preserve">ES6 </w:t>
      </w:r>
      <w:r w:rsidRPr="00F1053F">
        <w:t>规定，默认的</w:t>
      </w:r>
      <w:r w:rsidRPr="00F1053F">
        <w:t xml:space="preserve"> Iterator </w:t>
      </w:r>
      <w:r w:rsidRPr="00F1053F">
        <w:t>接口部署在数据结构的</w:t>
      </w:r>
      <w:r w:rsidRPr="00F1053F">
        <w:t>Symbol.iterator</w:t>
      </w:r>
      <w:r w:rsidRPr="00F1053F">
        <w:t>属性，或者说，一个数据结构只要具有</w:t>
      </w:r>
      <w:r w:rsidRPr="00F1053F">
        <w:t>Symbol.iterator</w:t>
      </w:r>
      <w:r w:rsidRPr="00F1053F">
        <w:t>属性，就可以认为是</w:t>
      </w:r>
      <w:r w:rsidRPr="00F1053F">
        <w:t>“</w:t>
      </w:r>
      <w:r w:rsidRPr="00F1053F">
        <w:t>可遍历的</w:t>
      </w:r>
      <w:r w:rsidRPr="00F1053F">
        <w:t>”</w:t>
      </w:r>
      <w:r w:rsidRPr="00F1053F">
        <w:t>（</w:t>
      </w:r>
      <w:r w:rsidRPr="00F1053F">
        <w:t>iterable</w:t>
      </w:r>
      <w:r w:rsidRPr="00F1053F">
        <w:t>）。</w:t>
      </w:r>
      <w:r w:rsidRPr="00F1053F">
        <w:t>Symbol.iterator</w:t>
      </w:r>
      <w:r w:rsidRPr="00F1053F">
        <w:t>属性本身是一个函数，就是当前数据结构默认的遍历器生成函数。执行这个函数，就会返回一个遍历器。至于属性名</w:t>
      </w:r>
      <w:r w:rsidRPr="00F1053F">
        <w:t>Symbol.iterator</w:t>
      </w:r>
      <w:r w:rsidRPr="00F1053F">
        <w:t>，它是一个表达式，返回</w:t>
      </w:r>
      <w:r w:rsidRPr="00F1053F">
        <w:t>Symbol</w:t>
      </w:r>
      <w:r w:rsidRPr="00F1053F">
        <w:t>对象的</w:t>
      </w:r>
      <w:r w:rsidRPr="00F1053F">
        <w:t>iterator</w:t>
      </w:r>
      <w:r w:rsidRPr="00F1053F">
        <w:t>属性，这是一个预定义好的、类型为</w:t>
      </w:r>
      <w:r w:rsidRPr="00F1053F">
        <w:t xml:space="preserve"> Symbol </w:t>
      </w:r>
      <w:r w:rsidRPr="00F1053F">
        <w:t>的特殊值，所以要放在方括号内（参见《</w:t>
      </w:r>
      <w:r w:rsidRPr="00F1053F">
        <w:t>Symbol</w:t>
      </w:r>
      <w:r w:rsidRPr="00F1053F">
        <w:t>》一章）。</w:t>
      </w:r>
    </w:p>
    <w:p w:rsidR="007174DC" w:rsidRPr="007174DC" w:rsidRDefault="007174DC" w:rsidP="00F1053F">
      <w:pPr>
        <w:ind w:left="220" w:firstLine="480"/>
      </w:pPr>
      <w:r w:rsidRPr="007174DC">
        <w:t>原生具备</w:t>
      </w:r>
      <w:r w:rsidRPr="007174DC">
        <w:t xml:space="preserve"> Iterator </w:t>
      </w:r>
      <w:r w:rsidRPr="007174DC">
        <w:t>接口的数据结构如下。</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Array</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Map</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Set</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String</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TypedArray</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函数的</w:t>
      </w:r>
      <w:r w:rsidRPr="007174DC">
        <w:rPr>
          <w:rFonts w:ascii="Consolas" w:eastAsia="宋体" w:hAnsi="Consolas" w:cs="Consolas"/>
          <w:color w:val="333333"/>
          <w:sz w:val="17"/>
          <w:szCs w:val="17"/>
          <w:bdr w:val="none" w:sz="0" w:space="0" w:color="auto" w:frame="1"/>
        </w:rPr>
        <w:t xml:space="preserve"> arguments </w:t>
      </w:r>
      <w:r w:rsidRPr="007174DC">
        <w:rPr>
          <w:rFonts w:ascii="Consolas" w:eastAsia="宋体" w:hAnsi="Consolas" w:cs="Consolas"/>
          <w:color w:val="333333"/>
          <w:sz w:val="17"/>
          <w:szCs w:val="17"/>
          <w:bdr w:val="none" w:sz="0" w:space="0" w:color="auto" w:frame="1"/>
        </w:rPr>
        <w:t>对象</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NodeList </w:t>
      </w:r>
      <w:r w:rsidRPr="007174DC">
        <w:rPr>
          <w:rFonts w:ascii="Consolas" w:eastAsia="宋体" w:hAnsi="Consolas" w:cs="Consolas"/>
          <w:color w:val="333333"/>
          <w:sz w:val="17"/>
          <w:szCs w:val="17"/>
          <w:bdr w:val="none" w:sz="0" w:space="0" w:color="auto" w:frame="1"/>
        </w:rPr>
        <w:t>对象</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let iterable = {</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  0: 'a',</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  1: 'b',</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  2: 'c',</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  length: 3,</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  [Symbol.iterator]: Array.prototype[Symbol.iterator]</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for (let item of iterable) {</w:t>
      </w:r>
    </w:p>
    <w:p w:rsidR="007174DC" w:rsidRP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 xml:space="preserve">  console.log(item); // 'a', 'b', 'c'</w:t>
      </w:r>
    </w:p>
    <w:p w:rsidR="007174DC" w:rsidRDefault="007174DC" w:rsidP="007174DC">
      <w:pPr>
        <w:ind w:firstLine="720"/>
        <w:rPr>
          <w:rFonts w:ascii="Consolas" w:eastAsia="宋体" w:hAnsi="Consolas" w:cs="Consolas"/>
          <w:color w:val="333333"/>
          <w:sz w:val="17"/>
          <w:szCs w:val="17"/>
          <w:bdr w:val="none" w:sz="0" w:space="0" w:color="auto" w:frame="1"/>
        </w:rPr>
      </w:pPr>
      <w:r w:rsidRPr="007174DC">
        <w:rPr>
          <w:rFonts w:ascii="Consolas" w:eastAsia="宋体" w:hAnsi="Consolas" w:cs="Consolas"/>
          <w:color w:val="333333"/>
          <w:sz w:val="17"/>
          <w:szCs w:val="17"/>
          <w:bdr w:val="none" w:sz="0" w:space="0" w:color="auto" w:frame="1"/>
        </w:rPr>
        <w:t>}</w:t>
      </w:r>
    </w:p>
    <w:p w:rsidR="007174DC" w:rsidRDefault="007174DC" w:rsidP="00A87C59">
      <w:pPr>
        <w:pStyle w:val="5"/>
        <w:numPr>
          <w:ilvl w:val="0"/>
          <w:numId w:val="17"/>
        </w:numPr>
        <w:rPr>
          <w:bdr w:val="none" w:sz="0" w:space="0" w:color="auto" w:frame="1"/>
        </w:rPr>
      </w:pPr>
      <w:r w:rsidRPr="00F1053F">
        <w:rPr>
          <w:rFonts w:hint="eastAsia"/>
          <w:bdr w:val="none" w:sz="0" w:space="0" w:color="auto" w:frame="1"/>
        </w:rPr>
        <w:t>调用</w:t>
      </w:r>
      <w:r w:rsidRPr="00F1053F">
        <w:rPr>
          <w:rFonts w:hint="eastAsia"/>
          <w:bdr w:val="none" w:sz="0" w:space="0" w:color="auto" w:frame="1"/>
        </w:rPr>
        <w:t>Iterator</w:t>
      </w:r>
      <w:r w:rsidRPr="00F1053F">
        <w:rPr>
          <w:rFonts w:hint="eastAsia"/>
          <w:bdr w:val="none" w:sz="0" w:space="0" w:color="auto" w:frame="1"/>
        </w:rPr>
        <w:t>接口的场合</w:t>
      </w:r>
    </w:p>
    <w:p w:rsidR="00F1053F" w:rsidRPr="00F1053F" w:rsidRDefault="00F1053F" w:rsidP="00F1053F">
      <w:pPr>
        <w:ind w:left="220" w:firstLine="480"/>
      </w:pPr>
      <w:r>
        <w:t>有一些场合会默认调用</w:t>
      </w:r>
      <w:r>
        <w:t xml:space="preserve"> Iterator </w:t>
      </w:r>
      <w:r>
        <w:t>接口（即</w:t>
      </w:r>
      <w:r>
        <w:rPr>
          <w:rStyle w:val="HTML"/>
        </w:rPr>
        <w:t>Symbol.iterator</w:t>
      </w:r>
      <w:r>
        <w:t>方法），除了下文会介绍的</w:t>
      </w:r>
      <w:r>
        <w:rPr>
          <w:rStyle w:val="HTML"/>
        </w:rPr>
        <w:t>for...of</w:t>
      </w:r>
      <w:r>
        <w:t>循环，还有几个别的场合。</w:t>
      </w:r>
    </w:p>
    <w:p w:rsidR="00F1053F" w:rsidRDefault="00F1053F" w:rsidP="00A87C59">
      <w:pPr>
        <w:pStyle w:val="a3"/>
        <w:numPr>
          <w:ilvl w:val="0"/>
          <w:numId w:val="15"/>
        </w:numPr>
        <w:ind w:firstLineChars="0"/>
        <w:rPr>
          <w:rStyle w:val="aa"/>
        </w:rPr>
      </w:pPr>
      <w:r>
        <w:rPr>
          <w:rStyle w:val="aa"/>
        </w:rPr>
        <w:t>解构赋值</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let set = new Set().add('a').add('b').add('c');</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 xml:space="preserve">let [x,y] = </w:t>
      </w:r>
      <w:r>
        <w:rPr>
          <w:rFonts w:ascii="Consolas" w:eastAsia="宋体" w:hAnsi="Consolas" w:cs="Consolas"/>
          <w:color w:val="333333"/>
          <w:sz w:val="17"/>
          <w:szCs w:val="17"/>
          <w:bdr w:val="none" w:sz="0" w:space="0" w:color="auto" w:frame="1"/>
        </w:rPr>
        <w:t>set;</w:t>
      </w:r>
      <w:r>
        <w:rPr>
          <w:rFonts w:ascii="Consolas" w:eastAsia="宋体" w:hAnsi="Consolas" w:cs="Consolas" w:hint="eastAsia"/>
          <w:color w:val="333333"/>
          <w:sz w:val="17"/>
          <w:szCs w:val="17"/>
          <w:bdr w:val="none" w:sz="0" w:space="0" w:color="auto" w:frame="1"/>
        </w:rPr>
        <w:t xml:space="preserve">   </w:t>
      </w:r>
      <w:r>
        <w:rPr>
          <w:rFonts w:ascii="Consolas" w:eastAsia="宋体" w:hAnsi="Consolas" w:cs="Consolas"/>
          <w:color w:val="333333"/>
          <w:sz w:val="17"/>
          <w:szCs w:val="17"/>
          <w:bdr w:val="none" w:sz="0" w:space="0" w:color="auto" w:frame="1"/>
        </w:rPr>
        <w:t>// x='a'; y='b'</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let [first, ...rest] = set;</w:t>
      </w:r>
    </w:p>
    <w:p w:rsid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 first='a'; rest=['b','c'];</w:t>
      </w:r>
    </w:p>
    <w:p w:rsidR="00F1053F" w:rsidRDefault="00F1053F" w:rsidP="00A87C59">
      <w:pPr>
        <w:pStyle w:val="a3"/>
        <w:numPr>
          <w:ilvl w:val="0"/>
          <w:numId w:val="15"/>
        </w:numPr>
        <w:ind w:firstLineChars="0"/>
        <w:rPr>
          <w:rStyle w:val="aa"/>
        </w:rPr>
      </w:pPr>
      <w:r w:rsidRPr="00F1053F">
        <w:rPr>
          <w:rStyle w:val="aa"/>
          <w:rFonts w:hint="eastAsia"/>
        </w:rPr>
        <w:t>扩展运算</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lastRenderedPageBreak/>
        <w:t>var str = 'hello';</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[...str</w:t>
      </w:r>
      <w:r>
        <w:rPr>
          <w:rFonts w:ascii="Consolas" w:eastAsia="宋体" w:hAnsi="Consolas" w:cs="Consolas"/>
          <w:color w:val="333333"/>
          <w:sz w:val="17"/>
          <w:szCs w:val="17"/>
          <w:bdr w:val="none" w:sz="0" w:space="0" w:color="auto" w:frame="1"/>
        </w:rPr>
        <w:t>] //  ['h','e','l','l','o']</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 xml:space="preserve">// </w:t>
      </w:r>
      <w:r w:rsidRPr="00F1053F">
        <w:rPr>
          <w:rFonts w:ascii="Consolas" w:eastAsia="宋体" w:hAnsi="Consolas" w:cs="Consolas"/>
          <w:color w:val="333333"/>
          <w:sz w:val="17"/>
          <w:szCs w:val="17"/>
          <w:bdr w:val="none" w:sz="0" w:space="0" w:color="auto" w:frame="1"/>
        </w:rPr>
        <w:t>例二</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let arr = ['b', 'c'];</w:t>
      </w:r>
    </w:p>
    <w:p w:rsidR="00F1053F" w:rsidRP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['a', ...arr, 'd']</w:t>
      </w:r>
    </w:p>
    <w:p w:rsidR="00F1053F" w:rsidRDefault="00F1053F" w:rsidP="00F1053F">
      <w:pPr>
        <w:ind w:firstLine="720"/>
        <w:rPr>
          <w:rFonts w:ascii="Consolas" w:eastAsia="宋体" w:hAnsi="Consolas" w:cs="Consolas"/>
          <w:color w:val="333333"/>
          <w:sz w:val="17"/>
          <w:szCs w:val="17"/>
          <w:bdr w:val="none" w:sz="0" w:space="0" w:color="auto" w:frame="1"/>
        </w:rPr>
      </w:pPr>
      <w:r w:rsidRPr="00F1053F">
        <w:rPr>
          <w:rFonts w:ascii="Consolas" w:eastAsia="宋体" w:hAnsi="Consolas" w:cs="Consolas"/>
          <w:color w:val="333333"/>
          <w:sz w:val="17"/>
          <w:szCs w:val="17"/>
          <w:bdr w:val="none" w:sz="0" w:space="0" w:color="auto" w:frame="1"/>
        </w:rPr>
        <w:t>// ['a', 'b', 'c', 'd']</w:t>
      </w:r>
    </w:p>
    <w:p w:rsidR="00F1053F" w:rsidRPr="00F1053F" w:rsidRDefault="00F1053F" w:rsidP="00A87C59">
      <w:pPr>
        <w:pStyle w:val="a3"/>
        <w:numPr>
          <w:ilvl w:val="0"/>
          <w:numId w:val="15"/>
        </w:numPr>
        <w:ind w:firstLineChars="0"/>
        <w:rPr>
          <w:rStyle w:val="aa"/>
          <w:bCs w:val="0"/>
        </w:rPr>
      </w:pPr>
      <w:r w:rsidRPr="00F1053F">
        <w:rPr>
          <w:rStyle w:val="aa"/>
        </w:rPr>
        <w:t>yield*</w:t>
      </w:r>
    </w:p>
    <w:p w:rsidR="00F1053F" w:rsidRDefault="00F1053F" w:rsidP="00F1053F">
      <w:pPr>
        <w:ind w:left="700"/>
        <w:rPr>
          <w:rStyle w:val="aa"/>
        </w:rPr>
      </w:pPr>
      <w:r>
        <w:rPr>
          <w:rStyle w:val="HTML"/>
        </w:rPr>
        <w:t>yield*</w:t>
      </w:r>
      <w:r>
        <w:t>后面跟的是一个可遍历的结构，它会调用该结构的遍历器接口。</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let generator = function* () {</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1053F">
        <w:rPr>
          <w:rFonts w:ascii="宋体" w:eastAsia="宋体" w:hAnsi="宋体" w:cs="宋体"/>
          <w:sz w:val="24"/>
          <w:szCs w:val="24"/>
        </w:rPr>
        <w:t xml:space="preserve">  </w:t>
      </w:r>
      <w:r>
        <w:rPr>
          <w:rFonts w:ascii="宋体" w:eastAsia="宋体" w:hAnsi="宋体" w:cs="宋体" w:hint="eastAsia"/>
          <w:sz w:val="24"/>
          <w:szCs w:val="24"/>
        </w:rPr>
        <w:tab/>
      </w:r>
      <w:r>
        <w:rPr>
          <w:rFonts w:ascii="宋体" w:eastAsia="宋体" w:hAnsi="宋体" w:cs="宋体" w:hint="eastAsia"/>
          <w:sz w:val="24"/>
          <w:szCs w:val="24"/>
        </w:rPr>
        <w:tab/>
      </w:r>
      <w:r w:rsidRPr="00F1053F">
        <w:rPr>
          <w:rFonts w:ascii="宋体" w:eastAsia="宋体" w:hAnsi="宋体" w:cs="宋体"/>
          <w:sz w:val="24"/>
          <w:szCs w:val="24"/>
        </w:rPr>
        <w:t>yield 1;</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1053F">
        <w:rPr>
          <w:rFonts w:ascii="宋体" w:eastAsia="宋体" w:hAnsi="宋体" w:cs="宋体"/>
          <w:sz w:val="24"/>
          <w:szCs w:val="24"/>
        </w:rPr>
        <w:t xml:space="preserve">  </w:t>
      </w:r>
      <w:r>
        <w:rPr>
          <w:rFonts w:ascii="宋体" w:eastAsia="宋体" w:hAnsi="宋体" w:cs="宋体" w:hint="eastAsia"/>
          <w:sz w:val="24"/>
          <w:szCs w:val="24"/>
        </w:rPr>
        <w:tab/>
      </w:r>
      <w:r>
        <w:rPr>
          <w:rFonts w:ascii="宋体" w:eastAsia="宋体" w:hAnsi="宋体" w:cs="宋体" w:hint="eastAsia"/>
          <w:sz w:val="24"/>
          <w:szCs w:val="24"/>
        </w:rPr>
        <w:tab/>
      </w:r>
      <w:r w:rsidRPr="00F1053F">
        <w:rPr>
          <w:rFonts w:ascii="宋体" w:eastAsia="宋体" w:hAnsi="宋体" w:cs="宋体"/>
          <w:sz w:val="24"/>
          <w:szCs w:val="24"/>
        </w:rPr>
        <w:t>yield* [2,3,4];</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1053F">
        <w:rPr>
          <w:rFonts w:ascii="宋体" w:eastAsia="宋体" w:hAnsi="宋体" w:cs="宋体"/>
          <w:sz w:val="24"/>
          <w:szCs w:val="24"/>
        </w:rPr>
        <w:t xml:space="preserve">  </w:t>
      </w:r>
      <w:r>
        <w:rPr>
          <w:rFonts w:ascii="宋体" w:eastAsia="宋体" w:hAnsi="宋体" w:cs="宋体" w:hint="eastAsia"/>
          <w:sz w:val="24"/>
          <w:szCs w:val="24"/>
        </w:rPr>
        <w:tab/>
      </w:r>
      <w:r>
        <w:rPr>
          <w:rFonts w:ascii="宋体" w:eastAsia="宋体" w:hAnsi="宋体" w:cs="宋体" w:hint="eastAsia"/>
          <w:sz w:val="24"/>
          <w:szCs w:val="24"/>
        </w:rPr>
        <w:tab/>
      </w:r>
      <w:r w:rsidRPr="00F1053F">
        <w:rPr>
          <w:rFonts w:ascii="宋体" w:eastAsia="宋体" w:hAnsi="宋体" w:cs="宋体"/>
          <w:sz w:val="24"/>
          <w:szCs w:val="24"/>
        </w:rPr>
        <w:t>yield 5;</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var iterator = generator();</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iterator.next() // { value: 1, done: false }</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iterator.next() // { value: 2, done: false }</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iterator.next() // { value: 3, done: false }</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iterator.next() // { value: 4, done: false }</w:t>
      </w:r>
    </w:p>
    <w:p w:rsid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iterator.next() // { value: 5, done: false }</w:t>
      </w:r>
    </w:p>
    <w:p w:rsid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iterator.next() // { value: undefined, done: true }</w:t>
      </w:r>
    </w:p>
    <w:p w:rsid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F1053F" w:rsidRDefault="00F1053F" w:rsidP="00A87C59">
      <w:pPr>
        <w:pStyle w:val="a3"/>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0"/>
        <w:rPr>
          <w:rStyle w:val="aa"/>
        </w:rPr>
      </w:pPr>
      <w:r>
        <w:rPr>
          <w:rStyle w:val="aa"/>
        </w:rPr>
        <w:t>其他场合</w:t>
      </w:r>
    </w:p>
    <w:p w:rsidR="00F1053F" w:rsidRPr="00F1053F" w:rsidRDefault="00F1053F" w:rsidP="00F1053F">
      <w:pPr>
        <w:adjustRightInd/>
        <w:snapToGrid/>
        <w:spacing w:before="100" w:beforeAutospacing="1" w:after="100" w:afterAutospacing="1"/>
        <w:ind w:firstLine="700"/>
        <w:rPr>
          <w:rFonts w:ascii="宋体" w:eastAsia="宋体" w:hAnsi="宋体" w:cs="宋体"/>
          <w:sz w:val="24"/>
          <w:szCs w:val="24"/>
        </w:rPr>
      </w:pPr>
      <w:r w:rsidRPr="00F1053F">
        <w:rPr>
          <w:rFonts w:ascii="宋体" w:eastAsia="宋体" w:hAnsi="宋体" w:cs="宋体"/>
          <w:sz w:val="24"/>
          <w:szCs w:val="24"/>
        </w:rPr>
        <w:t>由于数组的遍历会调用遍历器接口，所以任何接受数组作为参数的场合，其实都调用了遍历器接口。下面是一些例子。</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for...of</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Array.from()</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Map(), Set(), WeakMap(), WeakSet()（比如new Map([['a',1],['b',2]])）</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Promise.all()</w:t>
      </w:r>
    </w:p>
    <w:p w:rsidR="00F1053F" w:rsidRPr="00F1053F" w:rsidRDefault="00F1053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F1053F">
        <w:rPr>
          <w:rFonts w:ascii="宋体" w:eastAsia="宋体" w:hAnsi="宋体" w:cs="宋体"/>
          <w:sz w:val="24"/>
          <w:szCs w:val="24"/>
        </w:rPr>
        <w:t>Promise.race()</w:t>
      </w:r>
    </w:p>
    <w:p w:rsidR="00F1053F" w:rsidRPr="00B2105F" w:rsidRDefault="00352912" w:rsidP="00A87C59">
      <w:pPr>
        <w:pStyle w:val="5"/>
        <w:numPr>
          <w:ilvl w:val="0"/>
          <w:numId w:val="17"/>
        </w:numPr>
        <w:rPr>
          <w:bdr w:val="none" w:sz="0" w:space="0" w:color="auto" w:frame="1"/>
        </w:rPr>
      </w:pPr>
      <w:r w:rsidRPr="00B2105F">
        <w:rPr>
          <w:bdr w:val="none" w:sz="0" w:space="0" w:color="auto" w:frame="1"/>
        </w:rPr>
        <w:t>字符串的</w:t>
      </w:r>
      <w:r w:rsidRPr="00B2105F">
        <w:rPr>
          <w:bdr w:val="none" w:sz="0" w:space="0" w:color="auto" w:frame="1"/>
        </w:rPr>
        <w:t xml:space="preserve"> Iterator </w:t>
      </w:r>
      <w:r w:rsidRPr="00B2105F">
        <w:rPr>
          <w:bdr w:val="none" w:sz="0" w:space="0" w:color="auto" w:frame="1"/>
        </w:rPr>
        <w:t>接口</w:t>
      </w:r>
      <w:r w:rsidRPr="00B2105F">
        <w:rPr>
          <w:bdr w:val="none" w:sz="0" w:space="0" w:color="auto" w:frame="1"/>
        </w:rPr>
        <w:t xml:space="preserve"> </w:t>
      </w:r>
      <w:hyperlink r:id="rId24" w:anchor="docs/iterator#字符串的-Iterator-接口" w:history="1">
        <w:r w:rsidRPr="00B2105F">
          <w:rPr>
            <w:bdr w:val="none" w:sz="0" w:space="0" w:color="auto" w:frame="1"/>
          </w:rPr>
          <w:t>§</w:t>
        </w:r>
      </w:hyperlink>
      <w:r w:rsidRPr="00B2105F">
        <w:rPr>
          <w:bdr w:val="none" w:sz="0" w:space="0" w:color="auto" w:frame="1"/>
        </w:rPr>
        <w:t xml:space="preserve"> </w:t>
      </w:r>
      <w:hyperlink r:id="rId25" w:anchor="docs/iterator" w:history="1">
        <w:r w:rsidRPr="00B2105F">
          <w:rPr>
            <w:bdr w:val="none" w:sz="0" w:space="0" w:color="auto" w:frame="1"/>
          </w:rPr>
          <w:t>⇧</w:t>
        </w:r>
      </w:hyperlink>
    </w:p>
    <w:p w:rsidR="00352912" w:rsidRPr="00352912" w:rsidRDefault="00352912" w:rsidP="00352912">
      <w:pPr>
        <w:pStyle w:val="a4"/>
      </w:pPr>
      <w:r>
        <w:rPr>
          <w:rFonts w:hint="eastAsia"/>
        </w:rPr>
        <w:tab/>
      </w:r>
      <w:r w:rsidRPr="00352912">
        <w:t>字符串是一个类似数组的对象，也原生具有 Iterator 接口。</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var someString = "hi";</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typeof someString[Symbol.iterator]</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 "function"</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var iterator = someString[Symbol.iterator]();</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iterator.next()  // { value: "h", done: false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iterator.next()  // { value: "i", done: false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iterator.next()  // { value: undefined, done: true }</w:t>
      </w:r>
    </w:p>
    <w:p w:rsidR="00352912" w:rsidRPr="00352912" w:rsidRDefault="00352912" w:rsidP="00352912">
      <w:pPr>
        <w:adjustRightInd/>
        <w:snapToGrid/>
        <w:spacing w:before="100" w:beforeAutospacing="1" w:after="100" w:afterAutospacing="1"/>
        <w:ind w:firstLine="720"/>
        <w:rPr>
          <w:rFonts w:ascii="宋体" w:eastAsia="宋体" w:hAnsi="宋体" w:cs="宋体"/>
          <w:sz w:val="24"/>
          <w:szCs w:val="24"/>
        </w:rPr>
      </w:pPr>
      <w:r w:rsidRPr="00352912">
        <w:rPr>
          <w:rFonts w:ascii="宋体" w:eastAsia="宋体" w:hAnsi="宋体" w:cs="宋体"/>
          <w:sz w:val="24"/>
          <w:szCs w:val="24"/>
        </w:rPr>
        <w:lastRenderedPageBreak/>
        <w:t>上面代码中，调用Symbol.iterator方法返回一个遍历器对象，在这个遍历器上可以调用 next 方法，实现对于字符串的遍历。</w:t>
      </w:r>
    </w:p>
    <w:p w:rsidR="00352912" w:rsidRPr="00352912" w:rsidRDefault="00352912" w:rsidP="00352912">
      <w:pPr>
        <w:adjustRightInd/>
        <w:snapToGrid/>
        <w:spacing w:before="100" w:beforeAutospacing="1" w:after="100" w:afterAutospacing="1"/>
        <w:ind w:firstLine="720"/>
        <w:rPr>
          <w:rFonts w:ascii="宋体" w:eastAsia="宋体" w:hAnsi="宋体" w:cs="宋体"/>
          <w:sz w:val="24"/>
          <w:szCs w:val="24"/>
        </w:rPr>
      </w:pPr>
      <w:r w:rsidRPr="00352912">
        <w:rPr>
          <w:rFonts w:ascii="宋体" w:eastAsia="宋体" w:hAnsi="宋体" w:cs="宋体"/>
          <w:sz w:val="24"/>
          <w:szCs w:val="24"/>
        </w:rPr>
        <w:t>可以覆盖原生的Symbol.iterator方法，达到修改遍历器行为的目的。</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var str = new String("hi");</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Pr>
          <w:rFonts w:ascii="宋体" w:eastAsia="宋体" w:hAnsi="宋体" w:cs="宋体" w:hint="eastAsia"/>
          <w:sz w:val="24"/>
          <w:szCs w:val="24"/>
        </w:rPr>
        <w:tab/>
      </w:r>
      <w:r w:rsidRPr="00352912">
        <w:rPr>
          <w:rFonts w:ascii="宋体" w:eastAsia="宋体" w:hAnsi="宋体" w:cs="宋体"/>
          <w:sz w:val="24"/>
          <w:szCs w:val="24"/>
        </w:rPr>
        <w:t>[...str] // ["h", "i"]</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str[Symbol.iterator] = function()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return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next: function()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if (this._first)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this._first = false;</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return { value: "bye", done: false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 else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return { done: true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_first: true</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 xml:space="preserve">  };</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400" w:left="880"/>
        <w:rPr>
          <w:rFonts w:ascii="宋体" w:eastAsia="宋体" w:hAnsi="宋体" w:cs="宋体"/>
          <w:sz w:val="24"/>
          <w:szCs w:val="24"/>
        </w:rPr>
      </w:pPr>
      <w:r w:rsidRPr="00352912">
        <w:rPr>
          <w:rFonts w:ascii="宋体" w:eastAsia="宋体" w:hAnsi="宋体" w:cs="宋体"/>
          <w:sz w:val="24"/>
          <w:szCs w:val="24"/>
        </w:rPr>
        <w:t>};</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sz w:val="24"/>
          <w:szCs w:val="24"/>
        </w:rPr>
      </w:pPr>
      <w:r w:rsidRPr="00352912">
        <w:rPr>
          <w:rFonts w:ascii="宋体" w:eastAsia="宋体" w:hAnsi="宋体" w:cs="宋体"/>
          <w:sz w:val="24"/>
          <w:szCs w:val="24"/>
        </w:rPr>
        <w:t>[...str] // ["bye"]</w:t>
      </w:r>
    </w:p>
    <w:p w:rsidR="00352912" w:rsidRPr="00352912" w:rsidRDefault="00352912" w:rsidP="00352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宋体" w:eastAsia="宋体" w:hAnsi="宋体" w:cs="宋体"/>
          <w:sz w:val="24"/>
          <w:szCs w:val="24"/>
        </w:rPr>
      </w:pPr>
      <w:r w:rsidRPr="00352912">
        <w:rPr>
          <w:rFonts w:ascii="宋体" w:eastAsia="宋体" w:hAnsi="宋体" w:cs="宋体"/>
          <w:sz w:val="24"/>
          <w:szCs w:val="24"/>
        </w:rPr>
        <w:t>str // "hi"</w:t>
      </w:r>
    </w:p>
    <w:p w:rsidR="00352912" w:rsidRPr="00352912" w:rsidRDefault="00352912" w:rsidP="00352912">
      <w:pPr>
        <w:adjustRightInd/>
        <w:snapToGrid/>
        <w:spacing w:before="100" w:beforeAutospacing="1" w:after="100" w:afterAutospacing="1"/>
        <w:ind w:firstLine="720"/>
        <w:rPr>
          <w:rFonts w:ascii="宋体" w:eastAsia="宋体" w:hAnsi="宋体" w:cs="宋体"/>
          <w:sz w:val="24"/>
          <w:szCs w:val="24"/>
        </w:rPr>
      </w:pPr>
      <w:r w:rsidRPr="00352912">
        <w:rPr>
          <w:rFonts w:ascii="宋体" w:eastAsia="宋体" w:hAnsi="宋体" w:cs="宋体"/>
          <w:sz w:val="24"/>
          <w:szCs w:val="24"/>
        </w:rPr>
        <w:t>上面代码中，字符串 str 的Symbol.iterator方法被修改了，所以扩展运算符（...）返回的值变成了bye，而字符串本身还是hi。</w:t>
      </w:r>
    </w:p>
    <w:p w:rsidR="001F3B78" w:rsidRPr="001F3B78" w:rsidRDefault="001F3B78" w:rsidP="00A87C59">
      <w:pPr>
        <w:pStyle w:val="4"/>
        <w:numPr>
          <w:ilvl w:val="0"/>
          <w:numId w:val="19"/>
        </w:numPr>
      </w:pPr>
      <w:r w:rsidRPr="00B2105F">
        <w:t xml:space="preserve">Generator </w:t>
      </w:r>
      <w:r w:rsidRPr="00B2105F">
        <w:t>函数的语法</w:t>
      </w:r>
    </w:p>
    <w:p w:rsidR="00F1053F" w:rsidRPr="00B2105F" w:rsidRDefault="00B2105F" w:rsidP="00A87C59">
      <w:pPr>
        <w:pStyle w:val="5"/>
        <w:numPr>
          <w:ilvl w:val="0"/>
          <w:numId w:val="18"/>
        </w:numPr>
        <w:rPr>
          <w:b w:val="0"/>
          <w:bdr w:val="none" w:sz="0" w:space="0" w:color="auto" w:frame="1"/>
        </w:rPr>
      </w:pPr>
      <w:r w:rsidRPr="00B2105F">
        <w:rPr>
          <w:rFonts w:hint="eastAsia"/>
          <w:b w:val="0"/>
          <w:bdr w:val="none" w:sz="0" w:space="0" w:color="auto" w:frame="1"/>
        </w:rPr>
        <w:t>简介</w:t>
      </w:r>
    </w:p>
    <w:p w:rsidR="00B2105F" w:rsidRDefault="00B2105F" w:rsidP="00F2401E">
      <w:pPr>
        <w:adjustRightInd/>
        <w:snapToGrid/>
        <w:spacing w:beforeLines="20" w:before="48" w:after="0" w:line="40" w:lineRule="atLeast"/>
        <w:ind w:firstLine="720"/>
        <w:rPr>
          <w:rFonts w:ascii="宋体" w:eastAsia="宋体" w:hAnsi="宋体" w:cs="宋体"/>
          <w:sz w:val="24"/>
          <w:szCs w:val="24"/>
        </w:rPr>
      </w:pPr>
      <w:r w:rsidRPr="00B2105F">
        <w:rPr>
          <w:rFonts w:ascii="宋体" w:eastAsia="宋体" w:hAnsi="宋体" w:cs="宋体"/>
          <w:sz w:val="24"/>
          <w:szCs w:val="24"/>
        </w:rPr>
        <w:t>Generator 函数是 ES6 提供的一种异步编程解决方案，语法行为与传统函数完全不同。本章详细介绍 Generator 函数的语法和 API，它的异步编程应用请看《Generator 函数的异步应用》一章。</w:t>
      </w:r>
    </w:p>
    <w:p w:rsidR="00B2105F" w:rsidRPr="00B2105F" w:rsidRDefault="00B2105F" w:rsidP="00F2401E">
      <w:pPr>
        <w:adjustRightInd/>
        <w:snapToGrid/>
        <w:spacing w:beforeLines="20" w:before="48" w:after="0" w:line="40" w:lineRule="atLeast"/>
        <w:ind w:firstLine="720"/>
        <w:rPr>
          <w:rFonts w:ascii="宋体" w:eastAsia="宋体" w:hAnsi="宋体" w:cs="宋体"/>
          <w:sz w:val="24"/>
          <w:szCs w:val="24"/>
        </w:rPr>
      </w:pPr>
      <w:r w:rsidRPr="00B2105F">
        <w:rPr>
          <w:rFonts w:ascii="宋体" w:eastAsia="宋体" w:hAnsi="宋体" w:cs="宋体"/>
          <w:sz w:val="24"/>
          <w:szCs w:val="24"/>
        </w:rPr>
        <w:t>Generator 函数有多种理解角度。语法上，首先可以把它理解成，Generator 函数是一个状态机，封装了多个内部状态。</w:t>
      </w:r>
    </w:p>
    <w:p w:rsidR="00B2105F" w:rsidRPr="00B2105F" w:rsidRDefault="00B2105F" w:rsidP="00F2401E">
      <w:pPr>
        <w:adjustRightInd/>
        <w:snapToGrid/>
        <w:spacing w:beforeLines="20" w:before="48" w:after="0" w:line="40" w:lineRule="atLeast"/>
        <w:ind w:firstLine="720"/>
        <w:rPr>
          <w:rFonts w:ascii="宋体" w:eastAsia="宋体" w:hAnsi="宋体" w:cs="宋体"/>
          <w:sz w:val="24"/>
          <w:szCs w:val="24"/>
        </w:rPr>
      </w:pPr>
      <w:r w:rsidRPr="00B2105F">
        <w:rPr>
          <w:rFonts w:ascii="宋体" w:eastAsia="宋体" w:hAnsi="宋体" w:cs="宋体"/>
          <w:sz w:val="24"/>
          <w:szCs w:val="24"/>
        </w:rPr>
        <w:t>执行 Generator 函数会返回一个遍历器对象，也就是说，Generator 函数除了状态机，还是一个遍历器对象生成函数。返回的遍历器对象，可以依次遍历 Generator 函数内部的每一个状态。</w:t>
      </w:r>
    </w:p>
    <w:p w:rsidR="005F3B1F" w:rsidRDefault="00B2105F" w:rsidP="005F3B1F">
      <w:pPr>
        <w:adjustRightInd/>
        <w:snapToGrid/>
        <w:spacing w:beforeLines="20" w:before="48" w:after="0" w:line="40" w:lineRule="atLeast"/>
        <w:ind w:firstLine="720"/>
        <w:rPr>
          <w:rFonts w:ascii="宋体" w:eastAsia="宋体" w:hAnsi="宋体" w:cs="宋体"/>
          <w:sz w:val="24"/>
          <w:szCs w:val="24"/>
        </w:rPr>
      </w:pPr>
      <w:r w:rsidRPr="00B2105F">
        <w:rPr>
          <w:rFonts w:ascii="宋体" w:eastAsia="宋体" w:hAnsi="宋体" w:cs="宋体"/>
          <w:sz w:val="24"/>
          <w:szCs w:val="24"/>
        </w:rPr>
        <w:t>形式上，Generator 函数是一个普通函数，但是有两个特征。一是，function关键字与函数名之间有一个星号；二是，函数体内部使用yield表达式，定义不同的内部状态（yield在英语里的意思就是“产出”）。</w:t>
      </w:r>
    </w:p>
    <w:p w:rsidR="005F3B1F" w:rsidRDefault="005F3B1F" w:rsidP="005F3B1F">
      <w:pPr>
        <w:adjustRightInd/>
        <w:snapToGrid/>
        <w:spacing w:beforeLines="20" w:before="48" w:after="0" w:line="40" w:lineRule="atLeast"/>
        <w:rPr>
          <w:rFonts w:ascii="宋体" w:eastAsia="宋体" w:hAnsi="宋体" w:cs="宋体"/>
          <w:sz w:val="24"/>
          <w:szCs w:val="24"/>
        </w:rPr>
      </w:pPr>
    </w:p>
    <w:p w:rsidR="00B2105F" w:rsidRPr="005F3B1F" w:rsidRDefault="00F2401E" w:rsidP="005F3B1F">
      <w:pPr>
        <w:adjustRightInd/>
        <w:snapToGrid/>
        <w:spacing w:beforeLines="20" w:before="48" w:after="0" w:line="40" w:lineRule="atLeast"/>
        <w:rPr>
          <w:b/>
          <w:sz w:val="28"/>
          <w:szCs w:val="28"/>
          <w:bdr w:val="none" w:sz="0" w:space="0" w:color="auto" w:frame="1"/>
        </w:rPr>
      </w:pPr>
      <w:r w:rsidRPr="005F3B1F">
        <w:rPr>
          <w:b/>
          <w:sz w:val="28"/>
          <w:szCs w:val="28"/>
          <w:bdr w:val="none" w:sz="0" w:space="0" w:color="auto" w:frame="1"/>
        </w:rPr>
        <w:t xml:space="preserve">yield </w:t>
      </w:r>
      <w:r w:rsidRPr="005F3B1F">
        <w:rPr>
          <w:b/>
          <w:sz w:val="28"/>
          <w:szCs w:val="28"/>
          <w:bdr w:val="none" w:sz="0" w:space="0" w:color="auto" w:frame="1"/>
        </w:rPr>
        <w:t>表达式</w:t>
      </w:r>
    </w:p>
    <w:p w:rsidR="00B2105F" w:rsidRPr="00CD04A8" w:rsidRDefault="00F2401E" w:rsidP="00CD04A8">
      <w:pPr>
        <w:adjustRightInd/>
        <w:snapToGrid/>
        <w:spacing w:beforeLines="20" w:before="48" w:after="0" w:line="40" w:lineRule="atLeast"/>
        <w:ind w:firstLine="720"/>
        <w:rPr>
          <w:rFonts w:ascii="宋体" w:eastAsia="宋体" w:hAnsi="宋体" w:cs="宋体"/>
          <w:sz w:val="24"/>
          <w:szCs w:val="24"/>
        </w:rPr>
      </w:pPr>
      <w:r w:rsidRPr="00F2401E">
        <w:rPr>
          <w:rFonts w:ascii="宋体" w:eastAsia="宋体" w:hAnsi="宋体" w:cs="宋体"/>
          <w:sz w:val="24"/>
          <w:szCs w:val="24"/>
        </w:rPr>
        <w:lastRenderedPageBreak/>
        <w:t>于 Generator 函数返回的遍历器对象，只有调用next方法才会遍历下一个内部状态，所以其实提供了一种可以暂停执行的函数。yield表达式就是暂停标志。</w:t>
      </w:r>
    </w:p>
    <w:p w:rsidR="00F2401E" w:rsidRPr="00CD04A8" w:rsidRDefault="00F2401E" w:rsidP="00CD04A8">
      <w:pPr>
        <w:adjustRightInd/>
        <w:snapToGrid/>
        <w:spacing w:beforeLines="20" w:before="48" w:after="0" w:line="40" w:lineRule="atLeast"/>
        <w:ind w:firstLine="720"/>
        <w:rPr>
          <w:b/>
        </w:rPr>
      </w:pPr>
      <w:r w:rsidRPr="00CD04A8">
        <w:rPr>
          <w:rFonts w:ascii="宋体" w:eastAsia="宋体" w:hAnsi="宋体" w:cs="宋体"/>
          <w:sz w:val="24"/>
          <w:szCs w:val="24"/>
        </w:rPr>
        <w:t>forEach方法的参数是一个普通函数</w:t>
      </w:r>
      <w:r w:rsidRPr="00CD04A8">
        <w:rPr>
          <w:rFonts w:ascii="宋体" w:eastAsia="宋体" w:hAnsi="宋体" w:cs="宋体" w:hint="eastAsia"/>
          <w:sz w:val="24"/>
          <w:szCs w:val="24"/>
        </w:rPr>
        <w:t>，不支持yield，需要改成for循环</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var arr = [1, [[2, 3], 4], [5, 6]];</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var flat = function* (a)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a.forEach(function (item)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if (typeof item !== 'number')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yield* flat(item);</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 else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yield item;</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for (var f of flat(arr)){</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console.log(f);</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w:t>
      </w:r>
    </w:p>
    <w:p w:rsidR="00F2401E" w:rsidRPr="00CD04A8" w:rsidRDefault="00F2401E" w:rsidP="00CD04A8">
      <w:pPr>
        <w:adjustRightInd/>
        <w:snapToGrid/>
        <w:spacing w:beforeLines="20" w:before="48" w:after="0" w:line="40" w:lineRule="atLeast"/>
        <w:ind w:firstLine="720"/>
        <w:rPr>
          <w:rFonts w:ascii="宋体" w:eastAsia="宋体" w:hAnsi="宋体" w:cs="宋体"/>
          <w:sz w:val="24"/>
          <w:szCs w:val="24"/>
        </w:rPr>
      </w:pPr>
      <w:r w:rsidRPr="00CD04A8">
        <w:rPr>
          <w:rFonts w:ascii="宋体" w:eastAsia="宋体" w:hAnsi="宋体" w:cs="宋体"/>
          <w:sz w:val="24"/>
          <w:szCs w:val="24"/>
        </w:rPr>
        <w:t>上面代码也会产生句法错误，因为forEach方法的参数是一个普通函数，但是在里面使用了yield表达式（这个函数里面还使用了yield*表达式，详细介绍见后文）。一种修改方法是改用for循环。</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var arr = [1, [[2, 3], 4], [5, 6]];</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var flat = function* (a)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var length = a.length;</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for (var i = 0; i &lt; length; i++)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var item = a[i];</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if (typeof item !== 'number')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yield* flat(item);</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 else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yield item;</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for (var f of flat(arr))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console.log(f);</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1, 2, 3, 4, 5, 6</w:t>
      </w:r>
    </w:p>
    <w:p w:rsidR="00F2401E" w:rsidRPr="00CD04A8" w:rsidRDefault="00F2401E" w:rsidP="00CD04A8">
      <w:pPr>
        <w:adjustRightInd/>
        <w:snapToGrid/>
        <w:spacing w:beforeLines="20" w:before="48" w:after="0" w:line="40" w:lineRule="atLeast"/>
        <w:ind w:firstLine="720"/>
        <w:rPr>
          <w:rFonts w:ascii="宋体" w:eastAsia="宋体" w:hAnsi="宋体" w:cs="宋体"/>
          <w:sz w:val="24"/>
          <w:szCs w:val="24"/>
        </w:rPr>
      </w:pPr>
      <w:r w:rsidRPr="00CD04A8">
        <w:rPr>
          <w:rFonts w:ascii="宋体" w:eastAsia="宋体" w:hAnsi="宋体" w:cs="宋体"/>
          <w:sz w:val="24"/>
          <w:szCs w:val="24"/>
        </w:rPr>
        <w:t>另外，yield表达式如果用在另一个表达式之中，必须放在圆括号里面。</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function* demo()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console.log('Hello' + yield); // SyntaxError</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console.log('Hello' + yield 123); // SyntaxError</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console.log('Hello' + (yield)); // OK</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console.log('Hello' + (yield 123)); // OK</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w:t>
      </w:r>
    </w:p>
    <w:p w:rsidR="00F2401E" w:rsidRPr="00CD04A8" w:rsidRDefault="00F2401E" w:rsidP="00CD04A8">
      <w:pPr>
        <w:adjustRightInd/>
        <w:snapToGrid/>
        <w:spacing w:beforeLines="20" w:before="48" w:after="0" w:line="40" w:lineRule="atLeast"/>
        <w:ind w:firstLine="720"/>
        <w:rPr>
          <w:rFonts w:ascii="宋体" w:eastAsia="宋体" w:hAnsi="宋体" w:cs="宋体"/>
          <w:sz w:val="24"/>
          <w:szCs w:val="24"/>
        </w:rPr>
      </w:pPr>
      <w:r w:rsidRPr="00CD04A8">
        <w:rPr>
          <w:rFonts w:ascii="宋体" w:eastAsia="宋体" w:hAnsi="宋体" w:cs="宋体"/>
          <w:sz w:val="24"/>
          <w:szCs w:val="24"/>
        </w:rPr>
        <w:t>yield表达式用作函数参数或放在赋值表达式的右边，可以不加括号。</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function* demo() {</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foo(yield 'a', yield 'b'); // OK</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2401E">
        <w:rPr>
          <w:rFonts w:ascii="Consolas" w:eastAsia="宋体" w:hAnsi="Consolas" w:cs="Consolas"/>
          <w:color w:val="A6E22E"/>
          <w:sz w:val="24"/>
          <w:szCs w:val="24"/>
          <w:shd w:val="clear" w:color="auto" w:fill="111111"/>
        </w:rPr>
        <w:t xml:space="preserve">  let input = yield; // OK</w:t>
      </w:r>
    </w:p>
    <w:p w:rsidR="00F2401E" w:rsidRPr="00F2401E" w:rsidRDefault="00F2401E"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F2401E">
        <w:rPr>
          <w:rFonts w:ascii="Consolas" w:eastAsia="宋体" w:hAnsi="Consolas" w:cs="Consolas"/>
          <w:color w:val="A6E22E"/>
          <w:sz w:val="24"/>
          <w:szCs w:val="24"/>
          <w:shd w:val="clear" w:color="auto" w:fill="111111"/>
        </w:rPr>
        <w:t>}</w:t>
      </w:r>
    </w:p>
    <w:p w:rsidR="00F2401E" w:rsidRDefault="00F2401E"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5F3B1F" w:rsidRDefault="005F3B1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5F3B1F" w:rsidRDefault="005F3B1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r>
        <w:rPr>
          <w:rFonts w:ascii="Verdana" w:hAnsi="Verdana" w:cs="Arial"/>
          <w:b/>
          <w:bCs/>
          <w:color w:val="333333"/>
          <w:sz w:val="27"/>
          <w:szCs w:val="27"/>
        </w:rPr>
        <w:t>与</w:t>
      </w:r>
      <w:r>
        <w:rPr>
          <w:rFonts w:ascii="Verdana" w:hAnsi="Verdana" w:cs="Arial"/>
          <w:b/>
          <w:bCs/>
          <w:color w:val="333333"/>
          <w:sz w:val="27"/>
          <w:szCs w:val="27"/>
        </w:rPr>
        <w:t xml:space="preserve"> Iterator </w:t>
      </w:r>
      <w:r>
        <w:rPr>
          <w:rFonts w:ascii="Verdana" w:hAnsi="Verdana" w:cs="Arial"/>
          <w:b/>
          <w:bCs/>
          <w:color w:val="333333"/>
          <w:sz w:val="27"/>
          <w:szCs w:val="27"/>
        </w:rPr>
        <w:t>接口的关系</w:t>
      </w:r>
      <w:r>
        <w:rPr>
          <w:rFonts w:ascii="Verdana" w:hAnsi="Verdana" w:cs="Arial"/>
          <w:b/>
          <w:bCs/>
          <w:color w:val="333333"/>
          <w:sz w:val="27"/>
          <w:szCs w:val="27"/>
        </w:rPr>
        <w:t xml:space="preserve"> </w:t>
      </w:r>
      <w:hyperlink r:id="rId26" w:anchor="docs/generator#与-Iterator-接口的关系" w:history="1">
        <w:r>
          <w:rPr>
            <w:rFonts w:ascii="Verdana" w:hAnsi="Verdana" w:cs="Arial"/>
            <w:b/>
            <w:bCs/>
            <w:color w:val="4682BE"/>
            <w:sz w:val="27"/>
            <w:szCs w:val="27"/>
          </w:rPr>
          <w:t>§</w:t>
        </w:r>
      </w:hyperlink>
      <w:r>
        <w:rPr>
          <w:rFonts w:ascii="Verdana" w:hAnsi="Verdana" w:cs="Arial"/>
          <w:b/>
          <w:bCs/>
          <w:color w:val="333333"/>
          <w:sz w:val="27"/>
          <w:szCs w:val="27"/>
        </w:rPr>
        <w:t xml:space="preserve"> </w:t>
      </w:r>
      <w:hyperlink r:id="rId27" w:anchor="docs/generator" w:history="1">
        <w:r>
          <w:rPr>
            <w:rFonts w:ascii="Cambria Math" w:hAnsi="Cambria Math" w:cs="Cambria Math"/>
            <w:b/>
            <w:bCs/>
            <w:color w:val="4682BE"/>
            <w:sz w:val="27"/>
            <w:szCs w:val="27"/>
          </w:rPr>
          <w:t>⇧</w:t>
        </w:r>
      </w:hyperlink>
    </w:p>
    <w:p w:rsidR="005F3B1F" w:rsidRPr="005F3B1F" w:rsidRDefault="005F3B1F" w:rsidP="00CD04A8">
      <w:pPr>
        <w:adjustRightInd/>
        <w:snapToGrid/>
        <w:spacing w:beforeLines="20" w:before="48" w:after="0" w:line="40" w:lineRule="atLeast"/>
        <w:ind w:firstLine="720"/>
        <w:rPr>
          <w:rFonts w:ascii="宋体" w:eastAsia="宋体" w:hAnsi="宋体" w:cs="宋体"/>
          <w:sz w:val="24"/>
          <w:szCs w:val="24"/>
        </w:rPr>
      </w:pPr>
      <w:r w:rsidRPr="005F3B1F">
        <w:rPr>
          <w:rFonts w:ascii="宋体" w:eastAsia="宋体" w:hAnsi="宋体" w:cs="宋体"/>
          <w:sz w:val="24"/>
          <w:szCs w:val="24"/>
        </w:rPr>
        <w:t>上一章说过，任意一个对象的Symbol.iterator方法，等于该对象的遍历器生成函数，调用该函数会返回该对象的一个遍历器对象。</w:t>
      </w:r>
    </w:p>
    <w:p w:rsidR="005F3B1F" w:rsidRPr="005F3B1F" w:rsidRDefault="005F3B1F" w:rsidP="00CD04A8">
      <w:pPr>
        <w:adjustRightInd/>
        <w:snapToGrid/>
        <w:spacing w:beforeLines="20" w:before="48" w:after="0" w:line="40" w:lineRule="atLeast"/>
        <w:ind w:firstLine="720"/>
        <w:rPr>
          <w:rFonts w:ascii="宋体" w:eastAsia="宋体" w:hAnsi="宋体" w:cs="宋体"/>
          <w:sz w:val="24"/>
          <w:szCs w:val="24"/>
        </w:rPr>
      </w:pPr>
      <w:r w:rsidRPr="005F3B1F">
        <w:rPr>
          <w:rFonts w:ascii="宋体" w:eastAsia="宋体" w:hAnsi="宋体" w:cs="宋体"/>
          <w:sz w:val="24"/>
          <w:szCs w:val="24"/>
        </w:rPr>
        <w:t>由于 Generator 函数就是遍历器生成函数，因此可以把 Generator 赋值给对象的Symbol.iterator属性，从而使得该对象具有 Iterator 接口。</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var myIterable = {};</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myIterable[Symbol.iterator] = function* () {</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 xml:space="preserve">  yield 1;</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 xml:space="preserve">  yield 2;</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 xml:space="preserve">  yield 3;</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[...myIterable] // [1, 2, 3]</w:t>
      </w:r>
    </w:p>
    <w:p w:rsidR="005F3B1F" w:rsidRPr="005F3B1F" w:rsidRDefault="005F3B1F" w:rsidP="00CD04A8">
      <w:pPr>
        <w:adjustRightInd/>
        <w:snapToGrid/>
        <w:spacing w:beforeLines="20" w:before="48" w:after="0" w:line="40" w:lineRule="atLeast"/>
        <w:ind w:firstLine="720"/>
        <w:rPr>
          <w:rFonts w:ascii="宋体" w:eastAsia="宋体" w:hAnsi="宋体" w:cs="宋体"/>
          <w:sz w:val="24"/>
          <w:szCs w:val="24"/>
        </w:rPr>
      </w:pPr>
      <w:r w:rsidRPr="005F3B1F">
        <w:rPr>
          <w:rFonts w:ascii="宋体" w:eastAsia="宋体" w:hAnsi="宋体" w:cs="宋体"/>
          <w:sz w:val="24"/>
          <w:szCs w:val="24"/>
        </w:rPr>
        <w:t>上面代码中，Generator 函数赋值给Symbol.iterator属性，从而使得myIterable对象具有了 Iterator 接口，可以被...运算符遍历了。</w:t>
      </w:r>
    </w:p>
    <w:p w:rsidR="005F3B1F" w:rsidRPr="005F3B1F" w:rsidRDefault="005F3B1F" w:rsidP="00CD04A8">
      <w:pPr>
        <w:adjustRightInd/>
        <w:snapToGrid/>
        <w:spacing w:beforeLines="20" w:before="48" w:after="0" w:line="40" w:lineRule="atLeast"/>
        <w:ind w:firstLine="720"/>
        <w:rPr>
          <w:rFonts w:ascii="宋体" w:eastAsia="宋体" w:hAnsi="宋体" w:cs="宋体"/>
          <w:sz w:val="24"/>
          <w:szCs w:val="24"/>
        </w:rPr>
      </w:pPr>
      <w:r w:rsidRPr="005F3B1F">
        <w:rPr>
          <w:rFonts w:ascii="宋体" w:eastAsia="宋体" w:hAnsi="宋体" w:cs="宋体"/>
          <w:sz w:val="24"/>
          <w:szCs w:val="24"/>
        </w:rPr>
        <w:t>Generator 函数执行后，返回一个遍历器对象。该对象本身也具有Symbol.iterator属性，执行后返回自身。</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function* gen(){</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 xml:space="preserve">  // some code</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var g = gen();</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g[Symbol.iterator]() === g</w:t>
      </w:r>
    </w:p>
    <w:p w:rsidR="005F3B1F" w:rsidRPr="005F3B1F" w:rsidRDefault="005F3B1F"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F3B1F">
        <w:rPr>
          <w:rFonts w:ascii="Consolas" w:eastAsia="宋体" w:hAnsi="Consolas" w:cs="Consolas"/>
          <w:color w:val="A6E22E"/>
          <w:sz w:val="24"/>
          <w:szCs w:val="24"/>
          <w:shd w:val="clear" w:color="auto" w:fill="111111"/>
        </w:rPr>
        <w:t>// true</w:t>
      </w:r>
    </w:p>
    <w:p w:rsidR="005F3B1F" w:rsidRPr="005F3B1F" w:rsidRDefault="005F3B1F" w:rsidP="00CD04A8">
      <w:pPr>
        <w:adjustRightInd/>
        <w:snapToGrid/>
        <w:spacing w:beforeLines="20" w:before="48" w:after="0" w:line="40" w:lineRule="atLeast"/>
        <w:ind w:firstLine="720"/>
        <w:rPr>
          <w:rFonts w:ascii="宋体" w:eastAsia="宋体" w:hAnsi="宋体" w:cs="宋体"/>
          <w:sz w:val="24"/>
          <w:szCs w:val="24"/>
        </w:rPr>
      </w:pPr>
      <w:r w:rsidRPr="005F3B1F">
        <w:rPr>
          <w:rFonts w:ascii="宋体" w:eastAsia="宋体" w:hAnsi="宋体" w:cs="宋体"/>
          <w:sz w:val="24"/>
          <w:szCs w:val="24"/>
        </w:rPr>
        <w:t>上面代码中，gen是一个 Generator 函数，调用它会生成一个遍历器对象g。它的Symbol.iterator属性，也是一个遍历器对象生成函数，执行后返回它自己。</w:t>
      </w:r>
    </w:p>
    <w:p w:rsidR="00B2105F" w:rsidRPr="005F3B1F" w:rsidRDefault="00B2105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B2105F" w:rsidRPr="00CD04A8" w:rsidRDefault="00CD04A8" w:rsidP="00A87C59">
      <w:pPr>
        <w:pStyle w:val="5"/>
        <w:numPr>
          <w:ilvl w:val="0"/>
          <w:numId w:val="18"/>
        </w:numPr>
        <w:rPr>
          <w:bdr w:val="none" w:sz="0" w:space="0" w:color="auto" w:frame="1"/>
        </w:rPr>
      </w:pPr>
      <w:r w:rsidRPr="00CD04A8">
        <w:rPr>
          <w:b w:val="0"/>
          <w:bdr w:val="none" w:sz="0" w:space="0" w:color="auto" w:frame="1"/>
        </w:rPr>
        <w:t xml:space="preserve">next </w:t>
      </w:r>
      <w:r w:rsidRPr="00CD04A8">
        <w:rPr>
          <w:b w:val="0"/>
          <w:bdr w:val="none" w:sz="0" w:space="0" w:color="auto" w:frame="1"/>
        </w:rPr>
        <w:t>方法的参数</w:t>
      </w:r>
    </w:p>
    <w:p w:rsidR="000B5149" w:rsidRPr="000B5149" w:rsidRDefault="000B5149" w:rsidP="000B5149">
      <w:pPr>
        <w:adjustRightInd/>
        <w:snapToGrid/>
        <w:spacing w:beforeLines="20" w:before="48" w:after="0" w:line="40" w:lineRule="atLeast"/>
        <w:ind w:firstLine="720"/>
        <w:rPr>
          <w:rFonts w:ascii="宋体" w:eastAsia="宋体" w:hAnsi="宋体" w:cs="宋体"/>
          <w:sz w:val="24"/>
          <w:szCs w:val="24"/>
        </w:rPr>
      </w:pPr>
      <w:r w:rsidRPr="000B5149">
        <w:rPr>
          <w:rFonts w:ascii="宋体" w:eastAsia="宋体" w:hAnsi="宋体" w:cs="宋体"/>
          <w:sz w:val="24"/>
          <w:szCs w:val="24"/>
        </w:rPr>
        <w:t>yield表达式本身没有返回值，或者说总是返回undefined。next方法可以带一个参数，该参数就会被当作上一个yield表达式的返回值。</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function* f()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for(var i = 0; true; i++)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var reset = yield i;</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if(reset) { i = -1;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var g = f();</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g.next() // { value: 0, done: false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g.next() // { value: 1, done: false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g.next(true) // { value: 0, done: false }</w:t>
      </w:r>
    </w:p>
    <w:p w:rsidR="000B5149" w:rsidRPr="000B5149" w:rsidRDefault="000B5149" w:rsidP="000B5149">
      <w:pPr>
        <w:adjustRightInd/>
        <w:snapToGrid/>
        <w:spacing w:beforeLines="20" w:before="48" w:after="0" w:line="40" w:lineRule="atLeast"/>
        <w:ind w:firstLine="720"/>
        <w:rPr>
          <w:rFonts w:ascii="宋体" w:eastAsia="宋体" w:hAnsi="宋体" w:cs="宋体"/>
          <w:sz w:val="24"/>
          <w:szCs w:val="24"/>
        </w:rPr>
      </w:pPr>
      <w:r w:rsidRPr="000B5149">
        <w:rPr>
          <w:rFonts w:ascii="宋体" w:eastAsia="宋体" w:hAnsi="宋体" w:cs="宋体"/>
          <w:sz w:val="24"/>
          <w:szCs w:val="24"/>
        </w:rPr>
        <w:t>上面代码先定义了一个可以无限运行的 Generator 函数f，如果next方法没有参数，每次运行到yield表达式，变量reset的值总是undefined。当next方法带一个参数true时，变量reset就被重置为这个参数（即true），因此i会等于-1，下一轮循环就会从-1开始递增。</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lastRenderedPageBreak/>
        <w:t>function* foo(x)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var y = 2 * (yield (x + 1));</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var z = yield (y / 3);</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 xml:space="preserve">  return (x + y + z);</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var a = foo(5);</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a.next() // Object{value:6, done:false}</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a.next() // Object{value:NaN, done:false}</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a.next() // Object{value:NaN, done:true}</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var b = foo(5);</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b.next() // { value:6, done:false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b.next(12) // { value:8, done:false }</w:t>
      </w:r>
    </w:p>
    <w:p w:rsidR="000B5149" w:rsidRPr="000B5149" w:rsidRDefault="000B5149" w:rsidP="000B514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B5149">
        <w:rPr>
          <w:rFonts w:ascii="Consolas" w:eastAsia="宋体" w:hAnsi="Consolas" w:cs="Consolas"/>
          <w:color w:val="A6E22E"/>
          <w:sz w:val="24"/>
          <w:szCs w:val="24"/>
          <w:shd w:val="clear" w:color="auto" w:fill="111111"/>
        </w:rPr>
        <w:t>b.next(13) // { value:42, done:true }</w:t>
      </w:r>
    </w:p>
    <w:p w:rsidR="000B5149" w:rsidRPr="000B5149" w:rsidRDefault="000B5149" w:rsidP="000B5149">
      <w:pPr>
        <w:adjustRightInd/>
        <w:snapToGrid/>
        <w:spacing w:beforeLines="20" w:before="48" w:after="0" w:line="40" w:lineRule="atLeast"/>
        <w:ind w:firstLine="720"/>
        <w:rPr>
          <w:rFonts w:ascii="宋体" w:eastAsia="宋体" w:hAnsi="宋体" w:cs="宋体"/>
          <w:sz w:val="24"/>
          <w:szCs w:val="24"/>
        </w:rPr>
      </w:pPr>
      <w:r w:rsidRPr="000B5149">
        <w:rPr>
          <w:rFonts w:ascii="宋体" w:eastAsia="宋体" w:hAnsi="宋体" w:cs="宋体"/>
          <w:sz w:val="24"/>
          <w:szCs w:val="24"/>
        </w:rPr>
        <w:t>上面代码中，第二次运行next方法的时候不带参数，导致 y 的值等于2 * undefined（即NaN），除以 3 以后还是NaN，因此返回对象的value属性也等于NaN。第三次运行Next方法的时候不带参数，所以z等于undefined，返回对象的value属性等于5 + NaN + undefined，即NaN。</w:t>
      </w:r>
    </w:p>
    <w:p w:rsidR="000B5149" w:rsidRPr="000B5149" w:rsidRDefault="000B5149" w:rsidP="000B5149">
      <w:pPr>
        <w:adjustRightInd/>
        <w:snapToGrid/>
        <w:spacing w:beforeLines="20" w:before="48" w:after="0" w:line="40" w:lineRule="atLeast"/>
        <w:ind w:firstLine="720"/>
        <w:rPr>
          <w:rFonts w:ascii="宋体" w:eastAsia="宋体" w:hAnsi="宋体" w:cs="宋体"/>
          <w:sz w:val="24"/>
          <w:szCs w:val="24"/>
        </w:rPr>
      </w:pPr>
      <w:r w:rsidRPr="000B5149">
        <w:rPr>
          <w:rFonts w:ascii="宋体" w:eastAsia="宋体" w:hAnsi="宋体" w:cs="宋体"/>
          <w:sz w:val="24"/>
          <w:szCs w:val="24"/>
        </w:rPr>
        <w:t>如果向next方法提供参数，返回结果就完全不一样了。上面代码第一次调用b的next方法时，返回x+1的值6；第二次调用next方法，将上一次yield表达式的值设为12，因此y等于24，返回y / 3的值8；第三次调用next方法，将上一次yield表达式的值设为13，因此z等于13，这时x等于5，y等于24，所以return语句的值等于42。</w:t>
      </w:r>
    </w:p>
    <w:p w:rsidR="00FB3CE4" w:rsidRPr="00FB3CE4" w:rsidRDefault="00FB3CE4" w:rsidP="00FB3CE4">
      <w:pPr>
        <w:adjustRightInd/>
        <w:snapToGrid/>
        <w:spacing w:beforeLines="20" w:before="48" w:after="0" w:line="40" w:lineRule="atLeast"/>
        <w:ind w:firstLine="720"/>
        <w:rPr>
          <w:rFonts w:ascii="宋体" w:eastAsia="宋体" w:hAnsi="宋体" w:cs="宋体"/>
          <w:sz w:val="24"/>
          <w:szCs w:val="24"/>
        </w:rPr>
      </w:pPr>
      <w:r w:rsidRPr="00FB3CE4">
        <w:rPr>
          <w:rFonts w:ascii="宋体" w:eastAsia="宋体" w:hAnsi="宋体" w:cs="宋体"/>
          <w:sz w:val="24"/>
          <w:szCs w:val="24"/>
        </w:rPr>
        <w:t>注意，由于next方法的参数表示上一个yield表达式的返回值，所以在第一次使用next方法时，传递参数是无效的。V8 引擎直接忽略第一次使用next方法时的参数，只有从第二次使用next方法开始，参数才是有效的。从语义上讲，第一个next方法用来启动遍历器对象，所以不用带有参数。</w:t>
      </w:r>
    </w:p>
    <w:p w:rsidR="00FB3CE4" w:rsidRPr="00FB3CE4" w:rsidRDefault="00FB3CE4" w:rsidP="00FB3CE4">
      <w:pPr>
        <w:adjustRightInd/>
        <w:snapToGrid/>
        <w:spacing w:beforeLines="20" w:before="48" w:after="0" w:line="40" w:lineRule="atLeast"/>
        <w:ind w:firstLine="720"/>
        <w:rPr>
          <w:rFonts w:ascii="宋体" w:eastAsia="宋体" w:hAnsi="宋体" w:cs="宋体"/>
          <w:sz w:val="24"/>
          <w:szCs w:val="24"/>
        </w:rPr>
      </w:pPr>
      <w:r w:rsidRPr="00FB3CE4">
        <w:rPr>
          <w:rFonts w:ascii="宋体" w:eastAsia="宋体" w:hAnsi="宋体" w:cs="宋体"/>
          <w:sz w:val="24"/>
          <w:szCs w:val="24"/>
        </w:rPr>
        <w:t>再看一个通过next方法的参数，向 Generator 函数内部输入值的例子。</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function* dataConsumer() {</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console.log('Started');</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console.log(`1. ${yield}`);</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console.log(`2. ${yield}`);</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return 'result';</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let genObj = dataConsumer();</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genObj.next();</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Started</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genObj.next('a')</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1. a</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genObj.next('b')</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2. b</w:t>
      </w:r>
    </w:p>
    <w:p w:rsidR="00FB3CE4" w:rsidRDefault="00FB3CE4" w:rsidP="00FB3CE4">
      <w:pPr>
        <w:adjustRightInd/>
        <w:snapToGrid/>
        <w:spacing w:beforeLines="20" w:before="48" w:after="0" w:line="40" w:lineRule="atLeast"/>
        <w:ind w:firstLine="720"/>
        <w:rPr>
          <w:rFonts w:ascii="宋体" w:eastAsia="宋体" w:hAnsi="宋体" w:cs="宋体"/>
          <w:sz w:val="24"/>
          <w:szCs w:val="24"/>
        </w:rPr>
      </w:pPr>
      <w:r w:rsidRPr="00FB3CE4">
        <w:rPr>
          <w:rFonts w:ascii="宋体" w:eastAsia="宋体" w:hAnsi="宋体" w:cs="宋体"/>
          <w:sz w:val="24"/>
          <w:szCs w:val="24"/>
        </w:rPr>
        <w:t>上面代码是一个很直观的例子，每次通过next方法向 Generator 函数输入值，然后打印出来。</w:t>
      </w:r>
    </w:p>
    <w:p w:rsidR="00FB3CE4" w:rsidRPr="00FB3CE4" w:rsidRDefault="00FB3CE4" w:rsidP="00A87C59">
      <w:pPr>
        <w:pStyle w:val="5"/>
        <w:numPr>
          <w:ilvl w:val="0"/>
          <w:numId w:val="18"/>
        </w:numPr>
        <w:rPr>
          <w:bdr w:val="none" w:sz="0" w:space="0" w:color="auto" w:frame="1"/>
        </w:rPr>
      </w:pPr>
      <w:r w:rsidRPr="00FB3CE4">
        <w:rPr>
          <w:bdr w:val="none" w:sz="0" w:space="0" w:color="auto" w:frame="1"/>
        </w:rPr>
        <w:t xml:space="preserve">for...of </w:t>
      </w:r>
      <w:r w:rsidRPr="00FB3CE4">
        <w:rPr>
          <w:bdr w:val="none" w:sz="0" w:space="0" w:color="auto" w:frame="1"/>
        </w:rPr>
        <w:t>循环</w:t>
      </w:r>
      <w:r w:rsidRPr="00FB3CE4">
        <w:rPr>
          <w:bdr w:val="none" w:sz="0" w:space="0" w:color="auto" w:frame="1"/>
        </w:rPr>
        <w:t xml:space="preserve"> </w:t>
      </w:r>
      <w:hyperlink r:id="rId28" w:anchor="docs/generator#for---of-循环" w:history="1">
        <w:r w:rsidRPr="00FB3CE4">
          <w:rPr>
            <w:bdr w:val="none" w:sz="0" w:space="0" w:color="auto" w:frame="1"/>
          </w:rPr>
          <w:t>§</w:t>
        </w:r>
      </w:hyperlink>
      <w:r w:rsidRPr="00FB3CE4">
        <w:rPr>
          <w:bdr w:val="none" w:sz="0" w:space="0" w:color="auto" w:frame="1"/>
        </w:rPr>
        <w:t xml:space="preserve"> </w:t>
      </w:r>
      <w:hyperlink r:id="rId29" w:anchor="docs/generator" w:history="1">
        <w:r w:rsidRPr="00FB3CE4">
          <w:rPr>
            <w:bdr w:val="none" w:sz="0" w:space="0" w:color="auto" w:frame="1"/>
          </w:rPr>
          <w:t>⇧</w:t>
        </w:r>
      </w:hyperlink>
    </w:p>
    <w:p w:rsidR="00FB3CE4" w:rsidRPr="00FB3CE4" w:rsidRDefault="00FB3CE4" w:rsidP="00FB3CE4">
      <w:pPr>
        <w:adjustRightInd/>
        <w:snapToGrid/>
        <w:spacing w:beforeLines="20" w:before="48" w:after="0" w:line="40" w:lineRule="atLeast"/>
        <w:ind w:firstLine="720"/>
        <w:rPr>
          <w:rFonts w:ascii="宋体" w:eastAsia="宋体" w:hAnsi="宋体" w:cs="宋体"/>
          <w:sz w:val="24"/>
          <w:szCs w:val="24"/>
        </w:rPr>
      </w:pPr>
      <w:r w:rsidRPr="00FB3CE4">
        <w:rPr>
          <w:rFonts w:ascii="宋体" w:eastAsia="宋体" w:hAnsi="宋体" w:cs="宋体"/>
          <w:sz w:val="24"/>
          <w:szCs w:val="24"/>
        </w:rPr>
        <w:t>for...of循环可以自动遍历 Generator 函数时生成的Iterator对象，且此时不再需要调用next方法。</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function* foo() {</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yield 1;</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lastRenderedPageBreak/>
        <w:t xml:space="preserve">  yield 2;</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yield 3;</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yield 4;</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yield 5;</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return 6;</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for (let v of foo()) {</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xml:space="preserve">  console.log(v);</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w:t>
      </w:r>
    </w:p>
    <w:p w:rsidR="00FB3CE4" w:rsidRPr="00FB3CE4" w:rsidRDefault="00FB3CE4" w:rsidP="00FB3C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B3CE4">
        <w:rPr>
          <w:rFonts w:ascii="Consolas" w:eastAsia="宋体" w:hAnsi="Consolas" w:cs="Consolas"/>
          <w:color w:val="A6E22E"/>
          <w:sz w:val="24"/>
          <w:szCs w:val="24"/>
          <w:shd w:val="clear" w:color="auto" w:fill="111111"/>
        </w:rPr>
        <w:t>// 1 2 3 4 5</w:t>
      </w:r>
    </w:p>
    <w:p w:rsidR="00B2105F" w:rsidRPr="00FB3CE4" w:rsidRDefault="00B2105F"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CD04A8" w:rsidRPr="00FB3CE4" w:rsidRDefault="00FB3CE4" w:rsidP="00FB3CE4">
      <w:pPr>
        <w:adjustRightInd/>
        <w:snapToGrid/>
        <w:spacing w:beforeLines="20" w:before="48" w:after="0" w:line="40" w:lineRule="atLeast"/>
        <w:ind w:firstLine="720"/>
        <w:rPr>
          <w:b/>
        </w:rPr>
      </w:pPr>
      <w:r w:rsidRPr="00FB3CE4">
        <w:rPr>
          <w:rFonts w:ascii="宋体" w:eastAsia="宋体" w:hAnsi="宋体" w:cs="宋体"/>
          <w:sz w:val="24"/>
          <w:szCs w:val="24"/>
        </w:rPr>
        <w:t>上面代码使用for...of循环，依次显示 5 个yield表达式的值。这里需要注意，一旦next方法的返回对象的done属性为true，for...of循环就会中止，且不包含该返回对象，所以上面代码的return语句返回的6，不包括在for...of循环之中。</w:t>
      </w:r>
    </w:p>
    <w:p w:rsidR="00CD04A8" w:rsidRDefault="00CD04A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A307E2" w:rsidRPr="00A307E2" w:rsidRDefault="00A307E2" w:rsidP="00A307E2">
      <w:pPr>
        <w:adjustRightInd/>
        <w:snapToGrid/>
        <w:spacing w:beforeLines="20" w:before="48" w:after="0" w:line="40" w:lineRule="atLeast"/>
        <w:ind w:firstLine="720"/>
        <w:rPr>
          <w:rFonts w:ascii="宋体" w:eastAsia="宋体" w:hAnsi="宋体" w:cs="宋体"/>
          <w:sz w:val="24"/>
          <w:szCs w:val="24"/>
        </w:rPr>
      </w:pPr>
      <w:r w:rsidRPr="00A307E2">
        <w:rPr>
          <w:rFonts w:ascii="宋体" w:eastAsia="宋体" w:hAnsi="宋体" w:cs="宋体"/>
          <w:sz w:val="24"/>
          <w:szCs w:val="24"/>
        </w:rPr>
        <w:t>利用for...of循环，可以写出遍历任意对象（object）的方法。原生的 JavaScript 对象没有遍历接口，无法使用for...of循环，通过 Generator 函数为它加上这个接口，就可以用了。</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function* objectEntries(obj) {</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xml:space="preserve">  let propKeys = Reflect.ownKeys(obj);</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xml:space="preserve">  for (let propKey of propKeys) {</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xml:space="preserve">    yield [propKey, obj[propKey]];</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xml:space="preserve">  }</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let jane = { first: 'Jane', last: 'Doe' };</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for (let [key, value] of objectEntries(jane)) {</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xml:space="preserve">  console.log(`${key}: ${value}`);</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first: Jane</w:t>
      </w:r>
    </w:p>
    <w:p w:rsidR="00A307E2" w:rsidRPr="00A307E2" w:rsidRDefault="00A307E2" w:rsidP="00A307E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307E2">
        <w:rPr>
          <w:rFonts w:ascii="Consolas" w:eastAsia="宋体" w:hAnsi="Consolas" w:cs="Consolas"/>
          <w:color w:val="A6E22E"/>
          <w:sz w:val="24"/>
          <w:szCs w:val="24"/>
          <w:shd w:val="clear" w:color="auto" w:fill="111111"/>
        </w:rPr>
        <w:t>// last: Doe</w:t>
      </w:r>
    </w:p>
    <w:p w:rsidR="00A307E2" w:rsidRPr="00A307E2" w:rsidRDefault="00A307E2" w:rsidP="00A307E2">
      <w:pPr>
        <w:adjustRightInd/>
        <w:snapToGrid/>
        <w:spacing w:beforeLines="20" w:before="48" w:after="0" w:line="40" w:lineRule="atLeast"/>
        <w:ind w:firstLine="720"/>
        <w:rPr>
          <w:rFonts w:ascii="宋体" w:eastAsia="宋体" w:hAnsi="宋体" w:cs="宋体"/>
          <w:sz w:val="24"/>
          <w:szCs w:val="24"/>
        </w:rPr>
      </w:pPr>
      <w:r w:rsidRPr="00A307E2">
        <w:rPr>
          <w:rFonts w:ascii="宋体" w:eastAsia="宋体" w:hAnsi="宋体" w:cs="宋体"/>
          <w:sz w:val="24"/>
          <w:szCs w:val="24"/>
        </w:rPr>
        <w:t>上面代码中，对象jane原生不具备 Iterator 接口，无法用for...of遍历。这时，我们通过 Generator 函数objectEntries为它加上遍历器接口，就可以用for...of遍历了。</w:t>
      </w:r>
    </w:p>
    <w:p w:rsidR="00CD04A8" w:rsidRPr="00A307E2" w:rsidRDefault="00CD04A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13714E" w:rsidRPr="0013714E" w:rsidRDefault="0013714E" w:rsidP="0013714E">
      <w:pPr>
        <w:adjustRightInd/>
        <w:snapToGrid/>
        <w:spacing w:beforeLines="20" w:before="48" w:after="0" w:line="40" w:lineRule="atLeast"/>
        <w:ind w:firstLine="720"/>
        <w:rPr>
          <w:rFonts w:ascii="宋体" w:eastAsia="宋体" w:hAnsi="宋体" w:cs="宋体"/>
          <w:sz w:val="24"/>
          <w:szCs w:val="24"/>
        </w:rPr>
      </w:pPr>
      <w:r w:rsidRPr="0013714E">
        <w:rPr>
          <w:rFonts w:ascii="宋体" w:eastAsia="宋体" w:hAnsi="宋体" w:cs="宋体"/>
          <w:sz w:val="24"/>
          <w:szCs w:val="24"/>
        </w:rPr>
        <w:t>加上遍历器接口的另一种写法是，将 Generator 函数加到对象的Symbol.iterator属性上面。</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function* objectEntries()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let propKeys = Object.keys(this);</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for (let propKey of propKeys)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yield [propKey, this[propKey]];</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let jane = { first: 'Jane', last: 'Doe'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jane[Symbol.iterator] = objectEntries;</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for (let [key, value] of jane)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console.log(`${key}: ${value}`);</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first: Jane</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13714E">
        <w:rPr>
          <w:rFonts w:ascii="Consolas" w:eastAsia="宋体" w:hAnsi="Consolas" w:cs="Consolas"/>
          <w:color w:val="A6E22E"/>
          <w:sz w:val="24"/>
          <w:szCs w:val="24"/>
          <w:shd w:val="clear" w:color="auto" w:fill="111111"/>
        </w:rPr>
        <w:t>// last: Doe</w:t>
      </w:r>
    </w:p>
    <w:p w:rsidR="00CD04A8" w:rsidRDefault="00CD04A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13714E" w:rsidRPr="0013714E" w:rsidRDefault="0013714E" w:rsidP="0013714E">
      <w:pPr>
        <w:adjustRightInd/>
        <w:snapToGrid/>
        <w:spacing w:beforeLines="20" w:before="48" w:after="0" w:line="40" w:lineRule="atLeast"/>
        <w:ind w:firstLine="720"/>
        <w:rPr>
          <w:rFonts w:ascii="宋体" w:eastAsia="宋体" w:hAnsi="宋体" w:cs="宋体"/>
          <w:sz w:val="24"/>
          <w:szCs w:val="24"/>
        </w:rPr>
      </w:pPr>
      <w:r w:rsidRPr="0013714E">
        <w:rPr>
          <w:rFonts w:ascii="宋体" w:eastAsia="宋体" w:hAnsi="宋体" w:cs="宋体"/>
          <w:sz w:val="24"/>
          <w:szCs w:val="24"/>
        </w:rPr>
        <w:t>除了for...of循环以外，扩展运算符（...）、解构赋值和Array.from方法内部调用的，都是遍历器接口。这意味着，它们都可以将 Generator 函数返回的 Iterator 对象，作为参数。</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lastRenderedPageBreak/>
        <w:t>function* numbers ()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yield 1</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yield 2</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return 3</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yield 4</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w:t>
      </w:r>
      <w:r w:rsidRPr="0013714E">
        <w:rPr>
          <w:rFonts w:ascii="Consolas" w:eastAsia="宋体" w:hAnsi="Consolas" w:cs="Consolas"/>
          <w:color w:val="A6E22E"/>
          <w:sz w:val="24"/>
          <w:szCs w:val="24"/>
          <w:shd w:val="clear" w:color="auto" w:fill="111111"/>
        </w:rPr>
        <w:t>扩展运算符</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[...numbers()] // [1, 2]</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Array.from </w:t>
      </w:r>
      <w:r w:rsidRPr="0013714E">
        <w:rPr>
          <w:rFonts w:ascii="Consolas" w:eastAsia="宋体" w:hAnsi="Consolas" w:cs="Consolas"/>
          <w:color w:val="A6E22E"/>
          <w:sz w:val="24"/>
          <w:szCs w:val="24"/>
          <w:shd w:val="clear" w:color="auto" w:fill="111111"/>
        </w:rPr>
        <w:t>方法</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Array.from(numbers()) // [1, 2]</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w:t>
      </w:r>
      <w:r w:rsidRPr="0013714E">
        <w:rPr>
          <w:rFonts w:ascii="Consolas" w:eastAsia="宋体" w:hAnsi="Consolas" w:cs="Consolas"/>
          <w:color w:val="A6E22E"/>
          <w:sz w:val="24"/>
          <w:szCs w:val="24"/>
          <w:shd w:val="clear" w:color="auto" w:fill="111111"/>
        </w:rPr>
        <w:t>解构赋值</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let [x, y] = numbers();</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x // 1</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y // 2</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for...of </w:t>
      </w:r>
      <w:r w:rsidRPr="0013714E">
        <w:rPr>
          <w:rFonts w:ascii="Consolas" w:eastAsia="宋体" w:hAnsi="Consolas" w:cs="Consolas"/>
          <w:color w:val="A6E22E"/>
          <w:sz w:val="24"/>
          <w:szCs w:val="24"/>
          <w:shd w:val="clear" w:color="auto" w:fill="111111"/>
        </w:rPr>
        <w:t>循环</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for (let n of numbers())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console.log(n)</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1</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13714E">
        <w:rPr>
          <w:rFonts w:ascii="Consolas" w:eastAsia="宋体" w:hAnsi="Consolas" w:cs="Consolas"/>
          <w:color w:val="A6E22E"/>
          <w:sz w:val="24"/>
          <w:szCs w:val="24"/>
          <w:shd w:val="clear" w:color="auto" w:fill="111111"/>
        </w:rPr>
        <w:t>// 2</w:t>
      </w:r>
    </w:p>
    <w:p w:rsidR="0013714E" w:rsidRDefault="0013714E"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CD04A8" w:rsidRPr="0022215B" w:rsidRDefault="0013714E" w:rsidP="00A87C59">
      <w:pPr>
        <w:pStyle w:val="5"/>
        <w:numPr>
          <w:ilvl w:val="0"/>
          <w:numId w:val="18"/>
        </w:numPr>
        <w:rPr>
          <w:b w:val="0"/>
          <w:bdr w:val="none" w:sz="0" w:space="0" w:color="auto" w:frame="1"/>
        </w:rPr>
      </w:pPr>
      <w:r w:rsidRPr="0013714E">
        <w:rPr>
          <w:bdr w:val="none" w:sz="0" w:space="0" w:color="auto" w:frame="1"/>
        </w:rPr>
        <w:t>Generator.prototype.throw()</w:t>
      </w:r>
    </w:p>
    <w:p w:rsidR="0013714E" w:rsidRPr="0013714E" w:rsidRDefault="0013714E" w:rsidP="0013714E">
      <w:pPr>
        <w:adjustRightInd/>
        <w:snapToGrid/>
        <w:spacing w:beforeLines="20" w:before="48" w:after="0" w:line="40" w:lineRule="atLeast"/>
        <w:ind w:firstLine="720"/>
        <w:rPr>
          <w:rFonts w:ascii="宋体" w:eastAsia="宋体" w:hAnsi="宋体" w:cs="宋体"/>
          <w:sz w:val="24"/>
          <w:szCs w:val="24"/>
        </w:rPr>
      </w:pPr>
      <w:r w:rsidRPr="0013714E">
        <w:rPr>
          <w:rFonts w:ascii="宋体" w:eastAsia="宋体" w:hAnsi="宋体" w:cs="宋体"/>
          <w:sz w:val="24"/>
          <w:szCs w:val="24"/>
        </w:rPr>
        <w:t>Generator 函数返回的遍历器对象，都有一个throw方法，可以在函数体外抛出错误，然后在 Generator 函数体内捕获。</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var g = function* ()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try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yield;</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 catch (e)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console.log('</w:t>
      </w:r>
      <w:r w:rsidRPr="0013714E">
        <w:rPr>
          <w:rFonts w:ascii="Consolas" w:eastAsia="宋体" w:hAnsi="Consolas" w:cs="Consolas"/>
          <w:color w:val="A6E22E"/>
          <w:sz w:val="24"/>
          <w:szCs w:val="24"/>
          <w:shd w:val="clear" w:color="auto" w:fill="111111"/>
        </w:rPr>
        <w:t>内部捕获</w:t>
      </w:r>
      <w:r w:rsidRPr="0013714E">
        <w:rPr>
          <w:rFonts w:ascii="Consolas" w:eastAsia="宋体" w:hAnsi="Consolas" w:cs="Consolas"/>
          <w:color w:val="A6E22E"/>
          <w:sz w:val="24"/>
          <w:szCs w:val="24"/>
          <w:shd w:val="clear" w:color="auto" w:fill="111111"/>
        </w:rPr>
        <w:t>', e);</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var i = g();</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i.next();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try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i.throw('a');</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i.throw('b');</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catch (e) {</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console.log('</w:t>
      </w:r>
      <w:r w:rsidRPr="0013714E">
        <w:rPr>
          <w:rFonts w:ascii="Consolas" w:eastAsia="宋体" w:hAnsi="Consolas" w:cs="Consolas"/>
          <w:color w:val="A6E22E"/>
          <w:sz w:val="24"/>
          <w:szCs w:val="24"/>
          <w:shd w:val="clear" w:color="auto" w:fill="111111"/>
        </w:rPr>
        <w:t>外部捕获</w:t>
      </w:r>
      <w:r w:rsidRPr="0013714E">
        <w:rPr>
          <w:rFonts w:ascii="Consolas" w:eastAsia="宋体" w:hAnsi="Consolas" w:cs="Consolas"/>
          <w:color w:val="A6E22E"/>
          <w:sz w:val="24"/>
          <w:szCs w:val="24"/>
          <w:shd w:val="clear" w:color="auto" w:fill="111111"/>
        </w:rPr>
        <w:t>', e);</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w:t>
      </w:r>
    </w:p>
    <w:p w:rsidR="0013714E"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714E">
        <w:rPr>
          <w:rFonts w:ascii="Consolas" w:eastAsia="宋体" w:hAnsi="Consolas" w:cs="Consolas"/>
          <w:color w:val="A6E22E"/>
          <w:sz w:val="24"/>
          <w:szCs w:val="24"/>
          <w:shd w:val="clear" w:color="auto" w:fill="111111"/>
        </w:rPr>
        <w:t xml:space="preserve">// </w:t>
      </w:r>
      <w:r w:rsidRPr="0013714E">
        <w:rPr>
          <w:rFonts w:ascii="Consolas" w:eastAsia="宋体" w:hAnsi="Consolas" w:cs="Consolas"/>
          <w:color w:val="A6E22E"/>
          <w:sz w:val="24"/>
          <w:szCs w:val="24"/>
          <w:shd w:val="clear" w:color="auto" w:fill="111111"/>
        </w:rPr>
        <w:t>内部捕获</w:t>
      </w:r>
      <w:r w:rsidRPr="0013714E">
        <w:rPr>
          <w:rFonts w:ascii="Consolas" w:eastAsia="宋体" w:hAnsi="Consolas" w:cs="Consolas"/>
          <w:color w:val="A6E22E"/>
          <w:sz w:val="24"/>
          <w:szCs w:val="24"/>
          <w:shd w:val="clear" w:color="auto" w:fill="111111"/>
        </w:rPr>
        <w:t xml:space="preserve"> a</w:t>
      </w:r>
    </w:p>
    <w:p w:rsidR="00CD04A8" w:rsidRPr="0013714E" w:rsidRDefault="0013714E" w:rsidP="0013714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b/>
          <w:color w:val="A6E22E"/>
          <w:shd w:val="clear" w:color="auto" w:fill="111111"/>
        </w:rPr>
      </w:pPr>
      <w:r w:rsidRPr="0013714E">
        <w:rPr>
          <w:rFonts w:ascii="Consolas" w:eastAsia="宋体" w:hAnsi="Consolas" w:cs="Consolas"/>
          <w:color w:val="A6E22E"/>
          <w:sz w:val="24"/>
          <w:szCs w:val="24"/>
          <w:shd w:val="clear" w:color="auto" w:fill="111111"/>
        </w:rPr>
        <w:t xml:space="preserve">// </w:t>
      </w:r>
      <w:r w:rsidRPr="0013714E">
        <w:rPr>
          <w:rFonts w:ascii="Consolas" w:eastAsia="宋体" w:hAnsi="Consolas" w:cs="Consolas"/>
          <w:color w:val="A6E22E"/>
          <w:sz w:val="24"/>
          <w:szCs w:val="24"/>
          <w:shd w:val="clear" w:color="auto" w:fill="111111"/>
        </w:rPr>
        <w:t>外部捕获</w:t>
      </w:r>
      <w:r w:rsidRPr="0013714E">
        <w:rPr>
          <w:rFonts w:ascii="Consolas" w:eastAsia="宋体" w:hAnsi="Consolas" w:cs="Consolas"/>
          <w:color w:val="A6E22E"/>
          <w:sz w:val="24"/>
          <w:szCs w:val="24"/>
          <w:shd w:val="clear" w:color="auto" w:fill="111111"/>
        </w:rPr>
        <w:t xml:space="preserve"> b</w:t>
      </w:r>
    </w:p>
    <w:p w:rsidR="00CD04A8" w:rsidRDefault="00CD04A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CD04A8" w:rsidRPr="001A5F68" w:rsidRDefault="0013714E" w:rsidP="001A5F68">
      <w:pPr>
        <w:adjustRightInd/>
        <w:snapToGrid/>
        <w:spacing w:beforeLines="20" w:before="48" w:after="0" w:line="40" w:lineRule="atLeast"/>
        <w:ind w:firstLine="720"/>
        <w:rPr>
          <w:b/>
        </w:rPr>
      </w:pPr>
      <w:r w:rsidRPr="001A5F68">
        <w:rPr>
          <w:rFonts w:ascii="宋体" w:eastAsia="宋体" w:hAnsi="宋体" w:cs="宋体"/>
          <w:sz w:val="24"/>
          <w:szCs w:val="24"/>
        </w:rPr>
        <w:t>上面代码中，遍历器对象i连续抛出两个错误。第一个错误被 Generator 函数体内的catch语句捕获。i第二次抛出错误，由于 Generator 函数内部的catch语句已经执行过了，不会再捕捉到这个错误了，所以这个错误就被抛出了 Generator 函数体，被函数体外的catch语句捕获。</w:t>
      </w:r>
    </w:p>
    <w:p w:rsidR="00CD04A8" w:rsidRPr="0022215B" w:rsidRDefault="0022215B" w:rsidP="00A87C59">
      <w:pPr>
        <w:pStyle w:val="5"/>
        <w:numPr>
          <w:ilvl w:val="0"/>
          <w:numId w:val="18"/>
        </w:numPr>
        <w:rPr>
          <w:b w:val="0"/>
          <w:bdr w:val="none" w:sz="0" w:space="0" w:color="auto" w:frame="1"/>
        </w:rPr>
      </w:pPr>
      <w:r w:rsidRPr="0022215B">
        <w:rPr>
          <w:bdr w:val="none" w:sz="0" w:space="0" w:color="auto" w:frame="1"/>
        </w:rPr>
        <w:lastRenderedPageBreak/>
        <w:t xml:space="preserve">Generator.prototype.return() </w:t>
      </w:r>
      <w:hyperlink r:id="rId30" w:anchor="docs/generator#Generator-prototype-return" w:history="1">
        <w:r w:rsidRPr="0022215B">
          <w:rPr>
            <w:bdr w:val="none" w:sz="0" w:space="0" w:color="auto" w:frame="1"/>
          </w:rPr>
          <w:t>§</w:t>
        </w:r>
      </w:hyperlink>
      <w:r w:rsidRPr="0022215B">
        <w:rPr>
          <w:bdr w:val="none" w:sz="0" w:space="0" w:color="auto" w:frame="1"/>
        </w:rPr>
        <w:t xml:space="preserve"> </w:t>
      </w:r>
      <w:hyperlink r:id="rId31" w:anchor="docs/generator" w:history="1">
        <w:r w:rsidRPr="0022215B">
          <w:rPr>
            <w:bdr w:val="none" w:sz="0" w:space="0" w:color="auto" w:frame="1"/>
          </w:rPr>
          <w:t>⇧</w:t>
        </w:r>
      </w:hyperlink>
    </w:p>
    <w:p w:rsidR="00CD04A8" w:rsidRPr="0022215B" w:rsidRDefault="0022215B" w:rsidP="0022215B">
      <w:pPr>
        <w:adjustRightInd/>
        <w:snapToGrid/>
        <w:spacing w:beforeLines="20" w:before="48" w:after="0" w:line="40" w:lineRule="atLeast"/>
        <w:ind w:firstLine="720"/>
        <w:rPr>
          <w:b/>
        </w:rPr>
      </w:pPr>
      <w:r w:rsidRPr="0022215B">
        <w:rPr>
          <w:rFonts w:ascii="宋体" w:eastAsia="宋体" w:hAnsi="宋体" w:cs="宋体"/>
          <w:sz w:val="24"/>
          <w:szCs w:val="24"/>
        </w:rPr>
        <w:t>Generator 函数返回的遍历器对象，还有一个return方法，可以返回给定的值，并且终结遍历 Generator 函数。</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function* gen()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1;</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2;</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3;</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var g = gen();</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g.next()        // { value: 1, done: false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g.return('foo') // { value: "foo", done: true }</w:t>
      </w:r>
    </w:p>
    <w:p w:rsidR="00CD04A8" w:rsidRDefault="0022215B" w:rsidP="0022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Style w:val="aa"/>
          <w:rFonts w:ascii="宋体" w:eastAsia="宋体" w:hAnsi="宋体" w:cs="宋体"/>
          <w:bCs w:val="0"/>
          <w:sz w:val="24"/>
          <w:szCs w:val="24"/>
        </w:rPr>
      </w:pPr>
      <w:r w:rsidRPr="0022215B">
        <w:rPr>
          <w:rFonts w:ascii="Consolas" w:eastAsia="宋体" w:hAnsi="Consolas" w:cs="Consolas"/>
          <w:color w:val="A6E22E"/>
          <w:sz w:val="24"/>
          <w:szCs w:val="24"/>
          <w:shd w:val="clear" w:color="auto" w:fill="111111"/>
        </w:rPr>
        <w:t>g.next()        // { value: undefined, done: true }</w:t>
      </w:r>
    </w:p>
    <w:p w:rsidR="00CD04A8" w:rsidRDefault="00CD04A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22215B" w:rsidRPr="0022215B" w:rsidRDefault="0022215B" w:rsidP="0022215B">
      <w:pPr>
        <w:adjustRightInd/>
        <w:snapToGrid/>
        <w:spacing w:beforeLines="20" w:before="48" w:after="0" w:line="40" w:lineRule="atLeast"/>
        <w:ind w:firstLine="720"/>
        <w:rPr>
          <w:b/>
        </w:rPr>
      </w:pPr>
      <w:r w:rsidRPr="0022215B">
        <w:rPr>
          <w:rFonts w:ascii="宋体" w:eastAsia="宋体" w:hAnsi="宋体" w:cs="宋体"/>
          <w:sz w:val="24"/>
          <w:szCs w:val="24"/>
        </w:rPr>
        <w:t>如果return方法调用时，不提供参数，则返回值的value属性为undefined。</w:t>
      </w:r>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如果 Generator 函数内部有try...finally代码块，那么return方法会推迟到finally代码块执行完再执行。</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function* numbers ()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1;</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try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2;</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3;</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 finally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4;</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5;</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yield 6;</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var g = numbers();</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g.next() // { value: 1, done: false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g.next() // { value: 2, done: false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g.return(7) // { value: 4, done: false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g.next() // { value: 5, done: false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g.next() // { value: 7, done: true }</w:t>
      </w:r>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上面代码中，调用return方法后，就开始执行finally代码块，然后等到finally代码块执行完，再执行return方法。</w:t>
      </w:r>
    </w:p>
    <w:p w:rsidR="00CD04A8" w:rsidRDefault="00CD04A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22215B" w:rsidRPr="0022215B" w:rsidRDefault="0022215B" w:rsidP="00A87C59">
      <w:pPr>
        <w:pStyle w:val="5"/>
        <w:numPr>
          <w:ilvl w:val="0"/>
          <w:numId w:val="18"/>
        </w:numPr>
        <w:rPr>
          <w:b w:val="0"/>
          <w:bdr w:val="none" w:sz="0" w:space="0" w:color="auto" w:frame="1"/>
        </w:rPr>
      </w:pPr>
      <w:r w:rsidRPr="0022215B">
        <w:rPr>
          <w:bdr w:val="none" w:sz="0" w:space="0" w:color="auto" w:frame="1"/>
        </w:rPr>
        <w:t>next()</w:t>
      </w:r>
      <w:r w:rsidRPr="0022215B">
        <w:rPr>
          <w:bdr w:val="none" w:sz="0" w:space="0" w:color="auto" w:frame="1"/>
        </w:rPr>
        <w:t>、</w:t>
      </w:r>
      <w:r w:rsidRPr="0022215B">
        <w:rPr>
          <w:bdr w:val="none" w:sz="0" w:space="0" w:color="auto" w:frame="1"/>
        </w:rPr>
        <w:t>throw()</w:t>
      </w:r>
      <w:r w:rsidRPr="0022215B">
        <w:rPr>
          <w:bdr w:val="none" w:sz="0" w:space="0" w:color="auto" w:frame="1"/>
        </w:rPr>
        <w:t>、</w:t>
      </w:r>
      <w:r w:rsidRPr="0022215B">
        <w:rPr>
          <w:bdr w:val="none" w:sz="0" w:space="0" w:color="auto" w:frame="1"/>
        </w:rPr>
        <w:t xml:space="preserve">return() </w:t>
      </w:r>
      <w:r w:rsidRPr="0022215B">
        <w:rPr>
          <w:bdr w:val="none" w:sz="0" w:space="0" w:color="auto" w:frame="1"/>
        </w:rPr>
        <w:t>的共同点</w:t>
      </w:r>
      <w:r w:rsidRPr="0022215B">
        <w:rPr>
          <w:bdr w:val="none" w:sz="0" w:space="0" w:color="auto" w:frame="1"/>
        </w:rPr>
        <w:t xml:space="preserve"> </w:t>
      </w:r>
      <w:hyperlink r:id="rId32" w:anchor="docs/generator#next、throw、return-的共同点" w:history="1">
        <w:r w:rsidRPr="0022215B">
          <w:rPr>
            <w:bdr w:val="none" w:sz="0" w:space="0" w:color="auto" w:frame="1"/>
          </w:rPr>
          <w:t>§</w:t>
        </w:r>
      </w:hyperlink>
      <w:r w:rsidRPr="0022215B">
        <w:rPr>
          <w:bdr w:val="none" w:sz="0" w:space="0" w:color="auto" w:frame="1"/>
        </w:rPr>
        <w:t xml:space="preserve"> </w:t>
      </w:r>
      <w:hyperlink r:id="rId33" w:anchor="docs/generator" w:history="1">
        <w:r w:rsidRPr="0022215B">
          <w:rPr>
            <w:bdr w:val="none" w:sz="0" w:space="0" w:color="auto" w:frame="1"/>
          </w:rPr>
          <w:t>⇧</w:t>
        </w:r>
      </w:hyperlink>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网友 vision57 提出，next()、throw()、return()这三个方法本质上是同一件事，可以放在一起理解。它们的作用都是让 Generator 函数恢复执行，并且使用不同的语句替换yield表达式。</w:t>
      </w:r>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next()是将yield表达式替换成一个值。</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const g = function* (x, y) {</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let result = yield x + y;</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return result;</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lastRenderedPageBreak/>
        <w:t>const gen = g(1, 2);</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gen.next(); // Object {value: 3, done: false}</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gen.next(1); // Object {value: 1, done: true}</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r w:rsidRPr="0022215B">
        <w:rPr>
          <w:rFonts w:ascii="Consolas" w:eastAsia="宋体" w:hAnsi="Consolas" w:cs="Consolas"/>
          <w:color w:val="A6E22E"/>
          <w:sz w:val="24"/>
          <w:szCs w:val="24"/>
          <w:shd w:val="clear" w:color="auto" w:fill="111111"/>
        </w:rPr>
        <w:t>相当于将</w:t>
      </w:r>
      <w:r w:rsidRPr="0022215B">
        <w:rPr>
          <w:rFonts w:ascii="Consolas" w:eastAsia="宋体" w:hAnsi="Consolas" w:cs="Consolas"/>
          <w:color w:val="A6E22E"/>
          <w:sz w:val="24"/>
          <w:szCs w:val="24"/>
          <w:shd w:val="clear" w:color="auto" w:fill="111111"/>
        </w:rPr>
        <w:t xml:space="preserve"> let result = yield x + y</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r w:rsidRPr="0022215B">
        <w:rPr>
          <w:rFonts w:ascii="Consolas" w:eastAsia="宋体" w:hAnsi="Consolas" w:cs="Consolas"/>
          <w:color w:val="A6E22E"/>
          <w:sz w:val="24"/>
          <w:szCs w:val="24"/>
          <w:shd w:val="clear" w:color="auto" w:fill="111111"/>
        </w:rPr>
        <w:t>替换成</w:t>
      </w:r>
      <w:r w:rsidRPr="0022215B">
        <w:rPr>
          <w:rFonts w:ascii="Consolas" w:eastAsia="宋体" w:hAnsi="Consolas" w:cs="Consolas"/>
          <w:color w:val="A6E22E"/>
          <w:sz w:val="24"/>
          <w:szCs w:val="24"/>
          <w:shd w:val="clear" w:color="auto" w:fill="111111"/>
        </w:rPr>
        <w:t xml:space="preserve"> let result = 1;</w:t>
      </w:r>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上面代码中，第二个next(1)方法就相当于将yield表达式替换成一个值1。如果next方法没有参数，就相当于替换成undefined。</w:t>
      </w:r>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throw()是将yield表达式替换成一个throw语句。</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gen.throw(new Error('</w:t>
      </w:r>
      <w:r w:rsidRPr="0022215B">
        <w:rPr>
          <w:rFonts w:ascii="Consolas" w:eastAsia="宋体" w:hAnsi="Consolas" w:cs="Consolas"/>
          <w:color w:val="A6E22E"/>
          <w:sz w:val="24"/>
          <w:szCs w:val="24"/>
          <w:shd w:val="clear" w:color="auto" w:fill="111111"/>
        </w:rPr>
        <w:t>出错了</w:t>
      </w:r>
      <w:r w:rsidRPr="0022215B">
        <w:rPr>
          <w:rFonts w:ascii="Consolas" w:eastAsia="宋体" w:hAnsi="Consolas" w:cs="Consolas"/>
          <w:color w:val="A6E22E"/>
          <w:sz w:val="24"/>
          <w:szCs w:val="24"/>
          <w:shd w:val="clear" w:color="auto" w:fill="111111"/>
        </w:rPr>
        <w:t xml:space="preserve">')); // Uncaught Error: </w:t>
      </w:r>
      <w:r w:rsidRPr="0022215B">
        <w:rPr>
          <w:rFonts w:ascii="Consolas" w:eastAsia="宋体" w:hAnsi="Consolas" w:cs="Consolas"/>
          <w:color w:val="A6E22E"/>
          <w:sz w:val="24"/>
          <w:szCs w:val="24"/>
          <w:shd w:val="clear" w:color="auto" w:fill="111111"/>
        </w:rPr>
        <w:t>出错了</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r w:rsidRPr="0022215B">
        <w:rPr>
          <w:rFonts w:ascii="Consolas" w:eastAsia="宋体" w:hAnsi="Consolas" w:cs="Consolas"/>
          <w:color w:val="A6E22E"/>
          <w:sz w:val="24"/>
          <w:szCs w:val="24"/>
          <w:shd w:val="clear" w:color="auto" w:fill="111111"/>
        </w:rPr>
        <w:t>相当于将</w:t>
      </w:r>
      <w:r w:rsidRPr="0022215B">
        <w:rPr>
          <w:rFonts w:ascii="Consolas" w:eastAsia="宋体" w:hAnsi="Consolas" w:cs="Consolas"/>
          <w:color w:val="A6E22E"/>
          <w:sz w:val="24"/>
          <w:szCs w:val="24"/>
          <w:shd w:val="clear" w:color="auto" w:fill="111111"/>
        </w:rPr>
        <w:t xml:space="preserve"> let result = yield x + y</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r w:rsidRPr="0022215B">
        <w:rPr>
          <w:rFonts w:ascii="Consolas" w:eastAsia="宋体" w:hAnsi="Consolas" w:cs="Consolas"/>
          <w:color w:val="A6E22E"/>
          <w:sz w:val="24"/>
          <w:szCs w:val="24"/>
          <w:shd w:val="clear" w:color="auto" w:fill="111111"/>
        </w:rPr>
        <w:t>替换成</w:t>
      </w:r>
      <w:r w:rsidRPr="0022215B">
        <w:rPr>
          <w:rFonts w:ascii="Consolas" w:eastAsia="宋体" w:hAnsi="Consolas" w:cs="Consolas"/>
          <w:color w:val="A6E22E"/>
          <w:sz w:val="24"/>
          <w:szCs w:val="24"/>
          <w:shd w:val="clear" w:color="auto" w:fill="111111"/>
        </w:rPr>
        <w:t xml:space="preserve"> let result = throw(new Error('</w:t>
      </w:r>
      <w:r w:rsidRPr="0022215B">
        <w:rPr>
          <w:rFonts w:ascii="Consolas" w:eastAsia="宋体" w:hAnsi="Consolas" w:cs="Consolas"/>
          <w:color w:val="A6E22E"/>
          <w:sz w:val="24"/>
          <w:szCs w:val="24"/>
          <w:shd w:val="clear" w:color="auto" w:fill="111111"/>
        </w:rPr>
        <w:t>出错了</w:t>
      </w:r>
      <w:r w:rsidRPr="0022215B">
        <w:rPr>
          <w:rFonts w:ascii="Consolas" w:eastAsia="宋体" w:hAnsi="Consolas" w:cs="Consolas"/>
          <w:color w:val="A6E22E"/>
          <w:sz w:val="24"/>
          <w:szCs w:val="24"/>
          <w:shd w:val="clear" w:color="auto" w:fill="111111"/>
        </w:rPr>
        <w:t>'));</w:t>
      </w:r>
    </w:p>
    <w:p w:rsidR="0022215B" w:rsidRPr="0022215B" w:rsidRDefault="0022215B" w:rsidP="0022215B">
      <w:pPr>
        <w:adjustRightInd/>
        <w:snapToGrid/>
        <w:spacing w:beforeLines="20" w:before="48" w:after="0" w:line="40" w:lineRule="atLeast"/>
        <w:ind w:firstLine="720"/>
        <w:rPr>
          <w:rFonts w:ascii="宋体" w:eastAsia="宋体" w:hAnsi="宋体" w:cs="宋体"/>
          <w:sz w:val="24"/>
          <w:szCs w:val="24"/>
        </w:rPr>
      </w:pPr>
      <w:r w:rsidRPr="0022215B">
        <w:rPr>
          <w:rFonts w:ascii="宋体" w:eastAsia="宋体" w:hAnsi="宋体" w:cs="宋体"/>
          <w:sz w:val="24"/>
          <w:szCs w:val="24"/>
        </w:rPr>
        <w:t>return()是将yield表达式替换成一个return语句。</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gen.return(2); // Object {value: 2, done: true}</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r w:rsidRPr="0022215B">
        <w:rPr>
          <w:rFonts w:ascii="Consolas" w:eastAsia="宋体" w:hAnsi="Consolas" w:cs="Consolas"/>
          <w:color w:val="A6E22E"/>
          <w:sz w:val="24"/>
          <w:szCs w:val="24"/>
          <w:shd w:val="clear" w:color="auto" w:fill="111111"/>
        </w:rPr>
        <w:t>相当于将</w:t>
      </w:r>
      <w:r w:rsidRPr="0022215B">
        <w:rPr>
          <w:rFonts w:ascii="Consolas" w:eastAsia="宋体" w:hAnsi="Consolas" w:cs="Consolas"/>
          <w:color w:val="A6E22E"/>
          <w:sz w:val="24"/>
          <w:szCs w:val="24"/>
          <w:shd w:val="clear" w:color="auto" w:fill="111111"/>
        </w:rPr>
        <w:t xml:space="preserve"> let result = yield x + y</w:t>
      </w:r>
    </w:p>
    <w:p w:rsidR="0022215B" w:rsidRPr="0022215B" w:rsidRDefault="0022215B" w:rsidP="0022215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215B">
        <w:rPr>
          <w:rFonts w:ascii="Consolas" w:eastAsia="宋体" w:hAnsi="Consolas" w:cs="Consolas"/>
          <w:color w:val="A6E22E"/>
          <w:sz w:val="24"/>
          <w:szCs w:val="24"/>
          <w:shd w:val="clear" w:color="auto" w:fill="111111"/>
        </w:rPr>
        <w:t xml:space="preserve">// </w:t>
      </w:r>
      <w:r w:rsidRPr="0022215B">
        <w:rPr>
          <w:rFonts w:ascii="Consolas" w:eastAsia="宋体" w:hAnsi="Consolas" w:cs="Consolas"/>
          <w:color w:val="A6E22E"/>
          <w:sz w:val="24"/>
          <w:szCs w:val="24"/>
          <w:shd w:val="clear" w:color="auto" w:fill="111111"/>
        </w:rPr>
        <w:t>替换成</w:t>
      </w:r>
      <w:r w:rsidRPr="0022215B">
        <w:rPr>
          <w:rFonts w:ascii="Consolas" w:eastAsia="宋体" w:hAnsi="Consolas" w:cs="Consolas"/>
          <w:color w:val="A6E22E"/>
          <w:sz w:val="24"/>
          <w:szCs w:val="24"/>
          <w:shd w:val="clear" w:color="auto" w:fill="111111"/>
        </w:rPr>
        <w:t xml:space="preserve"> let result = return 2;</w:t>
      </w:r>
    </w:p>
    <w:p w:rsidR="0022215B" w:rsidRDefault="0022215B"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22215B" w:rsidRPr="0022215B" w:rsidRDefault="0022215B"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22215B" w:rsidRPr="0022215B" w:rsidRDefault="0022215B" w:rsidP="00A87C59">
      <w:pPr>
        <w:pStyle w:val="5"/>
        <w:numPr>
          <w:ilvl w:val="0"/>
          <w:numId w:val="18"/>
        </w:numPr>
        <w:rPr>
          <w:b w:val="0"/>
          <w:bdr w:val="none" w:sz="0" w:space="0" w:color="auto" w:frame="1"/>
        </w:rPr>
      </w:pPr>
      <w:r w:rsidRPr="0022215B">
        <w:rPr>
          <w:bdr w:val="none" w:sz="0" w:space="0" w:color="auto" w:frame="1"/>
        </w:rPr>
        <w:t xml:space="preserve">yield* </w:t>
      </w:r>
      <w:r w:rsidRPr="0022215B">
        <w:rPr>
          <w:bdr w:val="none" w:sz="0" w:space="0" w:color="auto" w:frame="1"/>
        </w:rPr>
        <w:t>表达式</w:t>
      </w:r>
    </w:p>
    <w:p w:rsidR="001A4A0E" w:rsidRPr="0015190D" w:rsidRDefault="001A4A0E" w:rsidP="0015190D">
      <w:pPr>
        <w:adjustRightInd/>
        <w:snapToGrid/>
        <w:spacing w:beforeLines="20" w:before="48" w:after="0" w:line="40" w:lineRule="atLeast"/>
        <w:ind w:firstLine="720"/>
        <w:rPr>
          <w:rFonts w:ascii="宋体" w:eastAsia="宋体" w:hAnsi="宋体" w:cs="宋体"/>
          <w:sz w:val="24"/>
          <w:szCs w:val="24"/>
        </w:rPr>
      </w:pPr>
      <w:r w:rsidRPr="0015190D">
        <w:rPr>
          <w:rFonts w:ascii="宋体" w:eastAsia="宋体" w:hAnsi="宋体" w:cs="宋体"/>
          <w:sz w:val="24"/>
          <w:szCs w:val="24"/>
        </w:rPr>
        <w:t>这个就需要用到yield*表达式，用来在一个 Generator 函数里面执行另一个 Generator 函数。</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function* bar() {</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'x';</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foo();</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'y';</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w:t>
      </w:r>
      <w:r w:rsidRPr="001A4A0E">
        <w:rPr>
          <w:rFonts w:ascii="Consolas" w:eastAsia="宋体" w:hAnsi="Consolas" w:cs="Consolas"/>
          <w:color w:val="A6E22E"/>
          <w:sz w:val="24"/>
          <w:szCs w:val="24"/>
          <w:shd w:val="clear" w:color="auto" w:fill="111111"/>
        </w:rPr>
        <w:t>等同于</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function* bar() {</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'x';</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'a';</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'b';</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'y';</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w:t>
      </w:r>
      <w:r w:rsidRPr="001A4A0E">
        <w:rPr>
          <w:rFonts w:ascii="Consolas" w:eastAsia="宋体" w:hAnsi="Consolas" w:cs="Consolas"/>
          <w:color w:val="A6E22E"/>
          <w:sz w:val="24"/>
          <w:szCs w:val="24"/>
          <w:shd w:val="clear" w:color="auto" w:fill="111111"/>
        </w:rPr>
        <w:t>等同于</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function* bar() {</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'x';</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for (let v of foo()) {</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v;</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yield 'y';</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for (let v of bar()){</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ml:space="preserve">  console.log(v);</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"x"</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lastRenderedPageBreak/>
        <w:t>// "a"</w:t>
      </w:r>
    </w:p>
    <w:p w:rsidR="001A4A0E" w:rsidRPr="001A4A0E"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"b"</w:t>
      </w:r>
    </w:p>
    <w:p w:rsidR="001A4A0E" w:rsidRPr="0015190D" w:rsidRDefault="001A4A0E"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A4A0E">
        <w:rPr>
          <w:rFonts w:ascii="Consolas" w:eastAsia="宋体" w:hAnsi="Consolas" w:cs="Consolas"/>
          <w:color w:val="A6E22E"/>
          <w:sz w:val="24"/>
          <w:szCs w:val="24"/>
          <w:shd w:val="clear" w:color="auto" w:fill="111111"/>
        </w:rPr>
        <w:t>// "y"</w:t>
      </w:r>
    </w:p>
    <w:p w:rsidR="0022215B" w:rsidRDefault="0022215B"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15190D" w:rsidRPr="0015190D" w:rsidRDefault="0015190D" w:rsidP="0015190D">
      <w:pPr>
        <w:adjustRightInd/>
        <w:snapToGrid/>
        <w:spacing w:beforeLines="20" w:before="48" w:after="0" w:line="40" w:lineRule="atLeast"/>
        <w:ind w:firstLine="720"/>
        <w:rPr>
          <w:rFonts w:ascii="宋体" w:eastAsia="宋体" w:hAnsi="宋体" w:cs="宋体"/>
          <w:sz w:val="24"/>
          <w:szCs w:val="24"/>
        </w:rPr>
      </w:pPr>
      <w:r w:rsidRPr="0015190D">
        <w:rPr>
          <w:rFonts w:ascii="宋体" w:eastAsia="宋体" w:hAnsi="宋体" w:cs="宋体"/>
          <w:sz w:val="24"/>
          <w:szCs w:val="24"/>
        </w:rPr>
        <w:t>下面是一个稍微复杂的例子，使用yield*语句遍历完全二叉树。</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下面是二叉树的构造函数，</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三个参数分别是左树、当前节点和右树</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function Tree(left, label, right)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this.left = left;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this.label = label;</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this.right = right;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下面是中序（</w:t>
      </w:r>
      <w:r w:rsidRPr="0015190D">
        <w:rPr>
          <w:rFonts w:ascii="Consolas" w:eastAsia="宋体" w:hAnsi="Consolas" w:cs="Consolas"/>
          <w:color w:val="A6E22E"/>
          <w:sz w:val="24"/>
          <w:szCs w:val="24"/>
          <w:shd w:val="clear" w:color="auto" w:fill="111111"/>
        </w:rPr>
        <w:t>inorder</w:t>
      </w:r>
      <w:r w:rsidRPr="0015190D">
        <w:rPr>
          <w:rFonts w:ascii="Consolas" w:eastAsia="宋体" w:hAnsi="Consolas" w:cs="Consolas"/>
          <w:color w:val="A6E22E"/>
          <w:sz w:val="24"/>
          <w:szCs w:val="24"/>
          <w:shd w:val="clear" w:color="auto" w:fill="111111"/>
        </w:rPr>
        <w:t>）遍历函数。</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由于返回的是一个遍历器，所以要用</w:t>
      </w:r>
      <w:r w:rsidRPr="0015190D">
        <w:rPr>
          <w:rFonts w:ascii="Consolas" w:eastAsia="宋体" w:hAnsi="Consolas" w:cs="Consolas"/>
          <w:color w:val="A6E22E"/>
          <w:sz w:val="24"/>
          <w:szCs w:val="24"/>
          <w:shd w:val="clear" w:color="auto" w:fill="111111"/>
        </w:rPr>
        <w:t>generator</w:t>
      </w:r>
      <w:r w:rsidRPr="0015190D">
        <w:rPr>
          <w:rFonts w:ascii="Consolas" w:eastAsia="宋体" w:hAnsi="Consolas" w:cs="Consolas"/>
          <w:color w:val="A6E22E"/>
          <w:sz w:val="24"/>
          <w:szCs w:val="24"/>
          <w:shd w:val="clear" w:color="auto" w:fill="111111"/>
        </w:rPr>
        <w:t>函数。</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函数体内采用递归算法，所以左树和右树要用</w:t>
      </w:r>
      <w:r w:rsidRPr="0015190D">
        <w:rPr>
          <w:rFonts w:ascii="Consolas" w:eastAsia="宋体" w:hAnsi="Consolas" w:cs="Consolas"/>
          <w:color w:val="A6E22E"/>
          <w:sz w:val="24"/>
          <w:szCs w:val="24"/>
          <w:shd w:val="clear" w:color="auto" w:fill="111111"/>
        </w:rPr>
        <w:t>yield*</w:t>
      </w:r>
      <w:r w:rsidRPr="0015190D">
        <w:rPr>
          <w:rFonts w:ascii="Consolas" w:eastAsia="宋体" w:hAnsi="Consolas" w:cs="Consolas"/>
          <w:color w:val="A6E22E"/>
          <w:sz w:val="24"/>
          <w:szCs w:val="24"/>
          <w:shd w:val="clear" w:color="auto" w:fill="111111"/>
        </w:rPr>
        <w:t>遍历</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function* inorder(t)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if (t)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yield* inorder(t.left);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yield t.label;</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yield* inorder(t.right);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下面生成二叉树</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function make(array)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 </w:t>
      </w:r>
      <w:r w:rsidRPr="0015190D">
        <w:rPr>
          <w:rFonts w:ascii="Consolas" w:eastAsia="宋体" w:hAnsi="Consolas" w:cs="Consolas"/>
          <w:color w:val="A6E22E"/>
          <w:sz w:val="24"/>
          <w:szCs w:val="24"/>
          <w:shd w:val="clear" w:color="auto" w:fill="111111"/>
        </w:rPr>
        <w:t>判断是否为叶节点</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if (array.length == 1) return new Tree(null, array[0], null);</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return new Tree(make(array[0]), array[1], make(array[2]));</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let tree = make([[['a'], 'b', ['c']], 'd', [['e'], 'f', ['g']]]);</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r w:rsidRPr="0015190D">
        <w:rPr>
          <w:rFonts w:ascii="Consolas" w:eastAsia="宋体" w:hAnsi="Consolas" w:cs="Consolas"/>
          <w:color w:val="A6E22E"/>
          <w:sz w:val="24"/>
          <w:szCs w:val="24"/>
          <w:shd w:val="clear" w:color="auto" w:fill="111111"/>
        </w:rPr>
        <w:t>遍历二叉树</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var result =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for (let node of inorder(tree))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result.push(node);</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result</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['a', 'b', 'c', 'd', 'e', 'f', 'g']</w:t>
      </w:r>
    </w:p>
    <w:p w:rsidR="0022215B" w:rsidRPr="0015190D" w:rsidRDefault="0022215B"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22215B" w:rsidRPr="0015190D" w:rsidRDefault="0015190D" w:rsidP="00A87C59">
      <w:pPr>
        <w:pStyle w:val="5"/>
        <w:numPr>
          <w:ilvl w:val="0"/>
          <w:numId w:val="18"/>
        </w:numPr>
        <w:rPr>
          <w:b w:val="0"/>
          <w:bdr w:val="none" w:sz="0" w:space="0" w:color="auto" w:frame="1"/>
        </w:rPr>
      </w:pPr>
      <w:r w:rsidRPr="0015190D">
        <w:rPr>
          <w:bdr w:val="none" w:sz="0" w:space="0" w:color="auto" w:frame="1"/>
        </w:rPr>
        <w:t>作为对象属性的</w:t>
      </w:r>
      <w:r w:rsidRPr="0015190D">
        <w:rPr>
          <w:bdr w:val="none" w:sz="0" w:space="0" w:color="auto" w:frame="1"/>
        </w:rPr>
        <w:t xml:space="preserve"> Generator </w:t>
      </w:r>
      <w:r w:rsidRPr="0015190D">
        <w:rPr>
          <w:bdr w:val="none" w:sz="0" w:space="0" w:color="auto" w:frame="1"/>
        </w:rPr>
        <w:t>函数</w:t>
      </w:r>
    </w:p>
    <w:p w:rsidR="0015190D" w:rsidRPr="0015190D" w:rsidRDefault="0015190D" w:rsidP="0015190D">
      <w:pPr>
        <w:adjustRightInd/>
        <w:snapToGrid/>
        <w:spacing w:beforeLines="20" w:before="48" w:after="0" w:line="40" w:lineRule="atLeast"/>
        <w:ind w:firstLine="720"/>
        <w:rPr>
          <w:rFonts w:ascii="宋体" w:eastAsia="宋体" w:hAnsi="宋体" w:cs="宋体"/>
          <w:sz w:val="24"/>
          <w:szCs w:val="24"/>
        </w:rPr>
      </w:pPr>
      <w:r w:rsidRPr="0015190D">
        <w:rPr>
          <w:rFonts w:ascii="宋体" w:eastAsia="宋体" w:hAnsi="宋体" w:cs="宋体"/>
          <w:sz w:val="24"/>
          <w:szCs w:val="24"/>
        </w:rPr>
        <w:t>如果一个对象的属性是 Generator 函数，可以简写成下面的形式。</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let obj =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 myGeneratorMethod()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w:t>
      </w:r>
    </w:p>
    <w:p w:rsidR="0015190D" w:rsidRPr="0015190D" w:rsidRDefault="0015190D" w:rsidP="0015190D">
      <w:pPr>
        <w:adjustRightInd/>
        <w:snapToGrid/>
        <w:spacing w:beforeLines="20" w:before="48" w:after="0" w:line="40" w:lineRule="atLeast"/>
        <w:ind w:firstLine="720"/>
        <w:rPr>
          <w:rFonts w:ascii="宋体" w:eastAsia="宋体" w:hAnsi="宋体" w:cs="宋体"/>
          <w:sz w:val="24"/>
          <w:szCs w:val="24"/>
        </w:rPr>
      </w:pPr>
      <w:r w:rsidRPr="0015190D">
        <w:rPr>
          <w:rFonts w:ascii="宋体" w:eastAsia="宋体" w:hAnsi="宋体" w:cs="宋体"/>
          <w:sz w:val="24"/>
          <w:szCs w:val="24"/>
        </w:rPr>
        <w:lastRenderedPageBreak/>
        <w:t>上面代码中，myGeneratorMethod属性前面有一个星号，表示这个属性是一个 Generator 函数。</w:t>
      </w:r>
    </w:p>
    <w:p w:rsidR="0015190D" w:rsidRPr="0015190D" w:rsidRDefault="0015190D" w:rsidP="0015190D">
      <w:pPr>
        <w:adjustRightInd/>
        <w:snapToGrid/>
        <w:spacing w:beforeLines="20" w:before="48" w:after="0" w:line="40" w:lineRule="atLeast"/>
        <w:ind w:firstLine="720"/>
        <w:rPr>
          <w:rFonts w:ascii="宋体" w:eastAsia="宋体" w:hAnsi="宋体" w:cs="宋体"/>
          <w:sz w:val="24"/>
          <w:szCs w:val="24"/>
        </w:rPr>
      </w:pPr>
      <w:r w:rsidRPr="0015190D">
        <w:rPr>
          <w:rFonts w:ascii="宋体" w:eastAsia="宋体" w:hAnsi="宋体" w:cs="宋体"/>
          <w:sz w:val="24"/>
          <w:szCs w:val="24"/>
        </w:rPr>
        <w:t>它的完整形式如下，与上面的写法是等价的。</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let obj =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myGeneratorMethod: function* ()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 xml:space="preserve">  }</w:t>
      </w:r>
    </w:p>
    <w:p w:rsidR="0015190D" w:rsidRPr="0015190D" w:rsidRDefault="0015190D" w:rsidP="0015190D">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5190D">
        <w:rPr>
          <w:rFonts w:ascii="Consolas" w:eastAsia="宋体" w:hAnsi="Consolas" w:cs="Consolas"/>
          <w:color w:val="A6E22E"/>
          <w:sz w:val="24"/>
          <w:szCs w:val="24"/>
          <w:shd w:val="clear" w:color="auto" w:fill="111111"/>
        </w:rPr>
        <w:t>};</w:t>
      </w:r>
    </w:p>
    <w:p w:rsidR="0022215B" w:rsidRPr="0015190D" w:rsidRDefault="0022215B"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15190D" w:rsidRDefault="0015190D"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15190D" w:rsidRPr="0015190D" w:rsidRDefault="0015190D" w:rsidP="00A87C59">
      <w:pPr>
        <w:pStyle w:val="5"/>
        <w:numPr>
          <w:ilvl w:val="0"/>
          <w:numId w:val="18"/>
        </w:numPr>
        <w:rPr>
          <w:b w:val="0"/>
          <w:bdr w:val="none" w:sz="0" w:space="0" w:color="auto" w:frame="1"/>
        </w:rPr>
      </w:pPr>
      <w:r w:rsidRPr="0015190D">
        <w:rPr>
          <w:bdr w:val="none" w:sz="0" w:space="0" w:color="auto" w:frame="1"/>
        </w:rPr>
        <w:t xml:space="preserve">Generator </w:t>
      </w:r>
      <w:r w:rsidRPr="0015190D">
        <w:rPr>
          <w:bdr w:val="none" w:sz="0" w:space="0" w:color="auto" w:frame="1"/>
        </w:rPr>
        <w:t>函数的</w:t>
      </w:r>
      <w:r w:rsidRPr="0015190D">
        <w:rPr>
          <w:bdr w:val="none" w:sz="0" w:space="0" w:color="auto" w:frame="1"/>
        </w:rPr>
        <w:t>this</w:t>
      </w:r>
    </w:p>
    <w:p w:rsidR="0015190D" w:rsidRPr="0015190D" w:rsidRDefault="0015190D" w:rsidP="0015190D">
      <w:pPr>
        <w:adjustRightInd/>
        <w:snapToGrid/>
        <w:spacing w:beforeLines="20" w:before="48" w:after="0" w:line="40" w:lineRule="atLeast"/>
        <w:ind w:firstLine="720"/>
        <w:rPr>
          <w:b/>
        </w:rPr>
      </w:pPr>
      <w:r w:rsidRPr="0015190D">
        <w:rPr>
          <w:rFonts w:ascii="宋体" w:eastAsia="宋体" w:hAnsi="宋体" w:cs="宋体"/>
          <w:sz w:val="24"/>
          <w:szCs w:val="24"/>
        </w:rPr>
        <w:t>Generator 函数总是返回一个遍历器，ES6 规定这个遍历器是 Generator 函数的实例，也继承了 Generator 函数的prototype对象上的方法。</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function* g() {}</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g.prototype.hello = function () {</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 xml:space="preserve">  return 'hi!';</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let obj = g();</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obj instanceof g // true</w:t>
      </w:r>
    </w:p>
    <w:p w:rsidR="0015190D" w:rsidRDefault="00F62438" w:rsidP="00F6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Style w:val="aa"/>
          <w:rFonts w:ascii="宋体" w:eastAsia="宋体" w:hAnsi="宋体" w:cs="宋体"/>
          <w:bCs w:val="0"/>
          <w:sz w:val="24"/>
          <w:szCs w:val="24"/>
        </w:rPr>
      </w:pPr>
      <w:r w:rsidRPr="00F62438">
        <w:rPr>
          <w:rFonts w:ascii="Consolas" w:eastAsia="宋体" w:hAnsi="Consolas" w:cs="Consolas"/>
          <w:color w:val="A6E22E"/>
          <w:sz w:val="24"/>
          <w:szCs w:val="24"/>
          <w:shd w:val="clear" w:color="auto" w:fill="111111"/>
        </w:rPr>
        <w:t>obj.hello() // 'hi!'</w:t>
      </w:r>
    </w:p>
    <w:p w:rsidR="00F62438" w:rsidRPr="00F62438" w:rsidRDefault="00F62438" w:rsidP="00F62438">
      <w:pPr>
        <w:adjustRightInd/>
        <w:snapToGrid/>
        <w:spacing w:beforeLines="20" w:before="48" w:after="0" w:line="40" w:lineRule="atLeast"/>
        <w:ind w:firstLine="720"/>
        <w:rPr>
          <w:b/>
        </w:rPr>
      </w:pPr>
      <w:r w:rsidRPr="00F62438">
        <w:rPr>
          <w:rFonts w:ascii="宋体" w:eastAsia="宋体" w:hAnsi="宋体" w:cs="宋体"/>
          <w:sz w:val="24"/>
          <w:szCs w:val="24"/>
        </w:rPr>
        <w:t>上面代码表明，Generator 函数g返回的遍历器obj，是g的实例，而且继承了g.prototype。但是，如果把g当作普通的构造函数，并不会生效，因为g返回的总是遍历器对象，而不是this对象。</w:t>
      </w:r>
    </w:p>
    <w:p w:rsidR="00F62438" w:rsidRDefault="00F6243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function* g() {</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 xml:space="preserve">  this.a = 11;</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let obj = g();</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obj.next();</w:t>
      </w:r>
    </w:p>
    <w:p w:rsidR="00F62438" w:rsidRPr="00F62438" w:rsidRDefault="00F62438" w:rsidP="00F624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62438">
        <w:rPr>
          <w:rFonts w:ascii="Consolas" w:eastAsia="宋体" w:hAnsi="Consolas" w:cs="Consolas"/>
          <w:color w:val="A6E22E"/>
          <w:sz w:val="24"/>
          <w:szCs w:val="24"/>
          <w:shd w:val="clear" w:color="auto" w:fill="111111"/>
        </w:rPr>
        <w:t>obj.a // undefined</w:t>
      </w:r>
    </w:p>
    <w:p w:rsidR="00F62438" w:rsidRPr="00F62438" w:rsidRDefault="00F62438" w:rsidP="00F62438">
      <w:pPr>
        <w:adjustRightInd/>
        <w:snapToGrid/>
        <w:spacing w:beforeLines="20" w:before="48" w:after="0" w:line="40" w:lineRule="atLeast"/>
        <w:ind w:firstLine="720"/>
        <w:rPr>
          <w:rFonts w:ascii="宋体" w:eastAsia="宋体" w:hAnsi="宋体" w:cs="宋体"/>
          <w:sz w:val="24"/>
          <w:szCs w:val="24"/>
        </w:rPr>
      </w:pPr>
      <w:r w:rsidRPr="00F62438">
        <w:rPr>
          <w:rFonts w:ascii="宋体" w:eastAsia="宋体" w:hAnsi="宋体" w:cs="宋体"/>
          <w:sz w:val="24"/>
          <w:szCs w:val="24"/>
        </w:rPr>
        <w:t>上面代码中，Generator 函数g在this对象上面添加了一个属性a，但是obj对象拿不到这个属性。</w:t>
      </w:r>
    </w:p>
    <w:p w:rsidR="00F62438" w:rsidRPr="00F62438" w:rsidRDefault="00F62438" w:rsidP="005132C0">
      <w:pPr>
        <w:adjustRightInd/>
        <w:snapToGrid/>
        <w:spacing w:beforeLines="20" w:before="48" w:after="0" w:line="40" w:lineRule="atLeast"/>
        <w:ind w:firstLine="720"/>
        <w:rPr>
          <w:rFonts w:ascii="宋体" w:eastAsia="宋体" w:hAnsi="宋体" w:cs="宋体"/>
          <w:sz w:val="24"/>
          <w:szCs w:val="24"/>
        </w:rPr>
      </w:pPr>
      <w:r w:rsidRPr="00F62438">
        <w:rPr>
          <w:rFonts w:ascii="宋体" w:eastAsia="宋体" w:hAnsi="宋体" w:cs="宋体"/>
          <w:sz w:val="24"/>
          <w:szCs w:val="24"/>
        </w:rPr>
        <w:t>Generator 函数也不能跟new命令一起用，会报错。</w:t>
      </w:r>
    </w:p>
    <w:p w:rsidR="005132C0"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function* F() {</w:t>
      </w:r>
    </w:p>
    <w:p w:rsidR="005132C0"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 xml:space="preserve">  yield this.x = 2;</w:t>
      </w:r>
    </w:p>
    <w:p w:rsidR="005132C0"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 xml:space="preserve">  yield this.y = 3;</w:t>
      </w:r>
    </w:p>
    <w:p w:rsidR="005132C0"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w:t>
      </w:r>
    </w:p>
    <w:p w:rsidR="005132C0"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132C0"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new F()</w:t>
      </w:r>
    </w:p>
    <w:p w:rsidR="00F62438" w:rsidRPr="005132C0" w:rsidRDefault="005132C0" w:rsidP="005132C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b/>
          <w:color w:val="A6E22E"/>
          <w:shd w:val="clear" w:color="auto" w:fill="111111"/>
        </w:rPr>
      </w:pPr>
      <w:r w:rsidRPr="005132C0">
        <w:rPr>
          <w:rFonts w:ascii="Consolas" w:eastAsia="宋体" w:hAnsi="Consolas" w:cs="Consolas"/>
          <w:color w:val="A6E22E"/>
          <w:sz w:val="24"/>
          <w:szCs w:val="24"/>
          <w:shd w:val="clear" w:color="auto" w:fill="111111"/>
        </w:rPr>
        <w:t>// TypeError: F is not a constructor</w:t>
      </w:r>
    </w:p>
    <w:p w:rsidR="005132C0" w:rsidRDefault="005132C0"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5132C0" w:rsidRPr="005132C0" w:rsidRDefault="005132C0" w:rsidP="005132C0">
      <w:pPr>
        <w:adjustRightInd/>
        <w:snapToGrid/>
        <w:spacing w:beforeLines="20" w:before="48" w:after="0" w:line="40" w:lineRule="atLeast"/>
        <w:ind w:firstLine="720"/>
        <w:rPr>
          <w:rFonts w:ascii="宋体" w:eastAsia="宋体" w:hAnsi="宋体" w:cs="宋体"/>
          <w:sz w:val="24"/>
          <w:szCs w:val="24"/>
        </w:rPr>
      </w:pPr>
      <w:r w:rsidRPr="005132C0">
        <w:rPr>
          <w:rFonts w:ascii="宋体" w:eastAsia="宋体" w:hAnsi="宋体" w:cs="宋体"/>
          <w:sz w:val="24"/>
          <w:szCs w:val="24"/>
        </w:rPr>
        <w:t>下面是一个变通方法。首先，生成一个空对象，使用call方法绑定 Generator 函数内部的this。这样，构造函数调用以后，这个空对象就是 Generator 函数的实例对象了。</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function* F() {</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lastRenderedPageBreak/>
        <w:t xml:space="preserve">  this.a = 1;</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 xml:space="preserve">  yield this.b = 2;</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 xml:space="preserve">  yield this.c = 3;</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var obj = {};</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var f = F.call(obj);</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f.next();  // Object {value: 2, done: false}</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f.next();  // Object {value: 3, done: false}</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f.next();  // Object {value: undefined, done: true}</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obj.a // 1</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obj.b // 2</w:t>
      </w:r>
    </w:p>
    <w:p w:rsidR="005132C0" w:rsidRPr="005132C0" w:rsidRDefault="005132C0"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132C0">
        <w:rPr>
          <w:rFonts w:ascii="Consolas" w:eastAsia="宋体" w:hAnsi="Consolas" w:cs="Consolas"/>
          <w:color w:val="A6E22E"/>
          <w:sz w:val="24"/>
          <w:szCs w:val="24"/>
          <w:shd w:val="clear" w:color="auto" w:fill="111111"/>
        </w:rPr>
        <w:t>obj.c // 3</w:t>
      </w:r>
    </w:p>
    <w:p w:rsidR="005132C0" w:rsidRPr="005132C0" w:rsidRDefault="005132C0"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582B01" w:rsidRPr="00582B01" w:rsidRDefault="00582B01" w:rsidP="00582B01">
      <w:pPr>
        <w:adjustRightInd/>
        <w:snapToGrid/>
        <w:spacing w:beforeLines="20" w:before="48" w:after="0" w:line="40" w:lineRule="atLeast"/>
        <w:ind w:firstLine="720"/>
        <w:rPr>
          <w:rFonts w:ascii="宋体" w:eastAsia="宋体" w:hAnsi="宋体" w:cs="宋体"/>
          <w:sz w:val="24"/>
          <w:szCs w:val="24"/>
        </w:rPr>
      </w:pPr>
      <w:r w:rsidRPr="00582B01">
        <w:rPr>
          <w:rFonts w:ascii="宋体" w:eastAsia="宋体" w:hAnsi="宋体" w:cs="宋体"/>
          <w:sz w:val="24"/>
          <w:szCs w:val="24"/>
        </w:rPr>
        <w:t>那么，有没有办法让 Generator 函数返回一个正常的对象实例，既可以用next方法，又可以获得正常的this？</w:t>
      </w:r>
    </w:p>
    <w:p w:rsidR="00582B01" w:rsidRPr="00582B01" w:rsidRDefault="00582B01" w:rsidP="00582B01">
      <w:pPr>
        <w:adjustRightInd/>
        <w:snapToGrid/>
        <w:spacing w:beforeLines="20" w:before="48" w:after="0" w:line="40" w:lineRule="atLeast"/>
        <w:ind w:firstLine="720"/>
        <w:rPr>
          <w:rFonts w:ascii="宋体" w:eastAsia="宋体" w:hAnsi="宋体" w:cs="宋体"/>
          <w:sz w:val="24"/>
          <w:szCs w:val="24"/>
        </w:rPr>
      </w:pPr>
      <w:r w:rsidRPr="00582B01">
        <w:rPr>
          <w:rFonts w:ascii="宋体" w:eastAsia="宋体" w:hAnsi="宋体" w:cs="宋体"/>
          <w:sz w:val="24"/>
          <w:szCs w:val="24"/>
        </w:rPr>
        <w:t>下面是一个变通方法。首先，生成一个空对象，使用call方法绑定 Generator 函数内部的this。这样，构造函数调用以后，这个空对象就是 Generator 函数的实例对象了。</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function* F() {</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 xml:space="preserve">  this.a = 1;</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 xml:space="preserve">  yield this.b = 2;</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 xml:space="preserve">  yield this.c = 3;</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var obj = {};</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var f = F.call(obj);</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f.next();  // Object {value: 2, done: false}</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f.next();  // Object {value: 3, done: false}</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f.next();  // Object {value: undefined, done: true}</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obj.a // 1</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obj.b // 2</w:t>
      </w:r>
    </w:p>
    <w:p w:rsidR="00582B01" w:rsidRPr="00582B01" w:rsidRDefault="00582B01"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582B01">
        <w:rPr>
          <w:rFonts w:ascii="Consolas" w:eastAsia="宋体" w:hAnsi="Consolas" w:cs="Consolas"/>
          <w:color w:val="A6E22E"/>
          <w:sz w:val="24"/>
          <w:szCs w:val="24"/>
          <w:shd w:val="clear" w:color="auto" w:fill="111111"/>
        </w:rPr>
        <w:t>obj.c // 3</w:t>
      </w:r>
    </w:p>
    <w:p w:rsidR="005132C0" w:rsidRPr="00582B01" w:rsidRDefault="005132C0"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CD03E5" w:rsidRPr="00CD03E5" w:rsidRDefault="00CD03E5" w:rsidP="00CD03E5">
      <w:pPr>
        <w:adjustRightInd/>
        <w:snapToGrid/>
        <w:spacing w:beforeLines="20" w:before="48" w:after="0" w:line="40" w:lineRule="atLeast"/>
        <w:ind w:firstLine="720"/>
        <w:rPr>
          <w:rFonts w:ascii="宋体" w:eastAsia="宋体" w:hAnsi="宋体" w:cs="宋体"/>
          <w:sz w:val="24"/>
          <w:szCs w:val="24"/>
        </w:rPr>
      </w:pPr>
      <w:r w:rsidRPr="00CD03E5">
        <w:rPr>
          <w:rFonts w:ascii="宋体" w:eastAsia="宋体" w:hAnsi="宋体" w:cs="宋体"/>
          <w:sz w:val="24"/>
          <w:szCs w:val="24"/>
        </w:rPr>
        <w:t>上面代码中，执行的是遍历器对象f，但是生成的对象实例是obj，有没有办法将这两个对象统一呢？</w:t>
      </w:r>
    </w:p>
    <w:p w:rsidR="00CD03E5" w:rsidRPr="00CD03E5" w:rsidRDefault="00CD03E5" w:rsidP="00CD03E5">
      <w:pPr>
        <w:adjustRightInd/>
        <w:snapToGrid/>
        <w:spacing w:beforeLines="20" w:before="48" w:after="0" w:line="40" w:lineRule="atLeast"/>
        <w:ind w:firstLine="720"/>
        <w:rPr>
          <w:rFonts w:ascii="宋体" w:eastAsia="宋体" w:hAnsi="宋体" w:cs="宋体"/>
          <w:sz w:val="24"/>
          <w:szCs w:val="24"/>
        </w:rPr>
      </w:pPr>
      <w:r w:rsidRPr="00CD03E5">
        <w:rPr>
          <w:rFonts w:ascii="宋体" w:eastAsia="宋体" w:hAnsi="宋体" w:cs="宋体"/>
          <w:sz w:val="24"/>
          <w:szCs w:val="24"/>
        </w:rPr>
        <w:t>一个办法就是将obj换成F.prototype。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function* F() {</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this.a = 1;</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yield this.b = 2;</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yield this.c = 3;</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var f = F.call(F.prototype);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f.next();  // Object {value: 2, done: false}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f.next();  // Object {value: 3, done: false}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f.next();  // Object {value: undefined, done: true}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f.a // 1</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f.b // 2</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f.c // 3</w:t>
      </w:r>
    </w:p>
    <w:p w:rsidR="00CD03E5" w:rsidRPr="00CD03E5" w:rsidRDefault="00CD03E5" w:rsidP="00CD03E5">
      <w:pPr>
        <w:adjustRightInd/>
        <w:snapToGrid/>
        <w:spacing w:beforeLines="20" w:before="48" w:after="0" w:line="40" w:lineRule="atLeast"/>
        <w:ind w:firstLine="720"/>
        <w:rPr>
          <w:rFonts w:ascii="宋体" w:eastAsia="宋体" w:hAnsi="宋体" w:cs="宋体"/>
          <w:sz w:val="24"/>
          <w:szCs w:val="24"/>
        </w:rPr>
      </w:pPr>
      <w:r w:rsidRPr="00CD03E5">
        <w:rPr>
          <w:rFonts w:ascii="宋体" w:eastAsia="宋体" w:hAnsi="宋体" w:cs="宋体"/>
          <w:sz w:val="24"/>
          <w:szCs w:val="24"/>
        </w:rPr>
        <w:lastRenderedPageBreak/>
        <w:t>再将F改成构造函数，就可以对它执行new命令了。</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function* gen() {</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this.a = 1;</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yield this.b = 2;</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yield this.c = 3;</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function F() {</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 xml:space="preserve">  return gen.call(gen.prototype);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var f = new F();</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f.next();  // Object {value: 2, done: false}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f.next();  // Object {value: 3, done: false}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f.next();  // Object {value: undefined, done: true}</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f.a // 1</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f.b // 2</w:t>
      </w:r>
    </w:p>
    <w:p w:rsidR="00CD03E5" w:rsidRPr="00CD03E5" w:rsidRDefault="00CD03E5" w:rsidP="00CD03E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D03E5">
        <w:rPr>
          <w:rFonts w:ascii="Consolas" w:eastAsia="宋体" w:hAnsi="Consolas" w:cs="Consolas"/>
          <w:color w:val="A6E22E"/>
          <w:sz w:val="24"/>
          <w:szCs w:val="24"/>
          <w:shd w:val="clear" w:color="auto" w:fill="111111"/>
        </w:rPr>
        <w:t>f.c // 3</w:t>
      </w:r>
    </w:p>
    <w:p w:rsidR="005132C0" w:rsidRDefault="005132C0"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F62438" w:rsidRPr="00CD03E5" w:rsidRDefault="00CD03E5" w:rsidP="00A87C59">
      <w:pPr>
        <w:pStyle w:val="5"/>
        <w:numPr>
          <w:ilvl w:val="0"/>
          <w:numId w:val="18"/>
        </w:numPr>
        <w:rPr>
          <w:b w:val="0"/>
          <w:bdr w:val="none" w:sz="0" w:space="0" w:color="auto" w:frame="1"/>
        </w:rPr>
      </w:pPr>
      <w:r w:rsidRPr="00CD03E5">
        <w:rPr>
          <w:bdr w:val="none" w:sz="0" w:space="0" w:color="auto" w:frame="1"/>
        </w:rPr>
        <w:t>含义</w:t>
      </w:r>
    </w:p>
    <w:p w:rsidR="00F51622" w:rsidRPr="009D4DE4" w:rsidRDefault="00F51622" w:rsidP="009D4DE4">
      <w:pPr>
        <w:rPr>
          <w:rFonts w:asciiTheme="minorEastAsia" w:eastAsiaTheme="minorEastAsia" w:hAnsiTheme="minorEastAsia"/>
          <w:b/>
          <w:sz w:val="28"/>
          <w:szCs w:val="28"/>
        </w:rPr>
      </w:pPr>
      <w:r w:rsidRPr="009D4DE4">
        <w:rPr>
          <w:rFonts w:asciiTheme="minorEastAsia" w:eastAsiaTheme="minorEastAsia" w:hAnsiTheme="minorEastAsia"/>
          <w:b/>
          <w:sz w:val="28"/>
          <w:szCs w:val="28"/>
        </w:rPr>
        <w:t>Generator 与状态机</w:t>
      </w:r>
    </w:p>
    <w:p w:rsidR="00F51622" w:rsidRPr="00F51622" w:rsidRDefault="00F51622" w:rsidP="00F51622">
      <w:pPr>
        <w:adjustRightInd/>
        <w:snapToGrid/>
        <w:spacing w:beforeLines="20" w:before="48" w:after="0" w:line="40" w:lineRule="atLeast"/>
        <w:ind w:firstLine="720"/>
        <w:rPr>
          <w:rFonts w:ascii="宋体" w:eastAsia="宋体" w:hAnsi="宋体" w:cs="宋体"/>
          <w:sz w:val="24"/>
          <w:szCs w:val="24"/>
        </w:rPr>
      </w:pPr>
      <w:r w:rsidRPr="00F51622">
        <w:rPr>
          <w:rFonts w:ascii="宋体" w:eastAsia="宋体" w:hAnsi="宋体" w:cs="宋体"/>
          <w:sz w:val="24"/>
          <w:szCs w:val="24"/>
        </w:rPr>
        <w:t>Generator 是实现状态机的最佳结构。比如，下面的clock函数就是一个状态机。</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var ticking = true;</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var clock = function() {</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if (ticking)</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console.log('Tick!');</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else</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console.log('Tock!');</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ticking = !ticking;</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w:t>
      </w:r>
    </w:p>
    <w:p w:rsidR="00F51622" w:rsidRPr="00F51622" w:rsidRDefault="00F51622" w:rsidP="00F51622">
      <w:pPr>
        <w:adjustRightInd/>
        <w:snapToGrid/>
        <w:spacing w:beforeLines="20" w:before="48" w:after="0" w:line="40" w:lineRule="atLeast"/>
        <w:ind w:firstLine="720"/>
        <w:rPr>
          <w:rFonts w:ascii="宋体" w:eastAsia="宋体" w:hAnsi="宋体" w:cs="宋体"/>
          <w:sz w:val="24"/>
          <w:szCs w:val="24"/>
        </w:rPr>
      </w:pPr>
      <w:r w:rsidRPr="00F51622">
        <w:rPr>
          <w:rFonts w:ascii="宋体" w:eastAsia="宋体" w:hAnsi="宋体" w:cs="宋体"/>
          <w:sz w:val="24"/>
          <w:szCs w:val="24"/>
        </w:rPr>
        <w:t>上面代码的clock函数一共有两种状态（Tick和Tock），每运行一次，就改变一次状态。这个函数如果用 Generator 实现，就是下面这样。</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var clock = function* () {</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while (true) {</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console.log('Tick!');</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yield;</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console.log('Tock!');</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yield;</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 xml:space="preserve">  }</w:t>
      </w:r>
    </w:p>
    <w:p w:rsidR="00F51622" w:rsidRPr="00F51622" w:rsidRDefault="00F51622" w:rsidP="00F5162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51622">
        <w:rPr>
          <w:rFonts w:ascii="Consolas" w:eastAsia="宋体" w:hAnsi="Consolas" w:cs="Consolas"/>
          <w:color w:val="A6E22E"/>
          <w:sz w:val="24"/>
          <w:szCs w:val="24"/>
          <w:shd w:val="clear" w:color="auto" w:fill="111111"/>
        </w:rPr>
        <w:t>};</w:t>
      </w:r>
    </w:p>
    <w:p w:rsidR="00F51622" w:rsidRPr="00F51622" w:rsidRDefault="00F51622" w:rsidP="00F51622">
      <w:pPr>
        <w:adjustRightInd/>
        <w:snapToGrid/>
        <w:spacing w:beforeLines="20" w:before="48" w:after="0" w:line="40" w:lineRule="atLeast"/>
        <w:ind w:firstLine="720"/>
        <w:rPr>
          <w:rFonts w:ascii="宋体" w:eastAsia="宋体" w:hAnsi="宋体" w:cs="宋体"/>
          <w:sz w:val="24"/>
          <w:szCs w:val="24"/>
        </w:rPr>
      </w:pPr>
      <w:r w:rsidRPr="00F51622">
        <w:rPr>
          <w:rFonts w:ascii="宋体" w:eastAsia="宋体" w:hAnsi="宋体" w:cs="宋体"/>
          <w:sz w:val="24"/>
          <w:szCs w:val="24"/>
        </w:rPr>
        <w:t>上面的 Generator 实现与 ES5 实现对比，可以看到少了用来保存状态的外部变量ticking，这样就更简洁，更安全（状态不会被非法篡改）、更符合函数式编程的思想，在写法上也更优雅。Generator 之所以可以不用外部变量保存状态，是因为它本身就包含了一个状态信息，即目前是否处于暂停态。</w:t>
      </w:r>
    </w:p>
    <w:p w:rsidR="00F62438" w:rsidRPr="00F51622" w:rsidRDefault="00F62438"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F62438" w:rsidRPr="009D4DE4" w:rsidRDefault="00F51622" w:rsidP="009D4DE4">
      <w:pPr>
        <w:rPr>
          <w:rFonts w:asciiTheme="minorEastAsia" w:eastAsiaTheme="minorEastAsia" w:hAnsiTheme="minorEastAsia"/>
          <w:sz w:val="28"/>
          <w:szCs w:val="28"/>
        </w:rPr>
      </w:pPr>
      <w:r w:rsidRPr="009D4DE4">
        <w:rPr>
          <w:rFonts w:asciiTheme="minorEastAsia" w:eastAsiaTheme="minorEastAsia" w:hAnsiTheme="minorEastAsia"/>
          <w:b/>
          <w:sz w:val="28"/>
          <w:szCs w:val="28"/>
        </w:rPr>
        <w:t>Generator 与协程</w:t>
      </w:r>
    </w:p>
    <w:p w:rsidR="007D781B" w:rsidRDefault="007D781B"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协程（coroutine）是一种程序运行的方式，可以理解成“协作的线程”或“协作的函数”。协程既可以用单线程实现，也可以用多线程实现。前者是一种特殊的子例程，后者是一种特殊的线程。</w:t>
      </w:r>
    </w:p>
    <w:p w:rsidR="00DD29BA" w:rsidRPr="00DD29BA" w:rsidRDefault="00DD29BA" w:rsidP="00DD29BA">
      <w:pPr>
        <w:adjustRightInd/>
        <w:snapToGrid/>
        <w:spacing w:before="100" w:beforeAutospacing="1" w:after="100" w:afterAutospacing="1"/>
        <w:rPr>
          <w:rFonts w:ascii="Verdana" w:eastAsia="宋体" w:hAnsi="Verdana" w:cs="Arial"/>
          <w:color w:val="333333"/>
          <w:sz w:val="24"/>
          <w:szCs w:val="24"/>
        </w:rPr>
      </w:pPr>
      <w:r w:rsidRPr="00DD29BA">
        <w:rPr>
          <w:rFonts w:ascii="Verdana" w:eastAsia="宋体" w:hAnsi="Verdana" w:cs="Arial"/>
          <w:b/>
          <w:bCs/>
          <w:color w:val="333333"/>
          <w:sz w:val="24"/>
          <w:szCs w:val="24"/>
        </w:rPr>
        <w:t>（</w:t>
      </w:r>
      <w:r w:rsidRPr="00DD29BA">
        <w:rPr>
          <w:rFonts w:ascii="Verdana" w:eastAsia="宋体" w:hAnsi="Verdana" w:cs="Arial"/>
          <w:b/>
          <w:bCs/>
          <w:color w:val="333333"/>
          <w:sz w:val="24"/>
          <w:szCs w:val="24"/>
        </w:rPr>
        <w:t>1</w:t>
      </w:r>
      <w:r w:rsidRPr="00DD29BA">
        <w:rPr>
          <w:rFonts w:ascii="Verdana" w:eastAsia="宋体" w:hAnsi="Verdana" w:cs="Arial"/>
          <w:b/>
          <w:bCs/>
          <w:color w:val="333333"/>
          <w:sz w:val="24"/>
          <w:szCs w:val="24"/>
        </w:rPr>
        <w:t>）协程与子例程的差异</w:t>
      </w:r>
    </w:p>
    <w:p w:rsidR="007D781B" w:rsidRPr="00DD29BA" w:rsidRDefault="00DD29BA" w:rsidP="00DD29BA">
      <w:pPr>
        <w:adjustRightInd/>
        <w:snapToGrid/>
        <w:spacing w:beforeLines="20" w:before="48" w:after="0" w:line="40" w:lineRule="atLeast"/>
        <w:ind w:firstLine="720"/>
        <w:rPr>
          <w:b/>
        </w:rPr>
      </w:pPr>
      <w:r w:rsidRPr="00DD29BA">
        <w:rPr>
          <w:rFonts w:ascii="宋体" w:eastAsia="宋体" w:hAnsi="宋体" w:cs="宋体"/>
          <w:sz w:val="24"/>
          <w:szCs w:val="24"/>
        </w:rPr>
        <w:t>从实现上看，在内存中，子例程只使用一个栈（stack），而协程是同时存在多个栈，但只有一个栈是在运行状态，也就是说，协程是以多占用内存为代价，实现多任务的并行。</w:t>
      </w:r>
    </w:p>
    <w:p w:rsidR="00F62438" w:rsidRDefault="00DD29BA" w:rsidP="00F1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Style w:val="aa"/>
          <w:rFonts w:ascii="宋体" w:eastAsia="宋体" w:hAnsi="宋体" w:cs="宋体"/>
          <w:bCs w:val="0"/>
          <w:sz w:val="24"/>
          <w:szCs w:val="24"/>
        </w:rPr>
      </w:pPr>
      <w:r>
        <w:rPr>
          <w:rStyle w:val="aa"/>
          <w:rFonts w:ascii="Verdana" w:hAnsi="Verdana" w:cs="Arial"/>
          <w:color w:val="333333"/>
        </w:rPr>
        <w:t>（</w:t>
      </w:r>
      <w:r>
        <w:rPr>
          <w:rStyle w:val="aa"/>
          <w:rFonts w:ascii="Verdana" w:hAnsi="Verdana" w:cs="Arial"/>
          <w:color w:val="333333"/>
        </w:rPr>
        <w:t>2</w:t>
      </w:r>
      <w:r>
        <w:rPr>
          <w:rStyle w:val="aa"/>
          <w:rFonts w:ascii="Verdana" w:hAnsi="Verdana" w:cs="Arial"/>
          <w:color w:val="333333"/>
        </w:rPr>
        <w:t>）协程与普通线程的差异</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不难看出，协程适合用于多任务运行的环境。在这个意义上，它与普通的线程很相似，都有自己的执行上下文、可以分享全局变量。它们的不同之处在于，同一时间可以有多个线程处于运行状态，但是运行的协程只能有一个，其他协程都处于暂停状态。此外，普通的线程是抢先式的，到底哪个线程优先得到资源，必须由运行环境决定，但是协程是合作式的，执行权由协程自己分配。</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由于 JavaScript 是单线程语言，只能保持一个调用栈。引入协程以后，每个任务可以保持自己的调用栈。这样做的最大好处，就是抛出错误的时候，可以找到原始的调用栈。不至于像异步操作的回调函数那样，一旦出错，原始的调用栈早就结束。</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Generator 函数是 ES6 对协程的实现，但属于不完全实现。Generator 函数被称为“半协程”（semi-coroutine），意思是只有 Generator 函数的调用者，才能将程序的执行权还给 Generator 函数。如果是完全执行的协程，任何函数都可以让暂停的协程继续执行。</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如果将 Generator 函数当作协程，完全可以将多个需要互相协作的任务写成 Generator 函数，它们之间使用yield表示式交换控制权。</w:t>
      </w:r>
    </w:p>
    <w:p w:rsidR="00DD29BA" w:rsidRPr="00DD29BA" w:rsidRDefault="00DD29BA" w:rsidP="009D4DE4">
      <w:pPr>
        <w:rPr>
          <w:rFonts w:asciiTheme="minorEastAsia" w:eastAsiaTheme="minorEastAsia" w:hAnsiTheme="minorEastAsia"/>
          <w:b/>
          <w:sz w:val="28"/>
          <w:szCs w:val="28"/>
        </w:rPr>
      </w:pPr>
      <w:r w:rsidRPr="00DD29BA">
        <w:rPr>
          <w:rFonts w:asciiTheme="minorEastAsia" w:eastAsiaTheme="minorEastAsia" w:hAnsiTheme="minorEastAsia"/>
          <w:b/>
          <w:sz w:val="28"/>
          <w:szCs w:val="28"/>
        </w:rPr>
        <w:t>Generator 与上下文</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JavaScript 代码运行时，会产生一个全局的上下文环境（context，又称运行环境），包含了当前所有的变量和对象。然后，执行函数（或块级代码）的时候，又会在当前上下文环境的上层，产生一个函数运行的上下文，变成当前（active）的上下文，由此形成一个上下文环境的堆栈（context stack）。</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这个堆栈是“后进先出”的数据结构，最后产生的上下文环境首先执行完成，退出堆栈，然后再执行完成它下层的上下文，直至所有代码执行完成，堆栈清空。</w:t>
      </w:r>
    </w:p>
    <w:p w:rsidR="00DD29BA" w:rsidRPr="00DD29BA" w:rsidRDefault="00DD29BA" w:rsidP="00DD29BA">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Generator 函数不是这样，它执行产生的上下文环境，一旦遇到yield命令，就会暂时退出堆栈，但是并不消失，里面的所有变量和对象会冻结在当前状态。等到对它执行next命令时，这个上下文环境又会重新加入调用栈，冻结的变量和对象恢复执行。</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function* gen() {</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 xml:space="preserve">  yield 1;</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 xml:space="preserve">  return 2;</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let g = gen();</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console.log(</w:t>
      </w:r>
    </w:p>
    <w:p w:rsidR="00DD29BA" w:rsidRPr="00DD29BA" w:rsidRDefault="00DD29BA" w:rsidP="00DD29B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 xml:space="preserve">  g.next().value,</w:t>
      </w:r>
    </w:p>
    <w:p w:rsidR="00DD29BA" w:rsidRPr="00DD29BA" w:rsidRDefault="00DD29BA"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D29BA">
        <w:rPr>
          <w:rFonts w:ascii="Consolas" w:eastAsia="宋体" w:hAnsi="Consolas" w:cs="Consolas"/>
          <w:color w:val="A6E22E"/>
          <w:sz w:val="24"/>
          <w:szCs w:val="24"/>
          <w:shd w:val="clear" w:color="auto" w:fill="111111"/>
        </w:rPr>
        <w:t xml:space="preserve">  g</w:t>
      </w:r>
      <w:r w:rsidRPr="009D4DE4">
        <w:rPr>
          <w:rFonts w:ascii="Consolas" w:eastAsia="宋体" w:hAnsi="Consolas" w:cs="Consolas"/>
          <w:color w:val="A6E22E"/>
          <w:sz w:val="24"/>
          <w:szCs w:val="24"/>
          <w:shd w:val="clear" w:color="auto" w:fill="111111"/>
        </w:rPr>
        <w:t>.next().</w:t>
      </w:r>
      <w:r w:rsidRPr="00DD29BA">
        <w:rPr>
          <w:rFonts w:ascii="Consolas" w:eastAsia="宋体" w:hAnsi="Consolas" w:cs="Consolas"/>
          <w:color w:val="A6E22E"/>
          <w:sz w:val="24"/>
          <w:szCs w:val="24"/>
          <w:shd w:val="clear" w:color="auto" w:fill="111111"/>
        </w:rPr>
        <w:t>value</w:t>
      </w:r>
      <w:r w:rsidRPr="009D4DE4">
        <w:rPr>
          <w:rFonts w:ascii="Consolas" w:eastAsia="宋体" w:hAnsi="Consolas" w:cs="Consolas"/>
          <w:color w:val="A6E22E"/>
          <w:sz w:val="24"/>
          <w:szCs w:val="24"/>
          <w:shd w:val="clear" w:color="auto" w:fill="111111"/>
        </w:rPr>
        <w:t>,</w:t>
      </w:r>
    </w:p>
    <w:p w:rsidR="00DD29BA" w:rsidRPr="00DD29BA" w:rsidRDefault="00DD29BA"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D4DE4">
        <w:rPr>
          <w:rFonts w:ascii="Consolas" w:eastAsia="宋体" w:hAnsi="Consolas" w:cs="Consolas"/>
          <w:color w:val="A6E22E"/>
          <w:sz w:val="24"/>
          <w:szCs w:val="24"/>
          <w:shd w:val="clear" w:color="auto" w:fill="111111"/>
        </w:rPr>
        <w:t>);</w:t>
      </w:r>
    </w:p>
    <w:p w:rsidR="00F62438" w:rsidRPr="00DD29BA" w:rsidRDefault="00DD29BA" w:rsidP="00DD29BA">
      <w:pPr>
        <w:adjustRightInd/>
        <w:snapToGrid/>
        <w:spacing w:beforeLines="20" w:before="48" w:after="0" w:line="40" w:lineRule="atLeast"/>
        <w:ind w:firstLine="720"/>
        <w:rPr>
          <w:rStyle w:val="aa"/>
          <w:rFonts w:ascii="宋体" w:eastAsia="宋体" w:hAnsi="宋体" w:cs="宋体"/>
          <w:b w:val="0"/>
          <w:bCs w:val="0"/>
          <w:sz w:val="24"/>
          <w:szCs w:val="24"/>
        </w:rPr>
      </w:pPr>
      <w:r w:rsidRPr="00DD29BA">
        <w:rPr>
          <w:rFonts w:ascii="宋体" w:eastAsia="宋体" w:hAnsi="宋体" w:cs="宋体"/>
          <w:sz w:val="24"/>
          <w:szCs w:val="24"/>
        </w:rPr>
        <w:t>上面代码中，第一次执行g.next()时，Generator 函数gen的上下文会加入堆栈，即开始运行gen内部的代码。等遇到yield 1时，gen上下文退出堆栈，内部状态冻结。第二次执行g.next()时，gen上下文重新加入堆栈，变成当前的上下文，重新恢复执行。</w:t>
      </w:r>
    </w:p>
    <w:p w:rsidR="00DD29BA" w:rsidRPr="00223B99" w:rsidRDefault="00DD29BA" w:rsidP="00A87C59">
      <w:pPr>
        <w:pStyle w:val="5"/>
        <w:numPr>
          <w:ilvl w:val="0"/>
          <w:numId w:val="18"/>
        </w:numPr>
        <w:rPr>
          <w:bdr w:val="none" w:sz="0" w:space="0" w:color="auto" w:frame="1"/>
        </w:rPr>
      </w:pPr>
      <w:r w:rsidRPr="00223B99">
        <w:rPr>
          <w:bdr w:val="none" w:sz="0" w:space="0" w:color="auto" w:frame="1"/>
        </w:rPr>
        <w:lastRenderedPageBreak/>
        <w:t>应用</w:t>
      </w:r>
      <w:r w:rsidRPr="00223B99">
        <w:rPr>
          <w:bdr w:val="none" w:sz="0" w:space="0" w:color="auto" w:frame="1"/>
        </w:rPr>
        <w:t xml:space="preserve"> </w:t>
      </w:r>
      <w:hyperlink r:id="rId34" w:anchor="docs/generator#应用" w:history="1">
        <w:r w:rsidRPr="00223B99">
          <w:rPr>
            <w:bdr w:val="none" w:sz="0" w:space="0" w:color="auto" w:frame="1"/>
          </w:rPr>
          <w:t>§</w:t>
        </w:r>
      </w:hyperlink>
      <w:r w:rsidRPr="00223B99">
        <w:rPr>
          <w:bdr w:val="none" w:sz="0" w:space="0" w:color="auto" w:frame="1"/>
        </w:rPr>
        <w:t xml:space="preserve"> </w:t>
      </w:r>
      <w:hyperlink r:id="rId35" w:anchor="docs/generator" w:history="1">
        <w:r w:rsidRPr="00223B99">
          <w:rPr>
            <w:bdr w:val="none" w:sz="0" w:space="0" w:color="auto" w:frame="1"/>
          </w:rPr>
          <w:t>⇧</w:t>
        </w:r>
      </w:hyperlink>
    </w:p>
    <w:p w:rsidR="00DD29BA" w:rsidRPr="00DD29BA" w:rsidRDefault="00DD29BA" w:rsidP="009D4DE4">
      <w:pPr>
        <w:adjustRightInd/>
        <w:snapToGrid/>
        <w:spacing w:beforeLines="20" w:before="48" w:after="0" w:line="40" w:lineRule="atLeast"/>
        <w:ind w:firstLine="720"/>
        <w:rPr>
          <w:rFonts w:ascii="宋体" w:eastAsia="宋体" w:hAnsi="宋体" w:cs="宋体"/>
          <w:sz w:val="24"/>
          <w:szCs w:val="24"/>
        </w:rPr>
      </w:pPr>
      <w:r w:rsidRPr="00DD29BA">
        <w:rPr>
          <w:rFonts w:ascii="宋体" w:eastAsia="宋体" w:hAnsi="宋体" w:cs="宋体"/>
          <w:sz w:val="24"/>
          <w:szCs w:val="24"/>
        </w:rPr>
        <w:t>Generator 可以暂停函数执行，返回任意表达式的值。这种特点使得 Generator 有多种应用场景。</w:t>
      </w:r>
    </w:p>
    <w:p w:rsidR="009D4DE4" w:rsidRPr="009D4DE4" w:rsidRDefault="009D4DE4" w:rsidP="00A87C59">
      <w:pPr>
        <w:pStyle w:val="6"/>
        <w:numPr>
          <w:ilvl w:val="0"/>
          <w:numId w:val="20"/>
        </w:numPr>
        <w:rPr>
          <w:bdr w:val="none" w:sz="0" w:space="0" w:color="auto" w:frame="1"/>
        </w:rPr>
      </w:pPr>
      <w:r w:rsidRPr="009D4DE4">
        <w:rPr>
          <w:bdr w:val="none" w:sz="0" w:space="0" w:color="auto" w:frame="1"/>
        </w:rPr>
        <w:t>异步操作的同步化表达</w:t>
      </w:r>
    </w:p>
    <w:p w:rsidR="009D4DE4" w:rsidRPr="009D4DE4" w:rsidRDefault="009D4DE4" w:rsidP="009D4DE4">
      <w:pPr>
        <w:adjustRightInd/>
        <w:snapToGrid/>
        <w:spacing w:beforeLines="20" w:before="48" w:after="0" w:line="40" w:lineRule="atLeast"/>
        <w:ind w:firstLine="720"/>
        <w:rPr>
          <w:rFonts w:ascii="宋体" w:eastAsia="宋体" w:hAnsi="宋体" w:cs="宋体"/>
          <w:sz w:val="24"/>
          <w:szCs w:val="24"/>
        </w:rPr>
      </w:pPr>
      <w:r w:rsidRPr="009D4DE4">
        <w:rPr>
          <w:rFonts w:ascii="宋体" w:eastAsia="宋体" w:hAnsi="宋体" w:cs="宋体"/>
          <w:sz w:val="24"/>
          <w:szCs w:val="24"/>
        </w:rPr>
        <w:t>Generator 函数的暂停执行的效果，意味着可以把异步操作写在</w:t>
      </w:r>
      <w:r w:rsidRPr="009D4DE4">
        <w:t>yield</w:t>
      </w:r>
      <w:r w:rsidRPr="009D4DE4">
        <w:rPr>
          <w:rFonts w:ascii="宋体" w:eastAsia="宋体" w:hAnsi="宋体" w:cs="宋体"/>
          <w:sz w:val="24"/>
          <w:szCs w:val="24"/>
        </w:rPr>
        <w:t>表达式里面，等到调用</w:t>
      </w:r>
      <w:r w:rsidRPr="009D4DE4">
        <w:t>next</w:t>
      </w:r>
      <w:r w:rsidRPr="009D4DE4">
        <w:rPr>
          <w:rFonts w:ascii="宋体" w:eastAsia="宋体" w:hAnsi="宋体" w:cs="宋体"/>
          <w:sz w:val="24"/>
          <w:szCs w:val="24"/>
        </w:rPr>
        <w:t>方法时再往后执行。这实际上等同于不需要写回调函数了，因为异步操作的后续操作可以放在</w:t>
      </w:r>
      <w:r w:rsidRPr="009D4DE4">
        <w:t>yield</w:t>
      </w:r>
      <w:r w:rsidRPr="009D4DE4">
        <w:rPr>
          <w:rFonts w:ascii="宋体" w:eastAsia="宋体" w:hAnsi="宋体" w:cs="宋体"/>
          <w:sz w:val="24"/>
          <w:szCs w:val="24"/>
        </w:rPr>
        <w:t>表达式下面，反正要等到调用</w:t>
      </w:r>
      <w:r w:rsidRPr="009D4DE4">
        <w:t>next</w:t>
      </w:r>
      <w:r w:rsidRPr="009D4DE4">
        <w:rPr>
          <w:rFonts w:ascii="宋体" w:eastAsia="宋体" w:hAnsi="宋体" w:cs="宋体"/>
          <w:sz w:val="24"/>
          <w:szCs w:val="24"/>
        </w:rPr>
        <w:t>方法时再执行。所以，Generator 函数的一个重要实际意义就是用来处理异步操作，改写回调函数。</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color w:val="A6E22E"/>
          <w:shd w:val="clear" w:color="auto" w:fill="111111"/>
        </w:rPr>
      </w:pPr>
      <w:r w:rsidRPr="009D4DE4">
        <w:rPr>
          <w:rFonts w:ascii="Consolas" w:eastAsia="宋体" w:hAnsi="Consolas" w:cs="Consolas"/>
          <w:color w:val="A6E22E"/>
          <w:sz w:val="24"/>
          <w:szCs w:val="24"/>
          <w:shd w:val="clear" w:color="auto" w:fill="111111"/>
        </w:rPr>
        <w:t>function*</w:t>
      </w:r>
      <w:r w:rsidRPr="009D4DE4">
        <w:rPr>
          <w:rFonts w:ascii="Consolas" w:hAnsi="Consolas" w:cs="Consolas"/>
          <w:color w:val="A6E22E"/>
          <w:shd w:val="clear" w:color="auto" w:fill="111111"/>
        </w:rPr>
        <w:t xml:space="preserve"> </w:t>
      </w:r>
      <w:r w:rsidRPr="009D4DE4">
        <w:rPr>
          <w:rFonts w:ascii="Consolas" w:eastAsia="宋体" w:hAnsi="Consolas" w:cs="Consolas"/>
          <w:color w:val="A6E22E"/>
          <w:sz w:val="24"/>
          <w:szCs w:val="24"/>
          <w:shd w:val="clear" w:color="auto" w:fill="111111"/>
        </w:rPr>
        <w:t>loadUI()</w:t>
      </w:r>
      <w:r w:rsidRPr="009D4DE4">
        <w:rPr>
          <w:rFonts w:ascii="Consolas" w:hAnsi="Consolas" w:cs="Consolas"/>
          <w:color w:val="A6E22E"/>
          <w:shd w:val="clear" w:color="auto" w:fill="111111"/>
        </w:rPr>
        <w:t xml:space="preserve"> </w:t>
      </w:r>
      <w:r w:rsidRPr="009D4DE4">
        <w:rPr>
          <w:rFonts w:ascii="Consolas" w:eastAsia="宋体" w:hAnsi="Consolas" w:cs="Consolas"/>
          <w:color w:val="A6E22E"/>
          <w:sz w:val="24"/>
          <w:szCs w:val="24"/>
          <w:shd w:val="clear" w:color="auto" w:fill="111111"/>
        </w:rPr>
        <w:t>{</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color w:val="A6E22E"/>
          <w:shd w:val="clear" w:color="auto" w:fill="111111"/>
        </w:rPr>
      </w:pPr>
      <w:r w:rsidRPr="009D4DE4">
        <w:rPr>
          <w:rFonts w:ascii="Consolas" w:hAnsi="Consolas" w:cs="Consolas"/>
          <w:color w:val="A6E22E"/>
          <w:shd w:val="clear" w:color="auto" w:fill="111111"/>
        </w:rPr>
        <w:t xml:space="preserve">  </w:t>
      </w:r>
      <w:r w:rsidRPr="009D4DE4">
        <w:rPr>
          <w:rFonts w:ascii="Consolas" w:eastAsia="宋体" w:hAnsi="Consolas" w:cs="Consolas"/>
          <w:color w:val="A6E22E"/>
          <w:sz w:val="24"/>
          <w:szCs w:val="24"/>
          <w:shd w:val="clear" w:color="auto" w:fill="111111"/>
        </w:rPr>
        <w:t>showLoadingScreen();</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color w:val="A6E22E"/>
          <w:shd w:val="clear" w:color="auto" w:fill="111111"/>
        </w:rPr>
      </w:pPr>
      <w:r w:rsidRPr="009D4DE4">
        <w:rPr>
          <w:rFonts w:ascii="Consolas" w:hAnsi="Consolas" w:cs="Consolas"/>
          <w:color w:val="A6E22E"/>
          <w:shd w:val="clear" w:color="auto" w:fill="111111"/>
        </w:rPr>
        <w:t xml:space="preserve">  yield </w:t>
      </w:r>
      <w:r w:rsidRPr="009D4DE4">
        <w:rPr>
          <w:rFonts w:ascii="Consolas" w:eastAsia="宋体" w:hAnsi="Consolas" w:cs="Consolas"/>
          <w:color w:val="A6E22E"/>
          <w:sz w:val="24"/>
          <w:szCs w:val="24"/>
          <w:shd w:val="clear" w:color="auto" w:fill="111111"/>
        </w:rPr>
        <w:t>loadUIDataAsynchronously();</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color w:val="A6E22E"/>
          <w:shd w:val="clear" w:color="auto" w:fill="111111"/>
        </w:rPr>
      </w:pPr>
      <w:r w:rsidRPr="009D4DE4">
        <w:rPr>
          <w:rFonts w:ascii="Consolas" w:hAnsi="Consolas" w:cs="Consolas"/>
          <w:color w:val="A6E22E"/>
          <w:shd w:val="clear" w:color="auto" w:fill="111111"/>
        </w:rPr>
        <w:t xml:space="preserve">  </w:t>
      </w:r>
      <w:r w:rsidRPr="009D4DE4">
        <w:rPr>
          <w:rFonts w:ascii="Consolas" w:eastAsia="宋体" w:hAnsi="Consolas" w:cs="Consolas"/>
          <w:color w:val="A6E22E"/>
          <w:sz w:val="24"/>
          <w:szCs w:val="24"/>
          <w:shd w:val="clear" w:color="auto" w:fill="111111"/>
        </w:rPr>
        <w:t>hideLoadingScreen();</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color w:val="A6E22E"/>
          <w:shd w:val="clear" w:color="auto" w:fill="111111"/>
        </w:rPr>
      </w:pPr>
      <w:r w:rsidRPr="009D4DE4">
        <w:rPr>
          <w:rFonts w:ascii="Consolas" w:eastAsia="宋体" w:hAnsi="Consolas" w:cs="Consolas"/>
          <w:color w:val="A6E22E"/>
          <w:sz w:val="24"/>
          <w:szCs w:val="24"/>
          <w:shd w:val="clear" w:color="auto" w:fill="111111"/>
        </w:rPr>
        <w:t>}</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D4DE4">
        <w:rPr>
          <w:rFonts w:ascii="Consolas" w:eastAsia="宋体" w:hAnsi="Consolas" w:cs="Consolas"/>
          <w:color w:val="A6E22E"/>
          <w:sz w:val="24"/>
          <w:szCs w:val="24"/>
          <w:shd w:val="clear" w:color="auto" w:fill="111111"/>
        </w:rPr>
        <w:t>var</w:t>
      </w:r>
      <w:r w:rsidRPr="009D4DE4">
        <w:rPr>
          <w:rFonts w:ascii="Consolas" w:hAnsi="Consolas" w:cs="Consolas"/>
          <w:color w:val="A6E22E"/>
          <w:shd w:val="clear" w:color="auto" w:fill="111111"/>
        </w:rPr>
        <w:t xml:space="preserve"> loader </w:t>
      </w:r>
      <w:r w:rsidRPr="009D4DE4">
        <w:rPr>
          <w:rFonts w:ascii="Consolas" w:eastAsia="宋体" w:hAnsi="Consolas" w:cs="Consolas"/>
          <w:color w:val="A6E22E"/>
          <w:sz w:val="24"/>
          <w:szCs w:val="24"/>
          <w:shd w:val="clear" w:color="auto" w:fill="111111"/>
        </w:rPr>
        <w:t>=</w:t>
      </w:r>
      <w:r w:rsidRPr="009D4DE4">
        <w:rPr>
          <w:rFonts w:ascii="Consolas" w:hAnsi="Consolas" w:cs="Consolas"/>
          <w:color w:val="A6E22E"/>
          <w:shd w:val="clear" w:color="auto" w:fill="111111"/>
        </w:rPr>
        <w:t xml:space="preserve"> </w:t>
      </w:r>
      <w:r w:rsidRPr="009D4DE4">
        <w:rPr>
          <w:rFonts w:ascii="Consolas" w:eastAsia="宋体" w:hAnsi="Consolas" w:cs="Consolas"/>
          <w:color w:val="A6E22E"/>
          <w:sz w:val="24"/>
          <w:szCs w:val="24"/>
          <w:shd w:val="clear" w:color="auto" w:fill="111111"/>
        </w:rPr>
        <w:t>loadUI();</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D4DE4">
        <w:rPr>
          <w:rFonts w:ascii="Consolas" w:eastAsia="宋体" w:hAnsi="Consolas" w:cs="Consolas"/>
          <w:color w:val="A6E22E"/>
          <w:sz w:val="24"/>
          <w:szCs w:val="24"/>
          <w:shd w:val="clear" w:color="auto" w:fill="111111"/>
        </w:rPr>
        <w:t xml:space="preserve">// </w:t>
      </w:r>
      <w:r w:rsidRPr="009D4DE4">
        <w:rPr>
          <w:rFonts w:ascii="Consolas" w:eastAsia="宋体" w:hAnsi="Consolas" w:cs="Consolas"/>
          <w:color w:val="A6E22E"/>
          <w:sz w:val="24"/>
          <w:szCs w:val="24"/>
          <w:shd w:val="clear" w:color="auto" w:fill="111111"/>
        </w:rPr>
        <w:t>加载</w:t>
      </w:r>
      <w:r w:rsidRPr="009D4DE4">
        <w:rPr>
          <w:rFonts w:ascii="Consolas" w:eastAsia="宋体" w:hAnsi="Consolas" w:cs="Consolas"/>
          <w:color w:val="A6E22E"/>
          <w:sz w:val="24"/>
          <w:szCs w:val="24"/>
          <w:shd w:val="clear" w:color="auto" w:fill="111111"/>
        </w:rPr>
        <w:t>UI</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hAnsi="Consolas" w:cs="Consolas"/>
          <w:color w:val="A6E22E"/>
          <w:shd w:val="clear" w:color="auto" w:fill="111111"/>
        </w:rPr>
      </w:pPr>
      <w:r w:rsidRPr="009D4DE4">
        <w:rPr>
          <w:rFonts w:ascii="Consolas" w:hAnsi="Consolas" w:cs="Consolas"/>
          <w:color w:val="A6E22E"/>
          <w:shd w:val="clear" w:color="auto" w:fill="111111"/>
        </w:rPr>
        <w:t>loader</w:t>
      </w:r>
      <w:r w:rsidRPr="009D4DE4">
        <w:rPr>
          <w:rFonts w:ascii="Consolas" w:eastAsia="宋体" w:hAnsi="Consolas" w:cs="Consolas"/>
          <w:color w:val="A6E22E"/>
          <w:sz w:val="24"/>
          <w:szCs w:val="24"/>
          <w:shd w:val="clear" w:color="auto" w:fill="111111"/>
        </w:rPr>
        <w:t>.next()</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D4DE4">
        <w:rPr>
          <w:rFonts w:ascii="Consolas" w:eastAsia="宋体" w:hAnsi="Consolas" w:cs="Consolas"/>
          <w:color w:val="A6E22E"/>
          <w:sz w:val="24"/>
          <w:szCs w:val="24"/>
          <w:shd w:val="clear" w:color="auto" w:fill="111111"/>
        </w:rPr>
        <w:t xml:space="preserve">// </w:t>
      </w:r>
      <w:r w:rsidRPr="009D4DE4">
        <w:rPr>
          <w:rFonts w:ascii="Consolas" w:eastAsia="宋体" w:hAnsi="Consolas" w:cs="Consolas"/>
          <w:color w:val="A6E22E"/>
          <w:sz w:val="24"/>
          <w:szCs w:val="24"/>
          <w:shd w:val="clear" w:color="auto" w:fill="111111"/>
        </w:rPr>
        <w:t>卸载</w:t>
      </w:r>
      <w:r w:rsidRPr="009D4DE4">
        <w:rPr>
          <w:rFonts w:ascii="Consolas" w:eastAsia="宋体" w:hAnsi="Consolas" w:cs="Consolas"/>
          <w:color w:val="A6E22E"/>
          <w:sz w:val="24"/>
          <w:szCs w:val="24"/>
          <w:shd w:val="clear" w:color="auto" w:fill="111111"/>
        </w:rPr>
        <w:t>UI</w:t>
      </w:r>
    </w:p>
    <w:p w:rsidR="009D4DE4" w:rsidRPr="009D4DE4" w:rsidRDefault="009D4DE4" w:rsidP="009D4DE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D4DE4">
        <w:rPr>
          <w:rFonts w:ascii="Consolas" w:hAnsi="Consolas" w:cs="Consolas"/>
          <w:color w:val="A6E22E"/>
          <w:shd w:val="clear" w:color="auto" w:fill="111111"/>
        </w:rPr>
        <w:t>loader</w:t>
      </w:r>
      <w:r w:rsidRPr="009D4DE4">
        <w:rPr>
          <w:rFonts w:ascii="Consolas" w:eastAsia="宋体" w:hAnsi="Consolas" w:cs="Consolas"/>
          <w:color w:val="A6E22E"/>
          <w:sz w:val="24"/>
          <w:szCs w:val="24"/>
          <w:shd w:val="clear" w:color="auto" w:fill="111111"/>
        </w:rPr>
        <w:t>.next()</w:t>
      </w:r>
    </w:p>
    <w:p w:rsidR="0015190D" w:rsidRPr="009D4DE4" w:rsidRDefault="009D4DE4" w:rsidP="009D4DE4">
      <w:pPr>
        <w:adjustRightInd/>
        <w:snapToGrid/>
        <w:spacing w:beforeLines="20" w:before="48" w:after="0" w:line="40" w:lineRule="atLeast"/>
        <w:ind w:firstLine="720"/>
        <w:rPr>
          <w:b/>
        </w:rPr>
      </w:pPr>
      <w:r w:rsidRPr="009D4DE4">
        <w:rPr>
          <w:rFonts w:ascii="宋体" w:eastAsia="宋体" w:hAnsi="宋体" w:cs="宋体"/>
          <w:sz w:val="24"/>
          <w:szCs w:val="24"/>
        </w:rPr>
        <w:t>上面代码中，第一次调用</w:t>
      </w:r>
      <w:r w:rsidRPr="009D4DE4">
        <w:t>loadUI</w:t>
      </w:r>
      <w:r w:rsidRPr="009D4DE4">
        <w:rPr>
          <w:rFonts w:ascii="宋体" w:eastAsia="宋体" w:hAnsi="宋体" w:cs="宋体"/>
          <w:sz w:val="24"/>
          <w:szCs w:val="24"/>
        </w:rPr>
        <w:t>函数时，该函数不会执行，仅返回一个遍历器。下一次对该遍历器调用</w:t>
      </w:r>
      <w:r w:rsidRPr="009D4DE4">
        <w:t>next</w:t>
      </w:r>
      <w:r w:rsidRPr="009D4DE4">
        <w:rPr>
          <w:rFonts w:ascii="宋体" w:eastAsia="宋体" w:hAnsi="宋体" w:cs="宋体"/>
          <w:sz w:val="24"/>
          <w:szCs w:val="24"/>
        </w:rPr>
        <w:t>方法，则会显示</w:t>
      </w:r>
      <w:r w:rsidRPr="009D4DE4">
        <w:t>Loading</w:t>
      </w:r>
      <w:r w:rsidRPr="009D4DE4">
        <w:rPr>
          <w:rFonts w:ascii="宋体" w:eastAsia="宋体" w:hAnsi="宋体" w:cs="宋体"/>
          <w:sz w:val="24"/>
          <w:szCs w:val="24"/>
        </w:rPr>
        <w:t>界面（</w:t>
      </w:r>
      <w:r w:rsidRPr="009D4DE4">
        <w:t>showLoadingScreen</w:t>
      </w:r>
      <w:r w:rsidRPr="009D4DE4">
        <w:rPr>
          <w:rFonts w:ascii="宋体" w:eastAsia="宋体" w:hAnsi="宋体" w:cs="宋体"/>
          <w:sz w:val="24"/>
          <w:szCs w:val="24"/>
        </w:rPr>
        <w:t>），并且异步加载数据（</w:t>
      </w:r>
      <w:r w:rsidRPr="009D4DE4">
        <w:t>loadUIDataAsynchronously</w:t>
      </w:r>
      <w:r w:rsidRPr="009D4DE4">
        <w:rPr>
          <w:rFonts w:ascii="宋体" w:eastAsia="宋体" w:hAnsi="宋体" w:cs="宋体"/>
          <w:sz w:val="24"/>
          <w:szCs w:val="24"/>
        </w:rPr>
        <w:t>）。等到数据加载完成，再一次使用</w:t>
      </w:r>
      <w:r w:rsidRPr="009D4DE4">
        <w:t>next</w:t>
      </w:r>
      <w:r w:rsidRPr="009D4DE4">
        <w:rPr>
          <w:rFonts w:ascii="宋体" w:eastAsia="宋体" w:hAnsi="宋体" w:cs="宋体"/>
          <w:sz w:val="24"/>
          <w:szCs w:val="24"/>
        </w:rPr>
        <w:t>方法，则会隐藏</w:t>
      </w:r>
      <w:r w:rsidRPr="009D4DE4">
        <w:t>Loading</w:t>
      </w:r>
      <w:r w:rsidRPr="009D4DE4">
        <w:rPr>
          <w:rFonts w:ascii="宋体" w:eastAsia="宋体" w:hAnsi="宋体" w:cs="宋体"/>
          <w:sz w:val="24"/>
          <w:szCs w:val="24"/>
        </w:rPr>
        <w:t>界面。可以看到，这种写法的好处是所有</w:t>
      </w:r>
      <w:r w:rsidRPr="009D4DE4">
        <w:t>Loading</w:t>
      </w:r>
      <w:r w:rsidRPr="009D4DE4">
        <w:rPr>
          <w:rFonts w:ascii="宋体" w:eastAsia="宋体" w:hAnsi="宋体" w:cs="宋体"/>
          <w:sz w:val="24"/>
          <w:szCs w:val="24"/>
        </w:rPr>
        <w:t>界面的逻辑，都被封装在一个函数，按部就班非常清晰。</w:t>
      </w:r>
    </w:p>
    <w:p w:rsidR="000339E6" w:rsidRPr="000339E6" w:rsidRDefault="000339E6" w:rsidP="000339E6">
      <w:pPr>
        <w:adjustRightInd/>
        <w:snapToGrid/>
        <w:spacing w:beforeLines="20" w:before="48" w:after="0" w:line="40" w:lineRule="atLeast"/>
        <w:ind w:firstLine="720"/>
        <w:rPr>
          <w:rFonts w:ascii="宋体" w:eastAsia="宋体" w:hAnsi="宋体" w:cs="宋体"/>
          <w:sz w:val="24"/>
          <w:szCs w:val="24"/>
        </w:rPr>
      </w:pPr>
      <w:r w:rsidRPr="000339E6">
        <w:rPr>
          <w:rFonts w:ascii="宋体" w:eastAsia="宋体" w:hAnsi="宋体" w:cs="宋体"/>
          <w:sz w:val="24"/>
          <w:szCs w:val="24"/>
        </w:rPr>
        <w:t>Ajax 是典型的异步操作，通过 Generator 函数部署 Ajax 操作，可以用同步的方式表达。</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function* main()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var result = yield request("http://some.url");</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var resp = JSON.parse(result);</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console.log(resp.value);</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function request(url)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makeAjaxCall(url, function(response){</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it.next(response);</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var it = main();</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it.next();</w:t>
      </w:r>
    </w:p>
    <w:p w:rsidR="000339E6" w:rsidRDefault="000339E6" w:rsidP="000339E6">
      <w:pPr>
        <w:adjustRightInd/>
        <w:snapToGrid/>
        <w:spacing w:beforeLines="20" w:before="48" w:after="0" w:line="40" w:lineRule="atLeast"/>
        <w:ind w:firstLine="720"/>
        <w:rPr>
          <w:rFonts w:ascii="宋体" w:eastAsia="宋体" w:hAnsi="宋体" w:cs="宋体"/>
          <w:sz w:val="24"/>
          <w:szCs w:val="24"/>
        </w:rPr>
      </w:pPr>
      <w:r w:rsidRPr="000339E6">
        <w:rPr>
          <w:rFonts w:ascii="宋体" w:eastAsia="宋体" w:hAnsi="宋体" w:cs="宋体"/>
          <w:sz w:val="24"/>
          <w:szCs w:val="24"/>
        </w:rPr>
        <w:t>上面代码的main函数，就是通过 Ajax 操作获取数据。可以看到，除了多了一个yield，它几乎与同步操作的写法完全一样。注意，makeAjaxCall函数中的next方法，必须加上response参数，因为yield表达式，本身是没有值的，总是等于undefined。</w:t>
      </w:r>
    </w:p>
    <w:p w:rsidR="000339E6" w:rsidRPr="000339E6" w:rsidRDefault="000339E6" w:rsidP="000339E6">
      <w:pPr>
        <w:adjustRightInd/>
        <w:snapToGrid/>
        <w:spacing w:beforeLines="20" w:before="48" w:after="0" w:line="40" w:lineRule="atLeast"/>
        <w:ind w:firstLine="720"/>
        <w:rPr>
          <w:rFonts w:ascii="宋体" w:eastAsia="宋体" w:hAnsi="宋体" w:cs="宋体"/>
          <w:sz w:val="24"/>
          <w:szCs w:val="24"/>
        </w:rPr>
      </w:pPr>
      <w:r w:rsidRPr="000339E6">
        <w:rPr>
          <w:rFonts w:ascii="宋体" w:eastAsia="宋体" w:hAnsi="宋体" w:cs="宋体"/>
          <w:sz w:val="24"/>
          <w:szCs w:val="24"/>
        </w:rPr>
        <w:t>下面是另一个例子，通过 Generator 函数逐行读取文本文件。</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function* numbers()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let file = new FileReader("numbers.txt");</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try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while(!file.eof)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yield parseInt(file.readLine(), 10);</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lastRenderedPageBreak/>
        <w:t xml:space="preserve">  } finally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file.close();</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 xml:space="preserve">  }</w:t>
      </w:r>
    </w:p>
    <w:p w:rsidR="000339E6" w:rsidRPr="000339E6" w:rsidRDefault="000339E6" w:rsidP="000339E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0339E6">
        <w:rPr>
          <w:rFonts w:ascii="Consolas" w:eastAsia="宋体" w:hAnsi="Consolas" w:cs="Consolas"/>
          <w:color w:val="A6E22E"/>
          <w:sz w:val="24"/>
          <w:szCs w:val="24"/>
          <w:shd w:val="clear" w:color="auto" w:fill="111111"/>
        </w:rPr>
        <w:t>}</w:t>
      </w:r>
    </w:p>
    <w:p w:rsidR="000339E6" w:rsidRPr="000339E6" w:rsidRDefault="000339E6" w:rsidP="000339E6">
      <w:pPr>
        <w:adjustRightInd/>
        <w:snapToGrid/>
        <w:spacing w:beforeLines="20" w:before="48" w:after="0" w:line="40" w:lineRule="atLeast"/>
        <w:ind w:firstLine="720"/>
        <w:rPr>
          <w:rFonts w:ascii="宋体" w:eastAsia="宋体" w:hAnsi="宋体" w:cs="宋体"/>
          <w:sz w:val="24"/>
          <w:szCs w:val="24"/>
        </w:rPr>
      </w:pPr>
      <w:r w:rsidRPr="000339E6">
        <w:rPr>
          <w:rFonts w:ascii="宋体" w:eastAsia="宋体" w:hAnsi="宋体" w:cs="宋体"/>
          <w:sz w:val="24"/>
          <w:szCs w:val="24"/>
        </w:rPr>
        <w:t>上面代码打开文本文件，使用yield表达式可以手动逐行读取文件。</w:t>
      </w:r>
    </w:p>
    <w:p w:rsidR="000339E6" w:rsidRPr="000339E6" w:rsidRDefault="000339E6" w:rsidP="00A87C59">
      <w:pPr>
        <w:pStyle w:val="6"/>
        <w:numPr>
          <w:ilvl w:val="0"/>
          <w:numId w:val="20"/>
        </w:numPr>
        <w:rPr>
          <w:bdr w:val="none" w:sz="0" w:space="0" w:color="auto" w:frame="1"/>
        </w:rPr>
      </w:pPr>
      <w:r w:rsidRPr="000339E6">
        <w:rPr>
          <w:bdr w:val="none" w:sz="0" w:space="0" w:color="auto" w:frame="1"/>
        </w:rPr>
        <w:t>控制流管理</w:t>
      </w:r>
    </w:p>
    <w:p w:rsidR="00B5748A" w:rsidRPr="00B5748A" w:rsidRDefault="00B5748A" w:rsidP="00B5748A">
      <w:pPr>
        <w:adjustRightInd/>
        <w:snapToGrid/>
        <w:spacing w:beforeLines="20" w:before="48" w:after="0" w:line="40" w:lineRule="atLeast"/>
        <w:ind w:firstLine="720"/>
        <w:rPr>
          <w:rFonts w:ascii="宋体" w:eastAsia="宋体" w:hAnsi="宋体" w:cs="宋体"/>
          <w:sz w:val="24"/>
          <w:szCs w:val="24"/>
        </w:rPr>
      </w:pPr>
      <w:r w:rsidRPr="00B5748A">
        <w:rPr>
          <w:rFonts w:ascii="宋体" w:eastAsia="宋体" w:hAnsi="宋体" w:cs="宋体"/>
          <w:sz w:val="24"/>
          <w:szCs w:val="24"/>
        </w:rPr>
        <w:t>Generator 函数可以进一步改善代码运行流程。</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function* longRunningTask(value1)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try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var value2 = yield step1(value1);</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var value3 = yield step2(value2);</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var value4 = yield step3(value3);</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var value5 = yield step4(value4);</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 Do something with value4</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 catch (e)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 Handle any error from step1 through step4</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w:t>
      </w:r>
    </w:p>
    <w:p w:rsidR="00B5748A" w:rsidRPr="00B5748A" w:rsidRDefault="00B5748A" w:rsidP="00B5748A">
      <w:pPr>
        <w:adjustRightInd/>
        <w:snapToGrid/>
        <w:spacing w:beforeLines="20" w:before="48" w:after="0" w:line="40" w:lineRule="atLeast"/>
        <w:ind w:firstLine="720"/>
        <w:rPr>
          <w:rFonts w:ascii="宋体" w:eastAsia="宋体" w:hAnsi="宋体" w:cs="宋体"/>
          <w:sz w:val="24"/>
          <w:szCs w:val="24"/>
        </w:rPr>
      </w:pPr>
      <w:r w:rsidRPr="00B5748A">
        <w:rPr>
          <w:rFonts w:ascii="宋体" w:eastAsia="宋体" w:hAnsi="宋体" w:cs="宋体"/>
          <w:sz w:val="24"/>
          <w:szCs w:val="24"/>
        </w:rPr>
        <w:t>然后，使用一个函数，按次序自动执行所有步骤。</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scheduler(longRunningTask(initialValue));</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function scheduler(task)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var taskObj = task.next(task.value);</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 </w:t>
      </w:r>
      <w:r w:rsidRPr="00B5748A">
        <w:rPr>
          <w:rFonts w:ascii="Consolas" w:eastAsia="宋体" w:hAnsi="Consolas" w:cs="Consolas"/>
          <w:color w:val="A6E22E"/>
          <w:sz w:val="24"/>
          <w:szCs w:val="24"/>
          <w:shd w:val="clear" w:color="auto" w:fill="111111"/>
        </w:rPr>
        <w:t>如果</w:t>
      </w:r>
      <w:r w:rsidRPr="00B5748A">
        <w:rPr>
          <w:rFonts w:ascii="Consolas" w:eastAsia="宋体" w:hAnsi="Consolas" w:cs="Consolas"/>
          <w:color w:val="A6E22E"/>
          <w:sz w:val="24"/>
          <w:szCs w:val="24"/>
          <w:shd w:val="clear" w:color="auto" w:fill="111111"/>
        </w:rPr>
        <w:t>Generator</w:t>
      </w:r>
      <w:r w:rsidRPr="00B5748A">
        <w:rPr>
          <w:rFonts w:ascii="Consolas" w:eastAsia="宋体" w:hAnsi="Consolas" w:cs="Consolas"/>
          <w:color w:val="A6E22E"/>
          <w:sz w:val="24"/>
          <w:szCs w:val="24"/>
          <w:shd w:val="clear" w:color="auto" w:fill="111111"/>
        </w:rPr>
        <w:t>函数未结束，就继续调用</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if (!taskObj.done)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task.value = taskObj.value</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scheduler(task);</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w:t>
      </w:r>
    </w:p>
    <w:p w:rsidR="00B5748A" w:rsidRPr="00B5748A" w:rsidRDefault="00B5748A" w:rsidP="00B5748A">
      <w:pPr>
        <w:adjustRightInd/>
        <w:snapToGrid/>
        <w:spacing w:beforeLines="20" w:before="48" w:after="0" w:line="40" w:lineRule="atLeast"/>
        <w:ind w:firstLine="720"/>
        <w:rPr>
          <w:rFonts w:ascii="宋体" w:eastAsia="宋体" w:hAnsi="宋体" w:cs="宋体"/>
          <w:sz w:val="24"/>
          <w:szCs w:val="24"/>
        </w:rPr>
      </w:pPr>
      <w:r w:rsidRPr="00B5748A">
        <w:rPr>
          <w:rFonts w:ascii="宋体" w:eastAsia="宋体" w:hAnsi="宋体" w:cs="宋体"/>
          <w:sz w:val="24"/>
          <w:szCs w:val="24"/>
        </w:rPr>
        <w:t>注意，上面这种做法，只适合同步操作，即所有的task都必须是同步的，不能有异步操作。因为这里的代码一得到返回值，就继续往下执行，没有判断异步操作何时完成。如果要控制异步的操作流程，详见后面的《异步操作》一章。</w:t>
      </w:r>
    </w:p>
    <w:p w:rsidR="00B5748A" w:rsidRDefault="00B5748A" w:rsidP="00B5748A">
      <w:pPr>
        <w:adjustRightInd/>
        <w:snapToGrid/>
        <w:spacing w:beforeLines="20" w:before="48" w:after="0" w:line="40" w:lineRule="atLeast"/>
        <w:rPr>
          <w:rFonts w:ascii="宋体" w:eastAsia="宋体" w:hAnsi="宋体" w:cs="宋体"/>
          <w:sz w:val="24"/>
          <w:szCs w:val="24"/>
        </w:rPr>
      </w:pPr>
    </w:p>
    <w:p w:rsidR="00B5748A" w:rsidRPr="00B5748A" w:rsidRDefault="00B5748A" w:rsidP="00B5748A">
      <w:pPr>
        <w:adjustRightInd/>
        <w:snapToGrid/>
        <w:spacing w:beforeLines="20" w:before="48" w:after="0" w:line="40" w:lineRule="atLeast"/>
        <w:ind w:firstLine="720"/>
        <w:rPr>
          <w:rFonts w:ascii="宋体" w:eastAsia="宋体" w:hAnsi="宋体" w:cs="宋体"/>
          <w:sz w:val="24"/>
          <w:szCs w:val="24"/>
        </w:rPr>
      </w:pPr>
      <w:r w:rsidRPr="00B5748A">
        <w:rPr>
          <w:rFonts w:ascii="宋体" w:eastAsia="宋体" w:hAnsi="宋体" w:cs="宋体"/>
          <w:sz w:val="24"/>
          <w:szCs w:val="24"/>
        </w:rPr>
        <w:t>下面，利用for...of循环会自动依次执行yield命令的特性，提供一种更一般的控制流管理的方法。</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let steps = [step1Func, step2Func, step3Func];</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function* iterateSteps(steps){</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for (var i=0; i&lt; steps.length; i++){</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var step = steps[i];</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yield step();</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 xml:space="preserve">  }</w:t>
      </w:r>
    </w:p>
    <w:p w:rsidR="00B5748A" w:rsidRPr="00B5748A" w:rsidRDefault="00B5748A" w:rsidP="00B5748A">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5748A">
        <w:rPr>
          <w:rFonts w:ascii="Consolas" w:eastAsia="宋体" w:hAnsi="Consolas" w:cs="Consolas"/>
          <w:color w:val="A6E22E"/>
          <w:sz w:val="24"/>
          <w:szCs w:val="24"/>
          <w:shd w:val="clear" w:color="auto" w:fill="111111"/>
        </w:rPr>
        <w:t>}</w:t>
      </w:r>
    </w:p>
    <w:p w:rsidR="00B5748A" w:rsidRPr="00B5748A" w:rsidRDefault="00B5748A" w:rsidP="00B5748A">
      <w:pPr>
        <w:adjustRightInd/>
        <w:snapToGrid/>
        <w:spacing w:beforeLines="20" w:before="48" w:after="0" w:line="40" w:lineRule="atLeast"/>
        <w:ind w:firstLine="720"/>
        <w:rPr>
          <w:rFonts w:ascii="宋体" w:eastAsia="宋体" w:hAnsi="宋体" w:cs="宋体"/>
          <w:sz w:val="24"/>
          <w:szCs w:val="24"/>
        </w:rPr>
      </w:pPr>
      <w:r w:rsidRPr="00B5748A">
        <w:rPr>
          <w:rFonts w:ascii="宋体" w:eastAsia="宋体" w:hAnsi="宋体" w:cs="宋体"/>
          <w:sz w:val="24"/>
          <w:szCs w:val="24"/>
        </w:rPr>
        <w:t>上面代码中，数组steps封装了一个任务的多个步骤，Generator 函数iterateSteps则是依次为这些步骤加上yield命令。</w:t>
      </w:r>
    </w:p>
    <w:p w:rsidR="00B5748A" w:rsidRPr="00B5748A" w:rsidRDefault="00B5748A" w:rsidP="006A646C">
      <w:pPr>
        <w:adjustRightInd/>
        <w:snapToGrid/>
        <w:spacing w:beforeLines="20" w:before="48" w:after="0" w:line="40" w:lineRule="atLeast"/>
        <w:ind w:firstLine="720"/>
        <w:rPr>
          <w:rFonts w:ascii="宋体" w:eastAsia="宋体" w:hAnsi="宋体" w:cs="宋体"/>
          <w:sz w:val="24"/>
          <w:szCs w:val="24"/>
        </w:rPr>
      </w:pPr>
    </w:p>
    <w:p w:rsidR="006A646C" w:rsidRPr="006A646C" w:rsidRDefault="006A646C" w:rsidP="006A646C">
      <w:pPr>
        <w:adjustRightInd/>
        <w:snapToGrid/>
        <w:spacing w:beforeLines="20" w:before="48" w:after="0" w:line="40" w:lineRule="atLeast"/>
        <w:ind w:firstLine="720"/>
        <w:rPr>
          <w:rFonts w:ascii="宋体" w:eastAsia="宋体" w:hAnsi="宋体" w:cs="宋体"/>
          <w:sz w:val="24"/>
          <w:szCs w:val="24"/>
        </w:rPr>
      </w:pPr>
      <w:r w:rsidRPr="006A646C">
        <w:rPr>
          <w:rFonts w:ascii="宋体" w:eastAsia="宋体" w:hAnsi="宋体" w:cs="宋体"/>
          <w:sz w:val="24"/>
          <w:szCs w:val="24"/>
        </w:rPr>
        <w:t>将任务分解成步骤之后，还可以将项目分解成多个依次执行的任务。</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let jobs = [job1, job2, job3];</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function* iterateJobs(jobs){</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lastRenderedPageBreak/>
        <w:t xml:space="preserve">  for (var i=0; i&lt; jobs.length; i++){</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var job = jobs[i];</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yield* iterateSteps(job.steps);</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w:t>
      </w:r>
    </w:p>
    <w:p w:rsidR="006A646C" w:rsidRPr="006A646C" w:rsidRDefault="006A646C" w:rsidP="006A646C">
      <w:pPr>
        <w:adjustRightInd/>
        <w:snapToGrid/>
        <w:spacing w:beforeLines="20" w:before="48" w:after="0" w:line="40" w:lineRule="atLeast"/>
        <w:ind w:firstLine="720"/>
        <w:rPr>
          <w:rFonts w:ascii="宋体" w:eastAsia="宋体" w:hAnsi="宋体" w:cs="宋体"/>
          <w:sz w:val="24"/>
          <w:szCs w:val="24"/>
        </w:rPr>
      </w:pPr>
      <w:r w:rsidRPr="006A646C">
        <w:rPr>
          <w:rFonts w:ascii="宋体" w:eastAsia="宋体" w:hAnsi="宋体" w:cs="宋体"/>
          <w:sz w:val="24"/>
          <w:szCs w:val="24"/>
        </w:rPr>
        <w:t>上面代码中，数组jobs封装了一个项目的多个任务，Generator 函数iterateJobs则是依次为这些任务加上yield*命令。</w:t>
      </w:r>
    </w:p>
    <w:p w:rsidR="006A646C" w:rsidRPr="006A646C" w:rsidRDefault="006A646C" w:rsidP="006A646C">
      <w:pPr>
        <w:adjustRightInd/>
        <w:snapToGrid/>
        <w:spacing w:beforeLines="20" w:before="48" w:after="0" w:line="40" w:lineRule="atLeast"/>
        <w:ind w:firstLine="720"/>
        <w:rPr>
          <w:rFonts w:ascii="宋体" w:eastAsia="宋体" w:hAnsi="宋体" w:cs="宋体"/>
          <w:sz w:val="24"/>
          <w:szCs w:val="24"/>
        </w:rPr>
      </w:pPr>
      <w:r w:rsidRPr="006A646C">
        <w:rPr>
          <w:rFonts w:ascii="宋体" w:eastAsia="宋体" w:hAnsi="宋体" w:cs="宋体"/>
          <w:sz w:val="24"/>
          <w:szCs w:val="24"/>
        </w:rPr>
        <w:t>最后，就可以用for...of循环一次性依次执行所有任务的所有步骤。</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for (var step of iterateJobs(jobs)){</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console.log(step.id);</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w:t>
      </w:r>
    </w:p>
    <w:p w:rsidR="006A646C" w:rsidRPr="006A646C" w:rsidRDefault="006A646C" w:rsidP="006A646C">
      <w:pPr>
        <w:adjustRightInd/>
        <w:snapToGrid/>
        <w:spacing w:beforeLines="20" w:before="48" w:after="0" w:line="40" w:lineRule="atLeast"/>
        <w:ind w:firstLine="720"/>
        <w:rPr>
          <w:rFonts w:ascii="宋体" w:eastAsia="宋体" w:hAnsi="宋体" w:cs="宋体"/>
          <w:sz w:val="24"/>
          <w:szCs w:val="24"/>
        </w:rPr>
      </w:pPr>
      <w:r w:rsidRPr="006A646C">
        <w:rPr>
          <w:rFonts w:ascii="宋体" w:eastAsia="宋体" w:hAnsi="宋体" w:cs="宋体"/>
          <w:sz w:val="24"/>
          <w:szCs w:val="24"/>
        </w:rPr>
        <w:t>再次提醒，上面的做法只能用于所有步骤都是同步操作的情况，不能有异步操作的步骤。如果想要依次执行异步的步骤，必须使用后面的《异步操作》一章介绍的方法。</w:t>
      </w:r>
    </w:p>
    <w:p w:rsidR="006A646C" w:rsidRPr="006A646C" w:rsidRDefault="006A646C" w:rsidP="006A646C">
      <w:pPr>
        <w:adjustRightInd/>
        <w:snapToGrid/>
        <w:spacing w:beforeLines="20" w:before="48" w:after="0" w:line="40" w:lineRule="atLeast"/>
        <w:ind w:firstLine="720"/>
        <w:rPr>
          <w:rFonts w:ascii="宋体" w:eastAsia="宋体" w:hAnsi="宋体" w:cs="宋体"/>
          <w:sz w:val="24"/>
          <w:szCs w:val="24"/>
        </w:rPr>
      </w:pPr>
      <w:r w:rsidRPr="006A646C">
        <w:rPr>
          <w:rFonts w:ascii="宋体" w:eastAsia="宋体" w:hAnsi="宋体" w:cs="宋体"/>
          <w:sz w:val="24"/>
          <w:szCs w:val="24"/>
        </w:rPr>
        <w:t>for...of的本质是一个while循环，所以上面的代码实质上执行的是下面的逻辑。</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var it = iterateJobs(jobs);</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var res = it.next();</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while (!res.done){</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var result = res.value;</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 ...</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 xml:space="preserve">  res = it.next();</w:t>
      </w:r>
    </w:p>
    <w:p w:rsidR="006A646C" w:rsidRPr="006A646C" w:rsidRDefault="006A646C" w:rsidP="006A646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A646C">
        <w:rPr>
          <w:rFonts w:ascii="Consolas" w:eastAsia="宋体" w:hAnsi="Consolas" w:cs="Consolas"/>
          <w:color w:val="A6E22E"/>
          <w:sz w:val="24"/>
          <w:szCs w:val="24"/>
          <w:shd w:val="clear" w:color="auto" w:fill="111111"/>
        </w:rPr>
        <w:t>}</w:t>
      </w:r>
    </w:p>
    <w:p w:rsidR="000339E6" w:rsidRPr="00223B99" w:rsidRDefault="00B5748A" w:rsidP="00A87C59">
      <w:pPr>
        <w:pStyle w:val="6"/>
        <w:numPr>
          <w:ilvl w:val="0"/>
          <w:numId w:val="20"/>
        </w:numPr>
        <w:rPr>
          <w:bdr w:val="none" w:sz="0" w:space="0" w:color="auto" w:frame="1"/>
        </w:rPr>
      </w:pPr>
      <w:r w:rsidRPr="00B5748A">
        <w:rPr>
          <w:bdr w:val="none" w:sz="0" w:space="0" w:color="auto" w:frame="1"/>
        </w:rPr>
        <w:t>部署</w:t>
      </w:r>
      <w:r w:rsidRPr="00B5748A">
        <w:rPr>
          <w:bdr w:val="none" w:sz="0" w:space="0" w:color="auto" w:frame="1"/>
        </w:rPr>
        <w:t xml:space="preserve"> Iterator </w:t>
      </w:r>
      <w:r w:rsidRPr="00B5748A">
        <w:rPr>
          <w:bdr w:val="none" w:sz="0" w:space="0" w:color="auto" w:frame="1"/>
        </w:rPr>
        <w:t>接口</w:t>
      </w:r>
    </w:p>
    <w:p w:rsidR="00133678" w:rsidRDefault="00133678">
      <w:pPr>
        <w:adjustRightInd/>
        <w:snapToGrid/>
        <w:spacing w:line="220" w:lineRule="atLeast"/>
        <w:rPr>
          <w:rFonts w:ascii="宋体" w:eastAsia="宋体" w:hAnsi="宋体" w:cs="宋体"/>
          <w:sz w:val="24"/>
          <w:szCs w:val="24"/>
        </w:rPr>
      </w:pPr>
      <w:r>
        <w:rPr>
          <w:rFonts w:ascii="宋体" w:eastAsia="宋体" w:hAnsi="宋体" w:cs="宋体"/>
          <w:sz w:val="24"/>
          <w:szCs w:val="24"/>
        </w:rPr>
        <w:br w:type="page"/>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lastRenderedPageBreak/>
        <w:t>function* iterEntries(obj)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let keys = Object.keys(obj);</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for (let i=0; i &lt; keys.length; i++)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let key = keys[i];</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yield [key, obj[key]];</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let myObj = { foo: 3, bar: 7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for (let [key, value] of iterEntries(myObj))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console.log(key, value);</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foo 3</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bar 7</w:t>
      </w:r>
    </w:p>
    <w:p w:rsidR="00133678" w:rsidRPr="00133678" w:rsidRDefault="00133678" w:rsidP="00133678">
      <w:pPr>
        <w:adjustRightInd/>
        <w:snapToGrid/>
        <w:spacing w:beforeLines="20" w:before="48" w:after="0" w:line="40" w:lineRule="atLeast"/>
        <w:ind w:firstLine="720"/>
        <w:rPr>
          <w:rFonts w:ascii="宋体" w:eastAsia="宋体" w:hAnsi="宋体" w:cs="宋体"/>
          <w:sz w:val="24"/>
          <w:szCs w:val="24"/>
        </w:rPr>
      </w:pPr>
      <w:r w:rsidRPr="00133678">
        <w:rPr>
          <w:rFonts w:ascii="宋体" w:eastAsia="宋体" w:hAnsi="宋体" w:cs="宋体"/>
          <w:sz w:val="24"/>
          <w:szCs w:val="24"/>
        </w:rPr>
        <w:t>上述代码中，myObj是一个普通对象，通过iterEntries函数，就有了 Iterator 接口。也就是说，可以在任意对象上部署next方法。</w:t>
      </w:r>
    </w:p>
    <w:p w:rsidR="00133678" w:rsidRPr="00133678" w:rsidRDefault="00133678" w:rsidP="00133678">
      <w:pPr>
        <w:adjustRightInd/>
        <w:snapToGrid/>
        <w:spacing w:beforeLines="20" w:before="48" w:after="0" w:line="40" w:lineRule="atLeast"/>
        <w:ind w:firstLine="720"/>
        <w:rPr>
          <w:rFonts w:ascii="宋体" w:eastAsia="宋体" w:hAnsi="宋体" w:cs="宋体"/>
          <w:sz w:val="24"/>
          <w:szCs w:val="24"/>
        </w:rPr>
      </w:pPr>
      <w:r w:rsidRPr="00133678">
        <w:rPr>
          <w:rFonts w:ascii="宋体" w:eastAsia="宋体" w:hAnsi="宋体" w:cs="宋体"/>
          <w:sz w:val="24"/>
          <w:szCs w:val="24"/>
        </w:rPr>
        <w:t>下面是一个对数组部署 Iterator 接口的例子，尽管数组原生具有这个接口。</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function* makeSimpleGenerator(array){</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var nextIndex = 0;</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while(nextIndex &lt; array.length){</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yield array[nextIndex++];</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var gen = makeSimpleGenerator(['yo', 'ya']);</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gen.next().value // 'yo'</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gen.next().value // 'ya'</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gen.next().done  // true</w:t>
      </w:r>
    </w:p>
    <w:p w:rsidR="00E11145" w:rsidRPr="00223B99" w:rsidRDefault="00133678" w:rsidP="00A87C59">
      <w:pPr>
        <w:pStyle w:val="6"/>
        <w:numPr>
          <w:ilvl w:val="0"/>
          <w:numId w:val="20"/>
        </w:numPr>
        <w:rPr>
          <w:bdr w:val="none" w:sz="0" w:space="0" w:color="auto" w:frame="1"/>
        </w:rPr>
      </w:pPr>
      <w:r w:rsidRPr="00133678">
        <w:rPr>
          <w:bdr w:val="none" w:sz="0" w:space="0" w:color="auto" w:frame="1"/>
        </w:rPr>
        <w:t>作为数据结构</w:t>
      </w:r>
      <w:r w:rsidRPr="00133678">
        <w:rPr>
          <w:bdr w:val="none" w:sz="0" w:space="0" w:color="auto" w:frame="1"/>
        </w:rPr>
        <w:t xml:space="preserve"> </w:t>
      </w:r>
      <w:hyperlink r:id="rId36" w:anchor="docs/generator#（4）作为数据结构" w:history="1">
        <w:r w:rsidRPr="00133678">
          <w:rPr>
            <w:bdr w:val="none" w:sz="0" w:space="0" w:color="auto" w:frame="1"/>
          </w:rPr>
          <w:t>§</w:t>
        </w:r>
      </w:hyperlink>
      <w:r w:rsidRPr="00133678">
        <w:rPr>
          <w:bdr w:val="none" w:sz="0" w:space="0" w:color="auto" w:frame="1"/>
        </w:rPr>
        <w:t xml:space="preserve"> </w:t>
      </w:r>
      <w:hyperlink r:id="rId37" w:anchor="docs/generator" w:history="1">
        <w:r w:rsidRPr="00223B99">
          <w:rPr>
            <w:bdr w:val="none" w:sz="0" w:space="0" w:color="auto" w:frame="1"/>
          </w:rPr>
          <w:t>⇧</w:t>
        </w:r>
      </w:hyperlink>
    </w:p>
    <w:p w:rsidR="00133678" w:rsidRPr="00133678" w:rsidRDefault="00133678" w:rsidP="00133678">
      <w:pPr>
        <w:adjustRightInd/>
        <w:snapToGrid/>
        <w:spacing w:beforeLines="20" w:before="48" w:after="0" w:line="40" w:lineRule="atLeast"/>
        <w:ind w:firstLine="720"/>
        <w:rPr>
          <w:rFonts w:ascii="宋体" w:eastAsia="宋体" w:hAnsi="宋体" w:cs="宋体"/>
          <w:sz w:val="24"/>
          <w:szCs w:val="24"/>
        </w:rPr>
      </w:pPr>
      <w:r w:rsidRPr="00133678">
        <w:rPr>
          <w:rFonts w:ascii="宋体" w:eastAsia="宋体" w:hAnsi="宋体" w:cs="宋体"/>
          <w:sz w:val="24"/>
          <w:szCs w:val="24"/>
        </w:rPr>
        <w:t>Generator 可以看作是数据结构，更确切地说，可以看作是一个数组结构，因为 Generator 函数可以返回一系列的值，这意味着它可以对任意表达式，提供类似数组的接口。</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function* doStuff()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yield fs.readFile.bind(null, 'hello.txt');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yield fs.readFile.bind(null, 'world.txt');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yield fs.readFile.bind(null, 'and-such.txt');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w:t>
      </w:r>
    </w:p>
    <w:p w:rsidR="00133678" w:rsidRPr="00133678" w:rsidRDefault="00133678" w:rsidP="00133678">
      <w:pPr>
        <w:adjustRightInd/>
        <w:snapToGrid/>
        <w:spacing w:beforeLines="20" w:before="48" w:after="0" w:line="40" w:lineRule="atLeast"/>
        <w:ind w:firstLine="720"/>
        <w:rPr>
          <w:rFonts w:ascii="宋体" w:eastAsia="宋体" w:hAnsi="宋体" w:cs="宋体"/>
          <w:sz w:val="24"/>
          <w:szCs w:val="24"/>
        </w:rPr>
      </w:pPr>
      <w:r w:rsidRPr="00133678">
        <w:rPr>
          <w:rFonts w:ascii="宋体" w:eastAsia="宋体" w:hAnsi="宋体" w:cs="宋体"/>
          <w:sz w:val="24"/>
          <w:szCs w:val="24"/>
        </w:rPr>
        <w:t>上面代码就是依次返回三个函数，但是由于使用了 Generator 函数，导致可以像处理数组那样，处理这三个返回的函数。</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for (task of doStuff())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 task</w:t>
      </w:r>
      <w:r w:rsidRPr="00133678">
        <w:rPr>
          <w:rFonts w:ascii="Consolas" w:eastAsia="宋体" w:hAnsi="Consolas" w:cs="Consolas"/>
          <w:color w:val="A6E22E"/>
          <w:sz w:val="24"/>
          <w:szCs w:val="24"/>
          <w:shd w:val="clear" w:color="auto" w:fill="111111"/>
        </w:rPr>
        <w:t>是一个函数，可以像回调函数那样使用它</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w:t>
      </w:r>
    </w:p>
    <w:p w:rsidR="00133678" w:rsidRPr="00133678" w:rsidRDefault="00133678" w:rsidP="00133678">
      <w:pPr>
        <w:adjustRightInd/>
        <w:snapToGrid/>
        <w:spacing w:beforeLines="20" w:before="48" w:after="0" w:line="40" w:lineRule="atLeast"/>
        <w:ind w:firstLine="720"/>
        <w:rPr>
          <w:rFonts w:ascii="宋体" w:eastAsia="宋体" w:hAnsi="宋体" w:cs="宋体"/>
          <w:sz w:val="24"/>
          <w:szCs w:val="24"/>
        </w:rPr>
      </w:pPr>
      <w:r w:rsidRPr="00133678">
        <w:rPr>
          <w:rFonts w:ascii="宋体" w:eastAsia="宋体" w:hAnsi="宋体" w:cs="宋体"/>
          <w:sz w:val="24"/>
          <w:szCs w:val="24"/>
        </w:rPr>
        <w:t>实际上，如果用 ES5 表达，完全可以用数组模拟 Generator 的这种用法。</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function doStuff()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return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fs.readFile.bind(null, 'hello.txt'),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fs.readFile.bind(null, 'world.txt'),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 xml:space="preserve">    fs.readFile.bind(null, 'and-such.txt')</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lastRenderedPageBreak/>
        <w:t xml:space="preserve">  ];</w:t>
      </w:r>
    </w:p>
    <w:p w:rsidR="00133678" w:rsidRPr="00133678" w:rsidRDefault="00133678" w:rsidP="0013367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33678">
        <w:rPr>
          <w:rFonts w:ascii="Consolas" w:eastAsia="宋体" w:hAnsi="Consolas" w:cs="Consolas"/>
          <w:color w:val="A6E22E"/>
          <w:sz w:val="24"/>
          <w:szCs w:val="24"/>
          <w:shd w:val="clear" w:color="auto" w:fill="111111"/>
        </w:rPr>
        <w:t>}</w:t>
      </w:r>
    </w:p>
    <w:p w:rsidR="00133678" w:rsidRPr="00133678" w:rsidRDefault="00133678" w:rsidP="00133678">
      <w:pPr>
        <w:adjustRightInd/>
        <w:snapToGrid/>
        <w:spacing w:beforeLines="20" w:before="48" w:after="0" w:line="40" w:lineRule="atLeast"/>
        <w:ind w:firstLine="720"/>
        <w:rPr>
          <w:rFonts w:ascii="宋体" w:eastAsia="宋体" w:hAnsi="宋体" w:cs="宋体"/>
          <w:sz w:val="24"/>
          <w:szCs w:val="24"/>
        </w:rPr>
      </w:pPr>
      <w:r w:rsidRPr="00133678">
        <w:rPr>
          <w:rFonts w:ascii="宋体" w:eastAsia="宋体" w:hAnsi="宋体" w:cs="宋体"/>
          <w:sz w:val="24"/>
          <w:szCs w:val="24"/>
        </w:rPr>
        <w:t>上面的函数，可以用一模一样的for...of循环处理！两相一比较，就不难看出 Generator 使得数据或者操作，具备了类似数组的接口。</w:t>
      </w:r>
    </w:p>
    <w:p w:rsidR="00E11145" w:rsidRPr="00133678" w:rsidRDefault="00E11145" w:rsidP="000339E6">
      <w:pPr>
        <w:adjustRightInd/>
        <w:snapToGrid/>
        <w:spacing w:beforeLines="20" w:before="48" w:after="0" w:line="40" w:lineRule="atLeast"/>
        <w:rPr>
          <w:rFonts w:ascii="宋体" w:eastAsia="宋体" w:hAnsi="宋体" w:cs="宋体"/>
          <w:sz w:val="24"/>
          <w:szCs w:val="24"/>
        </w:rPr>
      </w:pPr>
    </w:p>
    <w:p w:rsidR="00E11145" w:rsidRPr="00223B99" w:rsidRDefault="00223B99" w:rsidP="00A87C59">
      <w:pPr>
        <w:pStyle w:val="4"/>
        <w:numPr>
          <w:ilvl w:val="0"/>
          <w:numId w:val="19"/>
        </w:numPr>
      </w:pPr>
      <w:r w:rsidRPr="00223B99">
        <w:t xml:space="preserve">Generator </w:t>
      </w:r>
      <w:r w:rsidRPr="00223B99">
        <w:t>函数的异步应用</w:t>
      </w:r>
    </w:p>
    <w:p w:rsidR="00223B99" w:rsidRPr="00223B99" w:rsidRDefault="00223B99" w:rsidP="00A87C59">
      <w:pPr>
        <w:pStyle w:val="5"/>
        <w:numPr>
          <w:ilvl w:val="0"/>
          <w:numId w:val="22"/>
        </w:numPr>
      </w:pPr>
      <w:r w:rsidRPr="00223B99">
        <w:t>传统方法</w:t>
      </w:r>
    </w:p>
    <w:p w:rsidR="00223B99" w:rsidRPr="00223B99" w:rsidRDefault="00223B99" w:rsidP="00223B99">
      <w:pPr>
        <w:adjustRightInd/>
        <w:snapToGrid/>
        <w:spacing w:before="100" w:beforeAutospacing="1" w:after="100" w:afterAutospacing="1"/>
        <w:ind w:firstLine="720"/>
        <w:rPr>
          <w:rFonts w:ascii="Verdana" w:eastAsia="宋体" w:hAnsi="Verdana" w:cs="Arial"/>
          <w:color w:val="333333"/>
          <w:sz w:val="24"/>
          <w:szCs w:val="24"/>
        </w:rPr>
      </w:pPr>
      <w:r w:rsidRPr="00223B99">
        <w:rPr>
          <w:rFonts w:ascii="Verdana" w:eastAsia="宋体" w:hAnsi="Verdana" w:cs="Arial"/>
          <w:color w:val="333333"/>
          <w:sz w:val="24"/>
          <w:szCs w:val="24"/>
        </w:rPr>
        <w:t xml:space="preserve">ES6 </w:t>
      </w:r>
      <w:r w:rsidRPr="00223B99">
        <w:rPr>
          <w:rFonts w:ascii="Verdana" w:eastAsia="宋体" w:hAnsi="Verdana" w:cs="Arial"/>
          <w:color w:val="333333"/>
          <w:sz w:val="24"/>
          <w:szCs w:val="24"/>
        </w:rPr>
        <w:t>诞生以前，异步编程的方法，大概有下面四种。</w:t>
      </w:r>
    </w:p>
    <w:p w:rsidR="00223B99" w:rsidRPr="00223B99" w:rsidRDefault="00223B99" w:rsidP="00A87C59">
      <w:pPr>
        <w:numPr>
          <w:ilvl w:val="0"/>
          <w:numId w:val="21"/>
        </w:numPr>
        <w:adjustRightInd/>
        <w:snapToGrid/>
        <w:spacing w:before="100" w:beforeAutospacing="1" w:after="100" w:afterAutospacing="1"/>
        <w:ind w:left="1020" w:hanging="75"/>
        <w:rPr>
          <w:rFonts w:ascii="Verdana" w:eastAsia="宋体" w:hAnsi="Verdana" w:cs="Arial"/>
          <w:color w:val="333333"/>
          <w:sz w:val="24"/>
          <w:szCs w:val="24"/>
        </w:rPr>
      </w:pPr>
      <w:r w:rsidRPr="00223B99">
        <w:rPr>
          <w:rFonts w:ascii="Verdana" w:eastAsia="宋体" w:hAnsi="Verdana" w:cs="Arial"/>
          <w:color w:val="333333"/>
          <w:sz w:val="24"/>
          <w:szCs w:val="24"/>
        </w:rPr>
        <w:t>回调函数</w:t>
      </w:r>
    </w:p>
    <w:p w:rsidR="00223B99" w:rsidRPr="00223B99" w:rsidRDefault="00223B99" w:rsidP="00A87C59">
      <w:pPr>
        <w:numPr>
          <w:ilvl w:val="0"/>
          <w:numId w:val="21"/>
        </w:numPr>
        <w:adjustRightInd/>
        <w:snapToGrid/>
        <w:spacing w:before="100" w:beforeAutospacing="1" w:after="100" w:afterAutospacing="1"/>
        <w:ind w:left="1020" w:hanging="75"/>
        <w:rPr>
          <w:rFonts w:ascii="Verdana" w:eastAsia="宋体" w:hAnsi="Verdana" w:cs="Arial"/>
          <w:color w:val="333333"/>
          <w:sz w:val="24"/>
          <w:szCs w:val="24"/>
        </w:rPr>
      </w:pPr>
      <w:r w:rsidRPr="00223B99">
        <w:rPr>
          <w:rFonts w:ascii="Verdana" w:eastAsia="宋体" w:hAnsi="Verdana" w:cs="Arial"/>
          <w:color w:val="333333"/>
          <w:sz w:val="24"/>
          <w:szCs w:val="24"/>
        </w:rPr>
        <w:t>事件监听</w:t>
      </w:r>
    </w:p>
    <w:p w:rsidR="00223B99" w:rsidRPr="00223B99" w:rsidRDefault="00223B99" w:rsidP="00A87C59">
      <w:pPr>
        <w:numPr>
          <w:ilvl w:val="0"/>
          <w:numId w:val="21"/>
        </w:numPr>
        <w:adjustRightInd/>
        <w:snapToGrid/>
        <w:spacing w:before="100" w:beforeAutospacing="1" w:after="100" w:afterAutospacing="1"/>
        <w:ind w:left="1020" w:hanging="75"/>
        <w:rPr>
          <w:rFonts w:ascii="Verdana" w:eastAsia="宋体" w:hAnsi="Verdana" w:cs="Arial"/>
          <w:color w:val="333333"/>
          <w:sz w:val="24"/>
          <w:szCs w:val="24"/>
        </w:rPr>
      </w:pPr>
      <w:r w:rsidRPr="00223B99">
        <w:rPr>
          <w:rFonts w:ascii="Verdana" w:eastAsia="宋体" w:hAnsi="Verdana" w:cs="Arial"/>
          <w:color w:val="333333"/>
          <w:sz w:val="24"/>
          <w:szCs w:val="24"/>
        </w:rPr>
        <w:t>发布</w:t>
      </w:r>
      <w:r w:rsidRPr="00223B99">
        <w:rPr>
          <w:rFonts w:ascii="Verdana" w:eastAsia="宋体" w:hAnsi="Verdana" w:cs="Arial"/>
          <w:color w:val="333333"/>
          <w:sz w:val="24"/>
          <w:szCs w:val="24"/>
        </w:rPr>
        <w:t>/</w:t>
      </w:r>
      <w:r w:rsidRPr="00223B99">
        <w:rPr>
          <w:rFonts w:ascii="Verdana" w:eastAsia="宋体" w:hAnsi="Verdana" w:cs="Arial"/>
          <w:color w:val="333333"/>
          <w:sz w:val="24"/>
          <w:szCs w:val="24"/>
        </w:rPr>
        <w:t>订阅</w:t>
      </w:r>
    </w:p>
    <w:p w:rsidR="00223B99" w:rsidRPr="00223B99" w:rsidRDefault="00223B99" w:rsidP="00A87C59">
      <w:pPr>
        <w:numPr>
          <w:ilvl w:val="0"/>
          <w:numId w:val="21"/>
        </w:numPr>
        <w:adjustRightInd/>
        <w:snapToGrid/>
        <w:spacing w:before="100" w:beforeAutospacing="1" w:after="100" w:afterAutospacing="1"/>
        <w:ind w:left="1020" w:hanging="75"/>
        <w:rPr>
          <w:rFonts w:ascii="Verdana" w:eastAsia="宋体" w:hAnsi="Verdana" w:cs="Arial"/>
          <w:color w:val="333333"/>
          <w:sz w:val="24"/>
          <w:szCs w:val="24"/>
        </w:rPr>
      </w:pPr>
      <w:r w:rsidRPr="00223B99">
        <w:rPr>
          <w:rFonts w:ascii="Verdana" w:eastAsia="宋体" w:hAnsi="Verdana" w:cs="Arial"/>
          <w:color w:val="333333"/>
          <w:sz w:val="24"/>
          <w:szCs w:val="24"/>
        </w:rPr>
        <w:t xml:space="preserve">Promise </w:t>
      </w:r>
      <w:r w:rsidRPr="00223B99">
        <w:rPr>
          <w:rFonts w:ascii="Verdana" w:eastAsia="宋体" w:hAnsi="Verdana" w:cs="Arial"/>
          <w:color w:val="333333"/>
          <w:sz w:val="24"/>
          <w:szCs w:val="24"/>
        </w:rPr>
        <w:t>对象</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 xml:space="preserve">Generator </w:t>
      </w:r>
      <w:r w:rsidRPr="00223B99">
        <w:rPr>
          <w:rFonts w:ascii="Verdana" w:eastAsia="宋体" w:hAnsi="Verdana" w:cs="Arial"/>
          <w:color w:val="333333"/>
          <w:sz w:val="24"/>
          <w:szCs w:val="24"/>
        </w:rPr>
        <w:t>函数将</w:t>
      </w:r>
      <w:r w:rsidRPr="00223B99">
        <w:rPr>
          <w:rFonts w:ascii="Verdana" w:eastAsia="宋体" w:hAnsi="Verdana" w:cs="Arial"/>
          <w:color w:val="333333"/>
          <w:sz w:val="24"/>
          <w:szCs w:val="24"/>
        </w:rPr>
        <w:t xml:space="preserve"> JavaScript </w:t>
      </w:r>
      <w:r w:rsidRPr="00223B99">
        <w:rPr>
          <w:rFonts w:ascii="Verdana" w:eastAsia="宋体" w:hAnsi="Verdana" w:cs="Arial"/>
          <w:color w:val="333333"/>
          <w:sz w:val="24"/>
          <w:szCs w:val="24"/>
        </w:rPr>
        <w:t>异步编程带入了一个全新的阶段。</w:t>
      </w:r>
    </w:p>
    <w:p w:rsidR="000339E6" w:rsidRPr="00223B99" w:rsidRDefault="00223B99" w:rsidP="00A87C59">
      <w:pPr>
        <w:pStyle w:val="5"/>
        <w:numPr>
          <w:ilvl w:val="0"/>
          <w:numId w:val="22"/>
        </w:numPr>
        <w:rPr>
          <w:b w:val="0"/>
        </w:rPr>
      </w:pPr>
      <w:r w:rsidRPr="00223B99">
        <w:t>基本概念</w:t>
      </w:r>
    </w:p>
    <w:p w:rsidR="00223B99" w:rsidRPr="00223B99" w:rsidRDefault="00223B99" w:rsidP="00223B99">
      <w:pPr>
        <w:adjustRightInd/>
        <w:snapToGrid/>
        <w:spacing w:before="100" w:beforeAutospacing="1" w:after="100" w:afterAutospacing="1"/>
        <w:rPr>
          <w:rFonts w:ascii="Verdana" w:eastAsia="宋体" w:hAnsi="Verdana" w:cs="Arial"/>
          <w:b/>
          <w:color w:val="333333"/>
          <w:sz w:val="24"/>
          <w:szCs w:val="24"/>
        </w:rPr>
      </w:pPr>
      <w:r w:rsidRPr="00223B99">
        <w:rPr>
          <w:rFonts w:ascii="Verdana" w:eastAsia="宋体" w:hAnsi="Verdana" w:cs="Arial"/>
          <w:b/>
          <w:color w:val="333333"/>
          <w:sz w:val="24"/>
          <w:szCs w:val="24"/>
        </w:rPr>
        <w:t>异步</w:t>
      </w:r>
      <w:r>
        <w:rPr>
          <w:rFonts w:ascii="Verdana" w:eastAsia="宋体" w:hAnsi="Verdana" w:cs="Arial" w:hint="eastAsia"/>
          <w:b/>
          <w:color w:val="333333"/>
          <w:sz w:val="24"/>
          <w:szCs w:val="24"/>
        </w:rPr>
        <w:t>：</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所谓</w:t>
      </w:r>
      <w:r w:rsidRPr="00223B99">
        <w:rPr>
          <w:rFonts w:ascii="Verdana" w:eastAsia="宋体" w:hAnsi="Verdana" w:cs="Arial"/>
          <w:color w:val="333333"/>
          <w:sz w:val="24"/>
          <w:szCs w:val="24"/>
        </w:rPr>
        <w:t>"</w:t>
      </w:r>
      <w:r w:rsidRPr="00223B99">
        <w:rPr>
          <w:rFonts w:ascii="Verdana" w:eastAsia="宋体" w:hAnsi="Verdana" w:cs="Arial"/>
          <w:color w:val="333333"/>
          <w:sz w:val="24"/>
          <w:szCs w:val="24"/>
        </w:rPr>
        <w:t>异步</w:t>
      </w:r>
      <w:r w:rsidRPr="00223B99">
        <w:rPr>
          <w:rFonts w:ascii="Verdana" w:eastAsia="宋体" w:hAnsi="Verdana" w:cs="Arial"/>
          <w:color w:val="333333"/>
          <w:sz w:val="24"/>
          <w:szCs w:val="24"/>
        </w:rPr>
        <w:t>"</w:t>
      </w:r>
      <w:r w:rsidRPr="00223B99">
        <w:rPr>
          <w:rFonts w:ascii="Verdana" w:eastAsia="宋体" w:hAnsi="Verdana" w:cs="Arial"/>
          <w:color w:val="333333"/>
          <w:sz w:val="24"/>
          <w:szCs w:val="24"/>
        </w:rPr>
        <w:t>，简单说就是一个任务不是连续完成的，可以理解成该任务被人为分成两段，先执行第一段，然后转而执行其他任务，等做好了准备，再回过头执行第二段。</w:t>
      </w:r>
    </w:p>
    <w:p w:rsid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比如，有一个任务是读取文件进行处理，任务的第一段是向操作系统发出请求，要求读取文件。然后，程序执行其他任务，等到操作系统返回文件，再接着执行任务的第二段（处理文件）。这种不连续的执行，就叫做异步。</w:t>
      </w:r>
    </w:p>
    <w:p w:rsidR="00223B99" w:rsidRPr="00223B99" w:rsidRDefault="00223B99" w:rsidP="00223B99">
      <w:pPr>
        <w:adjustRightInd/>
        <w:snapToGrid/>
        <w:spacing w:before="100" w:beforeAutospacing="1" w:after="100" w:afterAutospacing="1"/>
        <w:rPr>
          <w:rFonts w:ascii="Verdana" w:eastAsia="宋体" w:hAnsi="Verdana" w:cs="Arial"/>
          <w:b/>
          <w:color w:val="333333"/>
          <w:sz w:val="24"/>
          <w:szCs w:val="24"/>
        </w:rPr>
      </w:pPr>
      <w:r w:rsidRPr="00223B99">
        <w:rPr>
          <w:rFonts w:ascii="Verdana" w:eastAsia="宋体" w:hAnsi="Verdana" w:cs="Arial" w:hint="eastAsia"/>
          <w:b/>
          <w:color w:val="333333"/>
          <w:sz w:val="24"/>
          <w:szCs w:val="24"/>
        </w:rPr>
        <w:t>同步</w:t>
      </w:r>
      <w:r>
        <w:rPr>
          <w:rFonts w:ascii="Verdana" w:eastAsia="宋体" w:hAnsi="Verdana" w:cs="Arial" w:hint="eastAsia"/>
          <w:b/>
          <w:color w:val="333333"/>
          <w:sz w:val="24"/>
          <w:szCs w:val="24"/>
        </w:rPr>
        <w:t>：</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相应地，连续的执行就叫做同步。由于是连续执行，不能插入其他任务，所以操作系统从硬盘读取文件的这段时间，程序只能干等着。</w:t>
      </w:r>
    </w:p>
    <w:p w:rsidR="00223B99" w:rsidRPr="00223B99" w:rsidRDefault="00223B99" w:rsidP="00223B99">
      <w:pPr>
        <w:adjustRightInd/>
        <w:snapToGrid/>
        <w:spacing w:before="100" w:beforeAutospacing="1" w:after="100" w:afterAutospacing="1"/>
        <w:rPr>
          <w:rFonts w:ascii="Verdana" w:eastAsia="宋体" w:hAnsi="Verdana" w:cs="Arial"/>
          <w:b/>
          <w:color w:val="333333"/>
          <w:sz w:val="24"/>
          <w:szCs w:val="24"/>
        </w:rPr>
      </w:pPr>
      <w:r w:rsidRPr="00223B99">
        <w:rPr>
          <w:rFonts w:ascii="Verdana" w:eastAsia="宋体" w:hAnsi="Verdana" w:cs="Arial"/>
          <w:b/>
          <w:color w:val="333333"/>
          <w:sz w:val="24"/>
          <w:szCs w:val="24"/>
        </w:rPr>
        <w:t>回调函数</w:t>
      </w:r>
      <w:r w:rsidRPr="00223B99">
        <w:rPr>
          <w:rFonts w:ascii="Verdana" w:eastAsia="宋体" w:hAnsi="Verdana" w:cs="Arial"/>
          <w:b/>
          <w:color w:val="333333"/>
          <w:sz w:val="24"/>
          <w:szCs w:val="24"/>
        </w:rPr>
        <w:t xml:space="preserve"> </w:t>
      </w:r>
      <w:r>
        <w:rPr>
          <w:rFonts w:ascii="Verdana" w:eastAsia="宋体" w:hAnsi="Verdana" w:cs="Arial" w:hint="eastAsia"/>
          <w:b/>
          <w:color w:val="333333"/>
          <w:sz w:val="24"/>
          <w:szCs w:val="24"/>
        </w:rPr>
        <w:t>：</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 xml:space="preserve">JavaScript </w:t>
      </w:r>
      <w:r w:rsidRPr="00223B99">
        <w:rPr>
          <w:rFonts w:ascii="Verdana" w:eastAsia="宋体" w:hAnsi="Verdana" w:cs="Arial"/>
          <w:color w:val="333333"/>
          <w:sz w:val="24"/>
          <w:szCs w:val="24"/>
        </w:rPr>
        <w:t>语言对异步编程的实现，就是回调函数。所谓回调函数，就是把任务的第二段单独写在一个函数里面，等到重新执行这个任务的时候，就直接调用这个函数。回调函数的英语名字</w:t>
      </w:r>
      <w:r w:rsidRPr="00223B99">
        <w:rPr>
          <w:rFonts w:ascii="Verdana" w:eastAsia="宋体" w:hAnsi="Verdana" w:cs="Arial"/>
          <w:color w:val="333333"/>
          <w:sz w:val="24"/>
          <w:szCs w:val="24"/>
        </w:rPr>
        <w:t>callback</w:t>
      </w:r>
      <w:r w:rsidRPr="00223B99">
        <w:rPr>
          <w:rFonts w:ascii="Verdana" w:eastAsia="宋体" w:hAnsi="Verdana" w:cs="Arial"/>
          <w:color w:val="333333"/>
          <w:sz w:val="24"/>
          <w:szCs w:val="24"/>
        </w:rPr>
        <w:t>，直译过来就是</w:t>
      </w:r>
      <w:r w:rsidRPr="00223B99">
        <w:rPr>
          <w:rFonts w:ascii="Verdana" w:eastAsia="宋体" w:hAnsi="Verdana" w:cs="Arial"/>
          <w:color w:val="333333"/>
          <w:sz w:val="24"/>
          <w:szCs w:val="24"/>
        </w:rPr>
        <w:t>"</w:t>
      </w:r>
      <w:r w:rsidRPr="00223B99">
        <w:rPr>
          <w:rFonts w:ascii="Verdana" w:eastAsia="宋体" w:hAnsi="Verdana" w:cs="Arial"/>
          <w:color w:val="333333"/>
          <w:sz w:val="24"/>
          <w:szCs w:val="24"/>
        </w:rPr>
        <w:t>重新调用</w:t>
      </w:r>
      <w:r w:rsidRPr="00223B99">
        <w:rPr>
          <w:rFonts w:ascii="Verdana" w:eastAsia="宋体" w:hAnsi="Verdana" w:cs="Arial"/>
          <w:color w:val="333333"/>
          <w:sz w:val="24"/>
          <w:szCs w:val="24"/>
        </w:rPr>
        <w:t>"</w:t>
      </w:r>
      <w:r w:rsidRPr="00223B99">
        <w:rPr>
          <w:rFonts w:ascii="Verdana" w:eastAsia="宋体" w:hAnsi="Verdana" w:cs="Arial"/>
          <w:color w:val="333333"/>
          <w:sz w:val="24"/>
          <w:szCs w:val="24"/>
        </w:rPr>
        <w:t>。</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读取文件进行处理，是这样写的。</w:t>
      </w:r>
    </w:p>
    <w:p w:rsidR="00223B99" w:rsidRPr="00223B99" w:rsidRDefault="00223B99" w:rsidP="00223B9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3B99">
        <w:rPr>
          <w:rFonts w:ascii="Consolas" w:eastAsia="宋体" w:hAnsi="Consolas" w:cs="Consolas"/>
          <w:color w:val="A6E22E"/>
          <w:sz w:val="24"/>
          <w:szCs w:val="24"/>
          <w:shd w:val="clear" w:color="auto" w:fill="111111"/>
        </w:rPr>
        <w:t>fs.readFile('/etc/passwd', 'utf-8', function (err, data) {</w:t>
      </w:r>
    </w:p>
    <w:p w:rsidR="00223B99" w:rsidRPr="00223B99" w:rsidRDefault="00223B99" w:rsidP="00223B9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3B99">
        <w:rPr>
          <w:rFonts w:ascii="Consolas" w:eastAsia="宋体" w:hAnsi="Consolas" w:cs="Consolas"/>
          <w:color w:val="A6E22E"/>
          <w:sz w:val="24"/>
          <w:szCs w:val="24"/>
          <w:shd w:val="clear" w:color="auto" w:fill="111111"/>
        </w:rPr>
        <w:t xml:space="preserve">  if (err) throw err;</w:t>
      </w:r>
    </w:p>
    <w:p w:rsidR="00223B99" w:rsidRPr="00223B99" w:rsidRDefault="00223B99" w:rsidP="00223B9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3B99">
        <w:rPr>
          <w:rFonts w:ascii="Consolas" w:eastAsia="宋体" w:hAnsi="Consolas" w:cs="Consolas"/>
          <w:color w:val="A6E22E"/>
          <w:sz w:val="24"/>
          <w:szCs w:val="24"/>
          <w:shd w:val="clear" w:color="auto" w:fill="111111"/>
        </w:rPr>
        <w:t xml:space="preserve">  console.log(data);</w:t>
      </w:r>
    </w:p>
    <w:p w:rsidR="00223B99" w:rsidRPr="00223B99" w:rsidRDefault="00223B99" w:rsidP="00223B9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23B99">
        <w:rPr>
          <w:rFonts w:ascii="Consolas" w:eastAsia="宋体" w:hAnsi="Consolas" w:cs="Consolas"/>
          <w:color w:val="A6E22E"/>
          <w:sz w:val="24"/>
          <w:szCs w:val="24"/>
          <w:shd w:val="clear" w:color="auto" w:fill="111111"/>
        </w:rPr>
        <w:t>});</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lastRenderedPageBreak/>
        <w:t>上面代码中，</w:t>
      </w:r>
      <w:r w:rsidRPr="00223B99">
        <w:rPr>
          <w:rFonts w:ascii="Verdana" w:eastAsia="宋体" w:hAnsi="Verdana" w:cs="Arial"/>
          <w:color w:val="333333"/>
          <w:sz w:val="24"/>
          <w:szCs w:val="24"/>
        </w:rPr>
        <w:t>readFile</w:t>
      </w:r>
      <w:r w:rsidRPr="00223B99">
        <w:rPr>
          <w:rFonts w:ascii="Verdana" w:eastAsia="宋体" w:hAnsi="Verdana" w:cs="Arial"/>
          <w:color w:val="333333"/>
          <w:sz w:val="24"/>
          <w:szCs w:val="24"/>
        </w:rPr>
        <w:t>函数的第三个参数，就是回调函数，也就是任务的第二段。等到操作系统返回了</w:t>
      </w:r>
      <w:r w:rsidRPr="00223B99">
        <w:rPr>
          <w:rFonts w:ascii="Verdana" w:eastAsia="宋体" w:hAnsi="Verdana" w:cs="Arial"/>
          <w:color w:val="333333"/>
          <w:sz w:val="24"/>
          <w:szCs w:val="24"/>
        </w:rPr>
        <w:t>/etc/passwd</w:t>
      </w:r>
      <w:r w:rsidRPr="00223B99">
        <w:rPr>
          <w:rFonts w:ascii="Verdana" w:eastAsia="宋体" w:hAnsi="Verdana" w:cs="Arial"/>
          <w:color w:val="333333"/>
          <w:sz w:val="24"/>
          <w:szCs w:val="24"/>
        </w:rPr>
        <w:t>这个文件以后，回调函数才会执行。</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一个有趣的问题是，为什么</w:t>
      </w:r>
      <w:r w:rsidRPr="00223B99">
        <w:rPr>
          <w:rFonts w:ascii="Verdana" w:eastAsia="宋体" w:hAnsi="Verdana" w:cs="Arial"/>
          <w:color w:val="333333"/>
          <w:sz w:val="24"/>
          <w:szCs w:val="24"/>
        </w:rPr>
        <w:t xml:space="preserve"> Node </w:t>
      </w:r>
      <w:r w:rsidRPr="00223B99">
        <w:rPr>
          <w:rFonts w:ascii="Verdana" w:eastAsia="宋体" w:hAnsi="Verdana" w:cs="Arial"/>
          <w:color w:val="333333"/>
          <w:sz w:val="24"/>
          <w:szCs w:val="24"/>
        </w:rPr>
        <w:t>约定，回调函数的第一个参数，必须是错误对象</w:t>
      </w:r>
      <w:r w:rsidRPr="00223B99">
        <w:rPr>
          <w:rFonts w:ascii="Verdana" w:eastAsia="宋体" w:hAnsi="Verdana" w:cs="Arial"/>
          <w:color w:val="333333"/>
          <w:sz w:val="24"/>
          <w:szCs w:val="24"/>
        </w:rPr>
        <w:t>err</w:t>
      </w:r>
      <w:r w:rsidRPr="00223B99">
        <w:rPr>
          <w:rFonts w:ascii="Verdana" w:eastAsia="宋体" w:hAnsi="Verdana" w:cs="Arial"/>
          <w:color w:val="333333"/>
          <w:sz w:val="24"/>
          <w:szCs w:val="24"/>
        </w:rPr>
        <w:t>（如果没有错误，该参数就是</w:t>
      </w:r>
      <w:r w:rsidRPr="00223B99">
        <w:rPr>
          <w:rFonts w:ascii="Verdana" w:eastAsia="宋体" w:hAnsi="Verdana" w:cs="Arial"/>
          <w:color w:val="333333"/>
          <w:sz w:val="24"/>
          <w:szCs w:val="24"/>
        </w:rPr>
        <w:t>null</w:t>
      </w:r>
      <w:r w:rsidRPr="00223B99">
        <w:rPr>
          <w:rFonts w:ascii="Verdana" w:eastAsia="宋体" w:hAnsi="Verdana" w:cs="Arial"/>
          <w:color w:val="333333"/>
          <w:sz w:val="24"/>
          <w:szCs w:val="24"/>
        </w:rPr>
        <w:t>）？</w:t>
      </w:r>
    </w:p>
    <w:p w:rsidR="00223B99" w:rsidRPr="00223B99" w:rsidRDefault="00223B99" w:rsidP="00223B99">
      <w:pPr>
        <w:adjustRightInd/>
        <w:snapToGrid/>
        <w:spacing w:before="100" w:beforeAutospacing="1" w:after="100" w:afterAutospacing="1"/>
        <w:ind w:left="225" w:firstLine="495"/>
        <w:rPr>
          <w:rFonts w:ascii="Verdana" w:eastAsia="宋体" w:hAnsi="Verdana" w:cs="Arial"/>
          <w:color w:val="333333"/>
          <w:sz w:val="24"/>
          <w:szCs w:val="24"/>
        </w:rPr>
      </w:pPr>
      <w:r w:rsidRPr="00223B99">
        <w:rPr>
          <w:rFonts w:ascii="Verdana" w:eastAsia="宋体" w:hAnsi="Verdana" w:cs="Arial"/>
          <w:color w:val="333333"/>
          <w:sz w:val="24"/>
          <w:szCs w:val="24"/>
        </w:rPr>
        <w:t>原因是执行分成两段，第一段执行完以后，任务所在的上下文环境就已经结束了。在这以后抛出的错误，原来的上下文环境已经无法捕捉，只能当作参数，传入第二段。</w:t>
      </w:r>
    </w:p>
    <w:p w:rsidR="00223B99" w:rsidRDefault="00223B99" w:rsidP="00223B99">
      <w:pPr>
        <w:adjustRightInd/>
        <w:snapToGrid/>
        <w:spacing w:beforeLines="20" w:before="48" w:after="0" w:line="40" w:lineRule="atLeast"/>
        <w:rPr>
          <w:rStyle w:val="aa"/>
          <w:rFonts w:ascii="宋体" w:eastAsia="宋体" w:hAnsi="宋体" w:cs="宋体"/>
          <w:bCs w:val="0"/>
          <w:sz w:val="24"/>
          <w:szCs w:val="24"/>
        </w:rPr>
      </w:pPr>
      <w:r>
        <w:rPr>
          <w:rStyle w:val="aa"/>
          <w:rFonts w:ascii="宋体" w:eastAsia="宋体" w:hAnsi="宋体" w:cs="宋体" w:hint="eastAsia"/>
          <w:bCs w:val="0"/>
          <w:sz w:val="24"/>
          <w:szCs w:val="24"/>
        </w:rPr>
        <w:t>Promise</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 xml:space="preserve">Promise </w:t>
      </w:r>
      <w:r w:rsidRPr="00CA2E80">
        <w:rPr>
          <w:rFonts w:ascii="Verdana" w:eastAsia="宋体" w:hAnsi="Verdana" w:cs="Arial"/>
          <w:color w:val="333333"/>
          <w:sz w:val="24"/>
          <w:szCs w:val="24"/>
        </w:rPr>
        <w:t>对象就是为了解决这个问题而提出的。它不是新的语法功能，而是一种新的写法，允许将回调函数的嵌套，改成链式调用。采用</w:t>
      </w:r>
      <w:r w:rsidRPr="00CA2E80">
        <w:rPr>
          <w:rFonts w:ascii="Verdana" w:eastAsia="宋体" w:hAnsi="Verdana" w:cs="Arial"/>
          <w:color w:val="333333"/>
          <w:sz w:val="24"/>
          <w:szCs w:val="24"/>
        </w:rPr>
        <w:t xml:space="preserve"> Promise</w:t>
      </w:r>
      <w:r w:rsidRPr="00CA2E80">
        <w:rPr>
          <w:rFonts w:ascii="Verdana" w:eastAsia="宋体" w:hAnsi="Verdana" w:cs="Arial"/>
          <w:color w:val="333333"/>
          <w:sz w:val="24"/>
          <w:szCs w:val="24"/>
        </w:rPr>
        <w:t>，连续读取多个文件，写法如下。</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var readFile = require('fs-readfile-promise');</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readFile(fileA)</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.then(function (data)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console.log(data.toString());</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.then(function ()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return readFile(fileB);</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.then(function (data)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console.log(data.toString());</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.catch(function (err)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console.log(err);</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上面代码中，我使用了</w:t>
      </w:r>
      <w:r w:rsidRPr="00CA2E80">
        <w:rPr>
          <w:rFonts w:ascii="Verdana" w:eastAsia="宋体" w:hAnsi="Verdana" w:cs="Arial"/>
          <w:color w:val="333333"/>
          <w:sz w:val="24"/>
          <w:szCs w:val="24"/>
        </w:rPr>
        <w:t>fs-readfile-promise</w:t>
      </w:r>
      <w:r w:rsidRPr="00CA2E80">
        <w:rPr>
          <w:rFonts w:ascii="Verdana" w:eastAsia="宋体" w:hAnsi="Verdana" w:cs="Arial"/>
          <w:color w:val="333333"/>
          <w:sz w:val="24"/>
          <w:szCs w:val="24"/>
        </w:rPr>
        <w:t>模块，它的作用就是返回一个</w:t>
      </w:r>
      <w:r w:rsidRPr="00CA2E80">
        <w:rPr>
          <w:rFonts w:ascii="Verdana" w:eastAsia="宋体" w:hAnsi="Verdana" w:cs="Arial"/>
          <w:color w:val="333333"/>
          <w:sz w:val="24"/>
          <w:szCs w:val="24"/>
        </w:rPr>
        <w:t xml:space="preserve"> Promise </w:t>
      </w:r>
      <w:r w:rsidRPr="00CA2E80">
        <w:rPr>
          <w:rFonts w:ascii="Verdana" w:eastAsia="宋体" w:hAnsi="Verdana" w:cs="Arial"/>
          <w:color w:val="333333"/>
          <w:sz w:val="24"/>
          <w:szCs w:val="24"/>
        </w:rPr>
        <w:t>版本的</w:t>
      </w:r>
      <w:r w:rsidRPr="00CA2E80">
        <w:rPr>
          <w:rFonts w:ascii="Verdana" w:eastAsia="宋体" w:hAnsi="Verdana" w:cs="Arial"/>
          <w:color w:val="333333"/>
          <w:sz w:val="24"/>
          <w:szCs w:val="24"/>
        </w:rPr>
        <w:t>readFile</w:t>
      </w:r>
      <w:r w:rsidRPr="00CA2E80">
        <w:rPr>
          <w:rFonts w:ascii="Verdana" w:eastAsia="宋体" w:hAnsi="Verdana" w:cs="Arial"/>
          <w:color w:val="333333"/>
          <w:sz w:val="24"/>
          <w:szCs w:val="24"/>
        </w:rPr>
        <w:t>函数。</w:t>
      </w:r>
      <w:r w:rsidRPr="00CA2E80">
        <w:rPr>
          <w:rFonts w:ascii="Verdana" w:eastAsia="宋体" w:hAnsi="Verdana" w:cs="Arial"/>
          <w:color w:val="333333"/>
          <w:sz w:val="24"/>
          <w:szCs w:val="24"/>
        </w:rPr>
        <w:t xml:space="preserve">Promise </w:t>
      </w:r>
      <w:r w:rsidRPr="00CA2E80">
        <w:rPr>
          <w:rFonts w:ascii="Verdana" w:eastAsia="宋体" w:hAnsi="Verdana" w:cs="Arial"/>
          <w:color w:val="333333"/>
          <w:sz w:val="24"/>
          <w:szCs w:val="24"/>
        </w:rPr>
        <w:t>提供</w:t>
      </w:r>
      <w:r w:rsidRPr="00CA2E80">
        <w:rPr>
          <w:rFonts w:ascii="Verdana" w:eastAsia="宋体" w:hAnsi="Verdana" w:cs="Arial"/>
          <w:color w:val="333333"/>
          <w:sz w:val="24"/>
          <w:szCs w:val="24"/>
        </w:rPr>
        <w:t>then</w:t>
      </w:r>
      <w:r w:rsidRPr="00CA2E80">
        <w:rPr>
          <w:rFonts w:ascii="Verdana" w:eastAsia="宋体" w:hAnsi="Verdana" w:cs="Arial"/>
          <w:color w:val="333333"/>
          <w:sz w:val="24"/>
          <w:szCs w:val="24"/>
        </w:rPr>
        <w:t>方法加载回调函数，</w:t>
      </w:r>
      <w:r w:rsidRPr="00CA2E80">
        <w:rPr>
          <w:rFonts w:ascii="Verdana" w:eastAsia="宋体" w:hAnsi="Verdana" w:cs="Arial"/>
          <w:color w:val="333333"/>
          <w:sz w:val="24"/>
          <w:szCs w:val="24"/>
        </w:rPr>
        <w:t>catch</w:t>
      </w:r>
      <w:r w:rsidRPr="00CA2E80">
        <w:rPr>
          <w:rFonts w:ascii="Verdana" w:eastAsia="宋体" w:hAnsi="Verdana" w:cs="Arial"/>
          <w:color w:val="333333"/>
          <w:sz w:val="24"/>
          <w:szCs w:val="24"/>
        </w:rPr>
        <w:t>方法捕捉执行过程中抛出的错误。</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可以看到，</w:t>
      </w:r>
      <w:r w:rsidRPr="00CA2E80">
        <w:rPr>
          <w:rFonts w:ascii="Verdana" w:eastAsia="宋体" w:hAnsi="Verdana" w:cs="Arial"/>
          <w:color w:val="333333"/>
          <w:sz w:val="24"/>
          <w:szCs w:val="24"/>
        </w:rPr>
        <w:t xml:space="preserve">Promise </w:t>
      </w:r>
      <w:r w:rsidRPr="00CA2E80">
        <w:rPr>
          <w:rFonts w:ascii="Verdana" w:eastAsia="宋体" w:hAnsi="Verdana" w:cs="Arial"/>
          <w:color w:val="333333"/>
          <w:sz w:val="24"/>
          <w:szCs w:val="24"/>
        </w:rPr>
        <w:t>的写法只是回调函数的改进，使用</w:t>
      </w:r>
      <w:r w:rsidRPr="00CA2E80">
        <w:rPr>
          <w:rFonts w:ascii="Verdana" w:eastAsia="宋体" w:hAnsi="Verdana" w:cs="Arial"/>
          <w:color w:val="333333"/>
          <w:sz w:val="24"/>
          <w:szCs w:val="24"/>
        </w:rPr>
        <w:t>then</w:t>
      </w:r>
      <w:r w:rsidRPr="00CA2E80">
        <w:rPr>
          <w:rFonts w:ascii="Verdana" w:eastAsia="宋体" w:hAnsi="Verdana" w:cs="Arial"/>
          <w:color w:val="333333"/>
          <w:sz w:val="24"/>
          <w:szCs w:val="24"/>
        </w:rPr>
        <w:t>方法以后，异步任务的两段执行看得更清楚了，除此以外，并无新意。</w:t>
      </w:r>
    </w:p>
    <w:p w:rsidR="00CA2E80" w:rsidRPr="00CA2E80" w:rsidRDefault="00CA2E80" w:rsidP="00A87C59">
      <w:pPr>
        <w:pStyle w:val="5"/>
        <w:numPr>
          <w:ilvl w:val="0"/>
          <w:numId w:val="22"/>
        </w:numPr>
        <w:rPr>
          <w:b w:val="0"/>
        </w:rPr>
      </w:pPr>
      <w:r w:rsidRPr="00CA2E80">
        <w:t xml:space="preserve">Generator </w:t>
      </w:r>
      <w:r w:rsidRPr="00CA2E80">
        <w:t>函数</w:t>
      </w:r>
    </w:p>
    <w:p w:rsidR="00CA2E80" w:rsidRPr="00CA2E80" w:rsidRDefault="00CA2E80" w:rsidP="00CA2E80">
      <w:pPr>
        <w:adjustRightInd/>
        <w:snapToGrid/>
        <w:spacing w:beforeLines="20" w:before="48" w:after="0" w:line="40" w:lineRule="atLeast"/>
        <w:rPr>
          <w:rStyle w:val="aa"/>
          <w:rFonts w:ascii="宋体" w:hAnsi="宋体" w:cs="宋体"/>
        </w:rPr>
      </w:pPr>
      <w:r w:rsidRPr="00CA2E80">
        <w:rPr>
          <w:rStyle w:val="aa"/>
          <w:rFonts w:ascii="宋体" w:hAnsi="宋体" w:cs="宋体" w:hint="eastAsia"/>
        </w:rPr>
        <w:t>协成</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传统的编程语言，早有异步编程的解决方案（其实是多任务的解决方案）。其中有一种叫做</w:t>
      </w:r>
      <w:r w:rsidRPr="00CA2E80">
        <w:rPr>
          <w:rFonts w:ascii="Verdana" w:eastAsia="宋体" w:hAnsi="Verdana" w:cs="Arial"/>
          <w:color w:val="333333"/>
          <w:sz w:val="24"/>
          <w:szCs w:val="24"/>
        </w:rPr>
        <w:t>"</w:t>
      </w:r>
      <w:r w:rsidRPr="00CA2E80">
        <w:rPr>
          <w:rFonts w:ascii="Verdana" w:eastAsia="宋体" w:hAnsi="Verdana" w:cs="Arial"/>
          <w:color w:val="333333"/>
          <w:sz w:val="24"/>
          <w:szCs w:val="24"/>
        </w:rPr>
        <w:t>协程</w:t>
      </w:r>
      <w:r w:rsidRPr="00CA2E80">
        <w:rPr>
          <w:rFonts w:ascii="Verdana" w:eastAsia="宋体" w:hAnsi="Verdana" w:cs="Arial"/>
          <w:color w:val="333333"/>
          <w:sz w:val="24"/>
          <w:szCs w:val="24"/>
        </w:rPr>
        <w:t>"</w:t>
      </w:r>
      <w:r w:rsidRPr="00CA2E80">
        <w:rPr>
          <w:rFonts w:ascii="Verdana" w:eastAsia="宋体" w:hAnsi="Verdana" w:cs="Arial"/>
          <w:color w:val="333333"/>
          <w:sz w:val="24"/>
          <w:szCs w:val="24"/>
        </w:rPr>
        <w:t>（</w:t>
      </w:r>
      <w:r w:rsidRPr="00CA2E80">
        <w:rPr>
          <w:rFonts w:ascii="Verdana" w:eastAsia="宋体" w:hAnsi="Verdana" w:cs="Arial"/>
          <w:color w:val="333333"/>
          <w:sz w:val="24"/>
          <w:szCs w:val="24"/>
        </w:rPr>
        <w:t>coroutine</w:t>
      </w:r>
      <w:r w:rsidRPr="00CA2E80">
        <w:rPr>
          <w:rFonts w:ascii="Verdana" w:eastAsia="宋体" w:hAnsi="Verdana" w:cs="Arial"/>
          <w:color w:val="333333"/>
          <w:sz w:val="24"/>
          <w:szCs w:val="24"/>
        </w:rPr>
        <w:t>），意思是多个线程互相协作，完成异步任务。</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举例来说，读取文件的协程写法如下。</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function* asyncJob()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 ...</w:t>
      </w:r>
      <w:r w:rsidRPr="00CA2E80">
        <w:rPr>
          <w:rFonts w:ascii="Consolas" w:eastAsia="宋体" w:hAnsi="Consolas" w:cs="Consolas"/>
          <w:color w:val="A6E22E"/>
          <w:sz w:val="24"/>
          <w:szCs w:val="24"/>
          <w:shd w:val="clear" w:color="auto" w:fill="111111"/>
        </w:rPr>
        <w:t>其他代码</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var f = yield readFile(fileA);</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 ...</w:t>
      </w:r>
      <w:r w:rsidRPr="00CA2E80">
        <w:rPr>
          <w:rFonts w:ascii="Consolas" w:eastAsia="宋体" w:hAnsi="Consolas" w:cs="Consolas"/>
          <w:color w:val="A6E22E"/>
          <w:sz w:val="24"/>
          <w:szCs w:val="24"/>
          <w:shd w:val="clear" w:color="auto" w:fill="111111"/>
        </w:rPr>
        <w:t>其他代码</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lastRenderedPageBreak/>
        <w:t>上面代码的函数</w:t>
      </w:r>
      <w:r w:rsidRPr="00CA2E80">
        <w:rPr>
          <w:rFonts w:ascii="Verdana" w:eastAsia="宋体" w:hAnsi="Verdana" w:cs="Arial"/>
          <w:color w:val="333333"/>
          <w:sz w:val="24"/>
          <w:szCs w:val="24"/>
        </w:rPr>
        <w:t>asyncJob</w:t>
      </w:r>
      <w:r w:rsidRPr="00CA2E80">
        <w:rPr>
          <w:rFonts w:ascii="Verdana" w:eastAsia="宋体" w:hAnsi="Verdana" w:cs="Arial"/>
          <w:color w:val="333333"/>
          <w:sz w:val="24"/>
          <w:szCs w:val="24"/>
        </w:rPr>
        <w:t>是一个协程，它的奥妙就在其中的</w:t>
      </w:r>
      <w:r w:rsidRPr="00CA2E80">
        <w:rPr>
          <w:rFonts w:ascii="Verdana" w:eastAsia="宋体" w:hAnsi="Verdana" w:cs="Arial"/>
          <w:color w:val="333333"/>
          <w:sz w:val="24"/>
          <w:szCs w:val="24"/>
        </w:rPr>
        <w:t>yield</w:t>
      </w:r>
      <w:r w:rsidRPr="00CA2E80">
        <w:rPr>
          <w:rFonts w:ascii="Verdana" w:eastAsia="宋体" w:hAnsi="Verdana" w:cs="Arial"/>
          <w:color w:val="333333"/>
          <w:sz w:val="24"/>
          <w:szCs w:val="24"/>
        </w:rPr>
        <w:t>命令。它表示执行到此处，执行权将交给其他协程。也就是说，</w:t>
      </w:r>
      <w:r w:rsidRPr="00CA2E80">
        <w:rPr>
          <w:rFonts w:ascii="Verdana" w:eastAsia="宋体" w:hAnsi="Verdana" w:cs="Arial"/>
          <w:color w:val="333333"/>
          <w:sz w:val="24"/>
          <w:szCs w:val="24"/>
        </w:rPr>
        <w:t>yield</w:t>
      </w:r>
      <w:r w:rsidRPr="00CA2E80">
        <w:rPr>
          <w:rFonts w:ascii="Verdana" w:eastAsia="宋体" w:hAnsi="Verdana" w:cs="Arial"/>
          <w:color w:val="333333"/>
          <w:sz w:val="24"/>
          <w:szCs w:val="24"/>
        </w:rPr>
        <w:t>命令是异步两个阶段的分界线。</w:t>
      </w:r>
    </w:p>
    <w:p w:rsidR="00223B99" w:rsidRPr="00CA2E80" w:rsidRDefault="00223B99" w:rsidP="000339E6">
      <w:pPr>
        <w:adjustRightInd/>
        <w:snapToGrid/>
        <w:spacing w:beforeLines="20" w:before="48" w:after="0" w:line="40" w:lineRule="atLeast"/>
        <w:ind w:firstLine="720"/>
        <w:rPr>
          <w:rStyle w:val="aa"/>
          <w:rFonts w:ascii="宋体" w:eastAsia="宋体" w:hAnsi="宋体" w:cs="宋体"/>
          <w:bCs w:val="0"/>
          <w:sz w:val="24"/>
          <w:szCs w:val="24"/>
        </w:rPr>
      </w:pPr>
    </w:p>
    <w:p w:rsidR="00223B99" w:rsidRPr="00CA2E80" w:rsidRDefault="00CA2E80" w:rsidP="00CA2E80">
      <w:pPr>
        <w:adjustRightInd/>
        <w:snapToGrid/>
        <w:spacing w:beforeLines="20" w:before="48" w:after="0" w:line="40" w:lineRule="atLeast"/>
        <w:rPr>
          <w:rStyle w:val="aa"/>
          <w:rFonts w:ascii="宋体" w:hAnsi="宋体" w:cs="宋体"/>
          <w:bCs w:val="0"/>
        </w:rPr>
      </w:pPr>
      <w:r w:rsidRPr="00CA2E80">
        <w:rPr>
          <w:rStyle w:val="aa"/>
          <w:rFonts w:ascii="宋体" w:hAnsi="宋体" w:cs="宋体"/>
          <w:bCs w:val="0"/>
        </w:rPr>
        <w:t>协程的</w:t>
      </w:r>
      <w:r w:rsidRPr="00CA2E80">
        <w:rPr>
          <w:rStyle w:val="aa"/>
          <w:rFonts w:ascii="宋体" w:hAnsi="宋体" w:cs="宋体"/>
          <w:bCs w:val="0"/>
        </w:rPr>
        <w:t xml:space="preserve"> Generator </w:t>
      </w:r>
      <w:r w:rsidRPr="00CA2E80">
        <w:rPr>
          <w:rStyle w:val="aa"/>
          <w:rFonts w:ascii="宋体" w:hAnsi="宋体" w:cs="宋体"/>
          <w:bCs w:val="0"/>
        </w:rPr>
        <w:t>函数实现</w:t>
      </w:r>
    </w:p>
    <w:p w:rsidR="00CA2E80" w:rsidRDefault="00CA2E80" w:rsidP="00CA2E80">
      <w:pPr>
        <w:adjustRightInd/>
        <w:snapToGrid/>
        <w:spacing w:beforeLines="20" w:before="48" w:after="0" w:line="40" w:lineRule="atLeast"/>
        <w:rPr>
          <w:rStyle w:val="aa"/>
          <w:rFonts w:ascii="宋体" w:eastAsia="宋体" w:hAnsi="宋体" w:cs="宋体"/>
          <w:bCs w:val="0"/>
          <w:sz w:val="24"/>
          <w:szCs w:val="24"/>
        </w:rPr>
      </w:pP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整个</w:t>
      </w:r>
      <w:r w:rsidRPr="00CA2E80">
        <w:rPr>
          <w:rFonts w:ascii="Verdana" w:eastAsia="宋体" w:hAnsi="Verdana" w:cs="Arial"/>
          <w:color w:val="333333"/>
          <w:sz w:val="24"/>
          <w:szCs w:val="24"/>
        </w:rPr>
        <w:t xml:space="preserve"> Generator </w:t>
      </w:r>
      <w:r w:rsidRPr="00CA2E80">
        <w:rPr>
          <w:rFonts w:ascii="Verdana" w:eastAsia="宋体" w:hAnsi="Verdana" w:cs="Arial"/>
          <w:color w:val="333333"/>
          <w:sz w:val="24"/>
          <w:szCs w:val="24"/>
        </w:rPr>
        <w:t>函数就是一个封装的异步任务，或者说是异步任务的容器。异步操作需要暂停的地方，都用</w:t>
      </w:r>
      <w:r w:rsidRPr="00CA2E80">
        <w:rPr>
          <w:rFonts w:ascii="Verdana" w:eastAsia="宋体" w:hAnsi="Verdana" w:cs="Arial"/>
          <w:color w:val="333333"/>
          <w:sz w:val="24"/>
          <w:szCs w:val="24"/>
        </w:rPr>
        <w:t>yield</w:t>
      </w:r>
      <w:r w:rsidRPr="00CA2E80">
        <w:rPr>
          <w:rFonts w:ascii="Verdana" w:eastAsia="宋体" w:hAnsi="Verdana" w:cs="Arial"/>
          <w:color w:val="333333"/>
          <w:sz w:val="24"/>
          <w:szCs w:val="24"/>
        </w:rPr>
        <w:t>语句注明。</w:t>
      </w:r>
      <w:r w:rsidRPr="00CA2E80">
        <w:rPr>
          <w:rFonts w:ascii="Verdana" w:eastAsia="宋体" w:hAnsi="Verdana" w:cs="Arial"/>
          <w:color w:val="333333"/>
          <w:sz w:val="24"/>
          <w:szCs w:val="24"/>
        </w:rPr>
        <w:t xml:space="preserve">Generator </w:t>
      </w:r>
      <w:r w:rsidRPr="00CA2E80">
        <w:rPr>
          <w:rFonts w:ascii="Verdana" w:eastAsia="宋体" w:hAnsi="Verdana" w:cs="Arial"/>
          <w:color w:val="333333"/>
          <w:sz w:val="24"/>
          <w:szCs w:val="24"/>
        </w:rPr>
        <w:t>函数的执行方法如下。</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function* gen(x)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var y = yield x + 2;</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return y;</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var g = gen(1);</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g.next() // { value: 3, done: false }</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g.next() // { value: undefined, done: true }</w:t>
      </w:r>
    </w:p>
    <w:p w:rsidR="00CA2E80" w:rsidRPr="00CA2E80" w:rsidRDefault="00CA2E80" w:rsidP="00CA2E80">
      <w:pPr>
        <w:adjustRightInd/>
        <w:snapToGrid/>
        <w:spacing w:beforeLines="20" w:before="48" w:after="0" w:line="40" w:lineRule="atLeast"/>
        <w:rPr>
          <w:rStyle w:val="aa"/>
          <w:rFonts w:ascii="宋体" w:eastAsia="宋体" w:hAnsi="宋体" w:cs="宋体"/>
          <w:bCs w:val="0"/>
          <w:sz w:val="24"/>
          <w:szCs w:val="24"/>
        </w:rPr>
      </w:pPr>
    </w:p>
    <w:p w:rsidR="00CA2E80" w:rsidRDefault="00CA2E80" w:rsidP="00CA2E80">
      <w:pPr>
        <w:adjustRightInd/>
        <w:snapToGrid/>
        <w:spacing w:beforeLines="20" w:before="48" w:after="0" w:line="40" w:lineRule="atLeast"/>
        <w:rPr>
          <w:rStyle w:val="aa"/>
          <w:rFonts w:ascii="宋体" w:eastAsia="宋体" w:hAnsi="宋体" w:cs="宋体"/>
          <w:bCs w:val="0"/>
          <w:sz w:val="24"/>
          <w:szCs w:val="24"/>
        </w:rPr>
      </w:pPr>
      <w:r>
        <w:rPr>
          <w:rFonts w:ascii="Verdana" w:hAnsi="Verdana" w:cs="Arial"/>
          <w:b/>
          <w:bCs/>
          <w:color w:val="333333"/>
          <w:sz w:val="27"/>
          <w:szCs w:val="27"/>
        </w:rPr>
        <w:t>异步任务的封装</w:t>
      </w:r>
    </w:p>
    <w:p w:rsidR="00CA2E80" w:rsidRDefault="00CA2E80" w:rsidP="00CA2E80">
      <w:pPr>
        <w:adjustRightInd/>
        <w:snapToGrid/>
        <w:spacing w:beforeLines="20" w:before="48" w:after="0" w:line="40" w:lineRule="atLeast"/>
        <w:rPr>
          <w:rStyle w:val="aa"/>
          <w:rFonts w:ascii="宋体" w:eastAsia="宋体" w:hAnsi="宋体" w:cs="宋体"/>
          <w:bCs w:val="0"/>
          <w:sz w:val="24"/>
          <w:szCs w:val="24"/>
        </w:rPr>
      </w:pP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下面看看如何使用</w:t>
      </w:r>
      <w:r w:rsidRPr="00CA2E80">
        <w:rPr>
          <w:rFonts w:ascii="Verdana" w:eastAsia="宋体" w:hAnsi="Verdana" w:cs="Arial"/>
          <w:color w:val="333333"/>
          <w:sz w:val="24"/>
          <w:szCs w:val="24"/>
        </w:rPr>
        <w:t xml:space="preserve"> Generator </w:t>
      </w:r>
      <w:r w:rsidRPr="00CA2E80">
        <w:rPr>
          <w:rFonts w:ascii="Verdana" w:eastAsia="宋体" w:hAnsi="Verdana" w:cs="Arial"/>
          <w:color w:val="333333"/>
          <w:sz w:val="24"/>
          <w:szCs w:val="24"/>
        </w:rPr>
        <w:t>函数，执行一个真实的异步任务。</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var fetch = require('node-fetch');</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function* gen(){</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var url = 'https://api.github.com/users/github';</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var result = yield fetch(url);</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console.log(result.bio);</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上面代码中，</w:t>
      </w:r>
      <w:r w:rsidRPr="00CA2E80">
        <w:rPr>
          <w:rFonts w:ascii="Verdana" w:eastAsia="宋体" w:hAnsi="Verdana" w:cs="Arial"/>
          <w:color w:val="333333"/>
          <w:sz w:val="24"/>
          <w:szCs w:val="24"/>
        </w:rPr>
        <w:t xml:space="preserve">Generator </w:t>
      </w:r>
      <w:r w:rsidRPr="00CA2E80">
        <w:rPr>
          <w:rFonts w:ascii="Verdana" w:eastAsia="宋体" w:hAnsi="Verdana" w:cs="Arial"/>
          <w:color w:val="333333"/>
          <w:sz w:val="24"/>
          <w:szCs w:val="24"/>
        </w:rPr>
        <w:t>函数封装了一个异步操作，该操作先读取一个远程接口，然后从</w:t>
      </w:r>
      <w:r w:rsidRPr="00CA2E80">
        <w:rPr>
          <w:rFonts w:ascii="Verdana" w:eastAsia="宋体" w:hAnsi="Verdana" w:cs="Arial"/>
          <w:color w:val="333333"/>
          <w:sz w:val="24"/>
          <w:szCs w:val="24"/>
        </w:rPr>
        <w:t xml:space="preserve"> JSON </w:t>
      </w:r>
      <w:r w:rsidRPr="00CA2E80">
        <w:rPr>
          <w:rFonts w:ascii="Verdana" w:eastAsia="宋体" w:hAnsi="Verdana" w:cs="Arial"/>
          <w:color w:val="333333"/>
          <w:sz w:val="24"/>
          <w:szCs w:val="24"/>
        </w:rPr>
        <w:t>格式的数据解析信息。就像前面说过的，这段代码非常像同步操作，除了加上了</w:t>
      </w:r>
      <w:r w:rsidRPr="00CA2E80">
        <w:rPr>
          <w:rFonts w:ascii="Verdana" w:eastAsia="宋体" w:hAnsi="Verdana" w:cs="Arial"/>
          <w:color w:val="333333"/>
          <w:sz w:val="24"/>
          <w:szCs w:val="24"/>
        </w:rPr>
        <w:t>yield</w:t>
      </w:r>
      <w:r w:rsidRPr="00CA2E80">
        <w:rPr>
          <w:rFonts w:ascii="Verdana" w:eastAsia="宋体" w:hAnsi="Verdana" w:cs="Arial"/>
          <w:color w:val="333333"/>
          <w:sz w:val="24"/>
          <w:szCs w:val="24"/>
        </w:rPr>
        <w:t>命令。</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执行这段代码的方法如下。</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var g = gen();</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var result = g.next();</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result.value.then(function(data){</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return data.json();</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}).then(function(data){</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 xml:space="preserve">  g.next(data);</w:t>
      </w:r>
    </w:p>
    <w:p w:rsidR="00CA2E80" w:rsidRPr="00CA2E80" w:rsidRDefault="00CA2E80" w:rsidP="00CA2E8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A2E80">
        <w:rPr>
          <w:rFonts w:ascii="Consolas" w:eastAsia="宋体" w:hAnsi="Consolas" w:cs="Consolas"/>
          <w:color w:val="A6E22E"/>
          <w:sz w:val="24"/>
          <w:szCs w:val="24"/>
          <w:shd w:val="clear" w:color="auto" w:fill="111111"/>
        </w:rPr>
        <w:t>});</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t>上面代码中，首先执行</w:t>
      </w:r>
      <w:r w:rsidRPr="00CA2E80">
        <w:rPr>
          <w:rFonts w:ascii="Verdana" w:eastAsia="宋体" w:hAnsi="Verdana" w:cs="Arial"/>
          <w:color w:val="333333"/>
          <w:sz w:val="24"/>
          <w:szCs w:val="24"/>
        </w:rPr>
        <w:t xml:space="preserve"> Generator </w:t>
      </w:r>
      <w:r w:rsidRPr="00CA2E80">
        <w:rPr>
          <w:rFonts w:ascii="Verdana" w:eastAsia="宋体" w:hAnsi="Verdana" w:cs="Arial"/>
          <w:color w:val="333333"/>
          <w:sz w:val="24"/>
          <w:szCs w:val="24"/>
        </w:rPr>
        <w:t>函数，获取遍历器对象，然后使用</w:t>
      </w:r>
      <w:r w:rsidRPr="00CA2E80">
        <w:rPr>
          <w:rFonts w:ascii="Verdana" w:eastAsia="宋体" w:hAnsi="Verdana" w:cs="Arial"/>
          <w:color w:val="333333"/>
          <w:sz w:val="24"/>
          <w:szCs w:val="24"/>
        </w:rPr>
        <w:t>next</w:t>
      </w:r>
      <w:r w:rsidRPr="00CA2E80">
        <w:rPr>
          <w:rFonts w:ascii="Verdana" w:eastAsia="宋体" w:hAnsi="Verdana" w:cs="Arial"/>
          <w:color w:val="333333"/>
          <w:sz w:val="24"/>
          <w:szCs w:val="24"/>
        </w:rPr>
        <w:t>方法（第二行），执行异步任务的第一阶段。由于</w:t>
      </w:r>
      <w:r w:rsidRPr="00CA2E80">
        <w:rPr>
          <w:rFonts w:ascii="Verdana" w:eastAsia="宋体" w:hAnsi="Verdana" w:cs="Arial"/>
          <w:color w:val="333333"/>
          <w:sz w:val="24"/>
          <w:szCs w:val="24"/>
        </w:rPr>
        <w:t>Fetch</w:t>
      </w:r>
      <w:r w:rsidRPr="00CA2E80">
        <w:rPr>
          <w:rFonts w:ascii="Verdana" w:eastAsia="宋体" w:hAnsi="Verdana" w:cs="Arial"/>
          <w:color w:val="333333"/>
          <w:sz w:val="24"/>
          <w:szCs w:val="24"/>
        </w:rPr>
        <w:t>模块返回的是一个</w:t>
      </w:r>
      <w:r w:rsidRPr="00CA2E80">
        <w:rPr>
          <w:rFonts w:ascii="Verdana" w:eastAsia="宋体" w:hAnsi="Verdana" w:cs="Arial"/>
          <w:color w:val="333333"/>
          <w:sz w:val="24"/>
          <w:szCs w:val="24"/>
        </w:rPr>
        <w:t xml:space="preserve"> Promise </w:t>
      </w:r>
      <w:r w:rsidRPr="00CA2E80">
        <w:rPr>
          <w:rFonts w:ascii="Verdana" w:eastAsia="宋体" w:hAnsi="Verdana" w:cs="Arial"/>
          <w:color w:val="333333"/>
          <w:sz w:val="24"/>
          <w:szCs w:val="24"/>
        </w:rPr>
        <w:t>对象，因此要用</w:t>
      </w:r>
      <w:r w:rsidRPr="00CA2E80">
        <w:rPr>
          <w:rFonts w:ascii="Verdana" w:eastAsia="宋体" w:hAnsi="Verdana" w:cs="Arial"/>
          <w:color w:val="333333"/>
          <w:sz w:val="24"/>
          <w:szCs w:val="24"/>
        </w:rPr>
        <w:t>then</w:t>
      </w:r>
      <w:r w:rsidRPr="00CA2E80">
        <w:rPr>
          <w:rFonts w:ascii="Verdana" w:eastAsia="宋体" w:hAnsi="Verdana" w:cs="Arial"/>
          <w:color w:val="333333"/>
          <w:sz w:val="24"/>
          <w:szCs w:val="24"/>
        </w:rPr>
        <w:t>方法调用下一个</w:t>
      </w:r>
      <w:r w:rsidRPr="00CA2E80">
        <w:rPr>
          <w:rFonts w:ascii="Verdana" w:eastAsia="宋体" w:hAnsi="Verdana" w:cs="Arial"/>
          <w:color w:val="333333"/>
          <w:sz w:val="24"/>
          <w:szCs w:val="24"/>
        </w:rPr>
        <w:t>next</w:t>
      </w:r>
      <w:r w:rsidRPr="00CA2E80">
        <w:rPr>
          <w:rFonts w:ascii="Verdana" w:eastAsia="宋体" w:hAnsi="Verdana" w:cs="Arial"/>
          <w:color w:val="333333"/>
          <w:sz w:val="24"/>
          <w:szCs w:val="24"/>
        </w:rPr>
        <w:t>方法。</w:t>
      </w:r>
    </w:p>
    <w:p w:rsidR="00CA2E80" w:rsidRPr="00CA2E80" w:rsidRDefault="00CA2E80" w:rsidP="00CA2E80">
      <w:pPr>
        <w:adjustRightInd/>
        <w:snapToGrid/>
        <w:spacing w:before="100" w:beforeAutospacing="1" w:after="100" w:afterAutospacing="1"/>
        <w:ind w:left="225" w:firstLine="495"/>
        <w:rPr>
          <w:rFonts w:ascii="Verdana" w:eastAsia="宋体" w:hAnsi="Verdana" w:cs="Arial"/>
          <w:color w:val="333333"/>
          <w:sz w:val="24"/>
          <w:szCs w:val="24"/>
        </w:rPr>
      </w:pPr>
      <w:r w:rsidRPr="00CA2E80">
        <w:rPr>
          <w:rFonts w:ascii="Verdana" w:eastAsia="宋体" w:hAnsi="Verdana" w:cs="Arial"/>
          <w:color w:val="333333"/>
          <w:sz w:val="24"/>
          <w:szCs w:val="24"/>
        </w:rPr>
        <w:lastRenderedPageBreak/>
        <w:t>可以看到，虽然</w:t>
      </w:r>
      <w:r w:rsidRPr="00CA2E80">
        <w:rPr>
          <w:rFonts w:ascii="Verdana" w:eastAsia="宋体" w:hAnsi="Verdana" w:cs="Arial"/>
          <w:color w:val="333333"/>
          <w:sz w:val="24"/>
          <w:szCs w:val="24"/>
        </w:rPr>
        <w:t xml:space="preserve"> Generator </w:t>
      </w:r>
      <w:r w:rsidRPr="00CA2E80">
        <w:rPr>
          <w:rFonts w:ascii="Verdana" w:eastAsia="宋体" w:hAnsi="Verdana" w:cs="Arial"/>
          <w:color w:val="333333"/>
          <w:sz w:val="24"/>
          <w:szCs w:val="24"/>
        </w:rPr>
        <w:t>函数将异步操作表示得很简洁，但是流程管理却不方便（即何时执行第一阶段、何时执行第二阶段）。</w:t>
      </w:r>
    </w:p>
    <w:p w:rsidR="00633FB1" w:rsidRPr="00633FB1" w:rsidRDefault="00633FB1" w:rsidP="00A87C59">
      <w:pPr>
        <w:pStyle w:val="5"/>
        <w:numPr>
          <w:ilvl w:val="0"/>
          <w:numId w:val="22"/>
        </w:numPr>
      </w:pPr>
      <w:r w:rsidRPr="00633FB1">
        <w:t xml:space="preserve">Thunk </w:t>
      </w:r>
      <w:r w:rsidRPr="00633FB1">
        <w:t>函数</w:t>
      </w:r>
    </w:p>
    <w:p w:rsidR="00633FB1" w:rsidRPr="00633FB1" w:rsidRDefault="00633FB1" w:rsidP="00633FB1">
      <w:pPr>
        <w:adjustRightInd/>
        <w:snapToGrid/>
        <w:spacing w:before="100" w:beforeAutospacing="1" w:after="100" w:afterAutospacing="1"/>
        <w:ind w:left="225" w:firstLine="495"/>
        <w:rPr>
          <w:rFonts w:ascii="Verdana" w:eastAsia="宋体" w:hAnsi="Verdana" w:cs="Arial"/>
          <w:color w:val="333333"/>
          <w:sz w:val="24"/>
          <w:szCs w:val="24"/>
        </w:rPr>
      </w:pPr>
      <w:r w:rsidRPr="00633FB1">
        <w:rPr>
          <w:rFonts w:ascii="Verdana" w:eastAsia="宋体" w:hAnsi="Verdana" w:cs="Arial"/>
          <w:color w:val="333333"/>
          <w:sz w:val="24"/>
          <w:szCs w:val="24"/>
        </w:rPr>
        <w:t xml:space="preserve">Thunk </w:t>
      </w:r>
      <w:r w:rsidRPr="00633FB1">
        <w:rPr>
          <w:rFonts w:ascii="Verdana" w:eastAsia="宋体" w:hAnsi="Verdana" w:cs="Arial"/>
          <w:color w:val="333333"/>
          <w:sz w:val="24"/>
          <w:szCs w:val="24"/>
        </w:rPr>
        <w:t>函数是自动执行</w:t>
      </w:r>
      <w:r w:rsidRPr="00633FB1">
        <w:rPr>
          <w:rFonts w:ascii="Verdana" w:eastAsia="宋体" w:hAnsi="Verdana" w:cs="Arial"/>
          <w:color w:val="333333"/>
          <w:sz w:val="24"/>
          <w:szCs w:val="24"/>
        </w:rPr>
        <w:t xml:space="preserve"> Generator </w:t>
      </w:r>
      <w:r w:rsidRPr="00633FB1">
        <w:rPr>
          <w:rFonts w:ascii="Verdana" w:eastAsia="宋体" w:hAnsi="Verdana" w:cs="Arial"/>
          <w:color w:val="333333"/>
          <w:sz w:val="24"/>
          <w:szCs w:val="24"/>
        </w:rPr>
        <w:t>函数的一种方法。</w:t>
      </w:r>
    </w:p>
    <w:p w:rsidR="00CA2E80" w:rsidRPr="00CA2E80" w:rsidRDefault="00633FB1" w:rsidP="00CA2E80">
      <w:pPr>
        <w:adjustRightInd/>
        <w:snapToGrid/>
        <w:spacing w:beforeLines="20" w:before="48" w:after="0" w:line="40" w:lineRule="atLeast"/>
        <w:rPr>
          <w:rStyle w:val="aa"/>
          <w:rFonts w:ascii="宋体" w:eastAsia="宋体" w:hAnsi="宋体" w:cs="宋体"/>
          <w:bCs w:val="0"/>
          <w:sz w:val="24"/>
          <w:szCs w:val="24"/>
        </w:rPr>
      </w:pPr>
      <w:r>
        <w:rPr>
          <w:rFonts w:ascii="Verdana" w:hAnsi="Verdana" w:cs="Arial"/>
          <w:b/>
          <w:bCs/>
          <w:color w:val="333333"/>
          <w:sz w:val="27"/>
          <w:szCs w:val="27"/>
        </w:rPr>
        <w:t xml:space="preserve">Thunk </w:t>
      </w:r>
      <w:r>
        <w:rPr>
          <w:rFonts w:ascii="Verdana" w:hAnsi="Verdana" w:cs="Arial"/>
          <w:b/>
          <w:bCs/>
          <w:color w:val="333333"/>
          <w:sz w:val="27"/>
          <w:szCs w:val="27"/>
        </w:rPr>
        <w:t>函数的含义</w:t>
      </w:r>
      <w:r>
        <w:rPr>
          <w:rFonts w:ascii="Verdana" w:hAnsi="Verdana" w:cs="Arial"/>
          <w:b/>
          <w:bCs/>
          <w:color w:val="333333"/>
          <w:sz w:val="27"/>
          <w:szCs w:val="27"/>
        </w:rPr>
        <w:t xml:space="preserve"> </w:t>
      </w:r>
    </w:p>
    <w:p w:rsidR="00CA2E80" w:rsidRPr="00633FB1" w:rsidRDefault="00633FB1" w:rsidP="00633FB1">
      <w:pPr>
        <w:adjustRightInd/>
        <w:snapToGrid/>
        <w:spacing w:before="100" w:beforeAutospacing="1" w:after="100" w:afterAutospacing="1"/>
        <w:ind w:left="225" w:firstLine="495"/>
        <w:rPr>
          <w:rFonts w:ascii="Verdana" w:hAnsi="Verdana" w:cs="Arial"/>
          <w:b/>
          <w:color w:val="333333"/>
        </w:rPr>
      </w:pPr>
      <w:r w:rsidRPr="00633FB1">
        <w:rPr>
          <w:rFonts w:ascii="Verdana" w:eastAsia="宋体" w:hAnsi="Verdana" w:cs="Arial"/>
          <w:color w:val="333333"/>
          <w:sz w:val="24"/>
          <w:szCs w:val="24"/>
        </w:rPr>
        <w:t>编译器的</w:t>
      </w:r>
      <w:r w:rsidRPr="00633FB1">
        <w:rPr>
          <w:rFonts w:ascii="Verdana" w:eastAsia="宋体" w:hAnsi="Verdana" w:cs="Arial"/>
          <w:color w:val="333333"/>
          <w:sz w:val="24"/>
          <w:szCs w:val="24"/>
        </w:rPr>
        <w:t>“</w:t>
      </w:r>
      <w:r w:rsidRPr="00633FB1">
        <w:rPr>
          <w:rFonts w:ascii="Verdana" w:eastAsia="宋体" w:hAnsi="Verdana" w:cs="Arial"/>
          <w:color w:val="333333"/>
          <w:sz w:val="24"/>
          <w:szCs w:val="24"/>
        </w:rPr>
        <w:t>传名调用</w:t>
      </w:r>
      <w:r w:rsidRPr="00633FB1">
        <w:rPr>
          <w:rFonts w:ascii="Verdana" w:eastAsia="宋体" w:hAnsi="Verdana" w:cs="Arial"/>
          <w:color w:val="333333"/>
          <w:sz w:val="24"/>
          <w:szCs w:val="24"/>
        </w:rPr>
        <w:t>”</w:t>
      </w:r>
      <w:r w:rsidRPr="00633FB1">
        <w:rPr>
          <w:rFonts w:ascii="Verdana" w:eastAsia="宋体" w:hAnsi="Verdana" w:cs="Arial"/>
          <w:color w:val="333333"/>
          <w:sz w:val="24"/>
          <w:szCs w:val="24"/>
        </w:rPr>
        <w:t>实现，往往是将参数放到一个临时函数之中，再将这个临时函数传入函数体。这个临时函数就叫做</w:t>
      </w:r>
      <w:r w:rsidRPr="00633FB1">
        <w:rPr>
          <w:rFonts w:ascii="Verdana" w:eastAsia="宋体" w:hAnsi="Verdana" w:cs="Arial"/>
          <w:color w:val="333333"/>
          <w:sz w:val="24"/>
          <w:szCs w:val="24"/>
        </w:rPr>
        <w:t xml:space="preserve"> Thunk </w:t>
      </w:r>
      <w:r w:rsidRPr="00633FB1">
        <w:rPr>
          <w:rFonts w:ascii="Verdana" w:eastAsia="宋体" w:hAnsi="Verdana" w:cs="Arial"/>
          <w:color w:val="333333"/>
          <w:sz w:val="24"/>
          <w:szCs w:val="24"/>
        </w:rPr>
        <w:t>函数。</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function f(m) {</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 xml:space="preserve">  return m * 2;</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f(x + 5);</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 xml:space="preserve">// </w:t>
      </w:r>
      <w:r w:rsidRPr="00633FB1">
        <w:rPr>
          <w:rFonts w:ascii="Consolas" w:eastAsia="宋体" w:hAnsi="Consolas" w:cs="Consolas"/>
          <w:color w:val="A6E22E"/>
          <w:sz w:val="24"/>
          <w:szCs w:val="24"/>
          <w:shd w:val="clear" w:color="auto" w:fill="111111"/>
        </w:rPr>
        <w:t>等同于</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var thunk = function () {</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 xml:space="preserve">  return x + 5;</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function f(thunk) {</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 xml:space="preserve">  return thunk() * 2;</w:t>
      </w:r>
    </w:p>
    <w:p w:rsidR="00633FB1" w:rsidRPr="00633FB1" w:rsidRDefault="00633FB1" w:rsidP="00633FB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33FB1">
        <w:rPr>
          <w:rFonts w:ascii="Consolas" w:eastAsia="宋体" w:hAnsi="Consolas" w:cs="Consolas"/>
          <w:color w:val="A6E22E"/>
          <w:sz w:val="24"/>
          <w:szCs w:val="24"/>
          <w:shd w:val="clear" w:color="auto" w:fill="111111"/>
        </w:rPr>
        <w:t>}</w:t>
      </w:r>
    </w:p>
    <w:p w:rsidR="00633FB1" w:rsidRPr="00633FB1" w:rsidRDefault="00633FB1" w:rsidP="00633FB1">
      <w:pPr>
        <w:adjustRightInd/>
        <w:snapToGrid/>
        <w:spacing w:before="100" w:beforeAutospacing="1" w:after="100" w:afterAutospacing="1"/>
        <w:ind w:left="225" w:firstLine="495"/>
        <w:rPr>
          <w:rFonts w:ascii="Verdana" w:eastAsia="宋体" w:hAnsi="Verdana" w:cs="Arial"/>
          <w:color w:val="333333"/>
          <w:sz w:val="24"/>
          <w:szCs w:val="24"/>
        </w:rPr>
      </w:pPr>
      <w:r w:rsidRPr="00633FB1">
        <w:rPr>
          <w:rFonts w:ascii="Verdana" w:eastAsia="宋体" w:hAnsi="Verdana" w:cs="Arial"/>
          <w:color w:val="333333"/>
          <w:sz w:val="24"/>
          <w:szCs w:val="24"/>
        </w:rPr>
        <w:t>上面代码中，函数</w:t>
      </w:r>
      <w:r w:rsidRPr="00633FB1">
        <w:rPr>
          <w:rFonts w:ascii="Verdana" w:eastAsia="宋体" w:hAnsi="Verdana" w:cs="Arial"/>
          <w:color w:val="333333"/>
          <w:sz w:val="24"/>
          <w:szCs w:val="24"/>
        </w:rPr>
        <w:t xml:space="preserve"> f </w:t>
      </w:r>
      <w:r w:rsidRPr="00633FB1">
        <w:rPr>
          <w:rFonts w:ascii="Verdana" w:eastAsia="宋体" w:hAnsi="Verdana" w:cs="Arial"/>
          <w:color w:val="333333"/>
          <w:sz w:val="24"/>
          <w:szCs w:val="24"/>
        </w:rPr>
        <w:t>的参数</w:t>
      </w:r>
      <w:r w:rsidRPr="00633FB1">
        <w:rPr>
          <w:rFonts w:ascii="Verdana" w:eastAsia="宋体" w:hAnsi="Verdana" w:cs="Arial"/>
          <w:color w:val="333333"/>
          <w:sz w:val="24"/>
          <w:szCs w:val="24"/>
        </w:rPr>
        <w:t>x + 5</w:t>
      </w:r>
      <w:r w:rsidRPr="00633FB1">
        <w:rPr>
          <w:rFonts w:ascii="Verdana" w:eastAsia="宋体" w:hAnsi="Verdana" w:cs="Arial"/>
          <w:color w:val="333333"/>
          <w:sz w:val="24"/>
          <w:szCs w:val="24"/>
        </w:rPr>
        <w:t>被一个函数替换了。凡是用到原参数的地方，对</w:t>
      </w:r>
      <w:r w:rsidRPr="00633FB1">
        <w:rPr>
          <w:rFonts w:ascii="Verdana" w:eastAsia="宋体" w:hAnsi="Verdana" w:cs="Arial"/>
          <w:color w:val="333333"/>
          <w:sz w:val="24"/>
          <w:szCs w:val="24"/>
        </w:rPr>
        <w:t>Thunk</w:t>
      </w:r>
      <w:r w:rsidRPr="00633FB1">
        <w:rPr>
          <w:rFonts w:ascii="Verdana" w:eastAsia="宋体" w:hAnsi="Verdana" w:cs="Arial"/>
          <w:color w:val="333333"/>
          <w:sz w:val="24"/>
          <w:szCs w:val="24"/>
        </w:rPr>
        <w:t>函数求值即可。</w:t>
      </w:r>
    </w:p>
    <w:p w:rsidR="00633FB1" w:rsidRPr="00633FB1" w:rsidRDefault="00633FB1" w:rsidP="00633FB1">
      <w:pPr>
        <w:adjustRightInd/>
        <w:snapToGrid/>
        <w:spacing w:before="100" w:beforeAutospacing="1" w:after="100" w:afterAutospacing="1"/>
        <w:ind w:left="225" w:firstLine="495"/>
        <w:rPr>
          <w:rFonts w:ascii="Verdana" w:eastAsia="宋体" w:hAnsi="Verdana" w:cs="Arial"/>
          <w:color w:val="333333"/>
          <w:sz w:val="24"/>
          <w:szCs w:val="24"/>
        </w:rPr>
      </w:pPr>
      <w:r w:rsidRPr="00633FB1">
        <w:rPr>
          <w:rFonts w:ascii="Verdana" w:eastAsia="宋体" w:hAnsi="Verdana" w:cs="Arial"/>
          <w:color w:val="333333"/>
          <w:sz w:val="24"/>
          <w:szCs w:val="24"/>
        </w:rPr>
        <w:t>这就是</w:t>
      </w:r>
      <w:r w:rsidRPr="00633FB1">
        <w:rPr>
          <w:rFonts w:ascii="Verdana" w:eastAsia="宋体" w:hAnsi="Verdana" w:cs="Arial"/>
          <w:color w:val="333333"/>
          <w:sz w:val="24"/>
          <w:szCs w:val="24"/>
        </w:rPr>
        <w:t xml:space="preserve"> Thunk </w:t>
      </w:r>
      <w:r w:rsidRPr="00633FB1">
        <w:rPr>
          <w:rFonts w:ascii="Verdana" w:eastAsia="宋体" w:hAnsi="Verdana" w:cs="Arial"/>
          <w:color w:val="333333"/>
          <w:sz w:val="24"/>
          <w:szCs w:val="24"/>
        </w:rPr>
        <w:t>函数的定义，它是</w:t>
      </w:r>
      <w:r w:rsidRPr="00633FB1">
        <w:rPr>
          <w:rFonts w:ascii="Verdana" w:eastAsia="宋体" w:hAnsi="Verdana" w:cs="Arial"/>
          <w:color w:val="333333"/>
          <w:sz w:val="24"/>
          <w:szCs w:val="24"/>
        </w:rPr>
        <w:t>“</w:t>
      </w:r>
      <w:r w:rsidRPr="00633FB1">
        <w:rPr>
          <w:rFonts w:ascii="Verdana" w:eastAsia="宋体" w:hAnsi="Verdana" w:cs="Arial"/>
          <w:color w:val="333333"/>
          <w:sz w:val="24"/>
          <w:szCs w:val="24"/>
        </w:rPr>
        <w:t>传名调用</w:t>
      </w:r>
      <w:r w:rsidRPr="00633FB1">
        <w:rPr>
          <w:rFonts w:ascii="Verdana" w:eastAsia="宋体" w:hAnsi="Verdana" w:cs="Arial"/>
          <w:color w:val="333333"/>
          <w:sz w:val="24"/>
          <w:szCs w:val="24"/>
        </w:rPr>
        <w:t>”</w:t>
      </w:r>
      <w:r w:rsidRPr="00633FB1">
        <w:rPr>
          <w:rFonts w:ascii="Verdana" w:eastAsia="宋体" w:hAnsi="Verdana" w:cs="Arial"/>
          <w:color w:val="333333"/>
          <w:sz w:val="24"/>
          <w:szCs w:val="24"/>
        </w:rPr>
        <w:t>的一种实现策略，用来替换某个表达式。</w:t>
      </w:r>
    </w:p>
    <w:p w:rsidR="00CA2E80" w:rsidRPr="00633FB1" w:rsidRDefault="00633FB1" w:rsidP="00CA2E80">
      <w:pPr>
        <w:adjustRightInd/>
        <w:snapToGrid/>
        <w:spacing w:beforeLines="20" w:before="48" w:after="0" w:line="40" w:lineRule="atLeast"/>
        <w:rPr>
          <w:rStyle w:val="aa"/>
          <w:rFonts w:ascii="宋体" w:eastAsia="宋体" w:hAnsi="宋体" w:cs="宋体"/>
          <w:bCs w:val="0"/>
          <w:sz w:val="24"/>
          <w:szCs w:val="24"/>
        </w:rPr>
      </w:pPr>
      <w:r>
        <w:rPr>
          <w:rFonts w:ascii="Verdana" w:hAnsi="Verdana" w:cs="Arial"/>
          <w:b/>
          <w:bCs/>
          <w:color w:val="333333"/>
          <w:sz w:val="27"/>
          <w:szCs w:val="27"/>
        </w:rPr>
        <w:t xml:space="preserve">JavaScript </w:t>
      </w:r>
      <w:r>
        <w:rPr>
          <w:rFonts w:ascii="Verdana" w:hAnsi="Verdana" w:cs="Arial"/>
          <w:b/>
          <w:bCs/>
          <w:color w:val="333333"/>
          <w:sz w:val="27"/>
          <w:szCs w:val="27"/>
        </w:rPr>
        <w:t>语言的</w:t>
      </w:r>
      <w:r>
        <w:rPr>
          <w:rFonts w:ascii="Verdana" w:hAnsi="Verdana" w:cs="Arial"/>
          <w:b/>
          <w:bCs/>
          <w:color w:val="333333"/>
          <w:sz w:val="27"/>
          <w:szCs w:val="27"/>
        </w:rPr>
        <w:t xml:space="preserve"> Thunk </w:t>
      </w:r>
      <w:r>
        <w:rPr>
          <w:rFonts w:ascii="Verdana" w:hAnsi="Verdana" w:cs="Arial"/>
          <w:b/>
          <w:bCs/>
          <w:color w:val="333333"/>
          <w:sz w:val="27"/>
          <w:szCs w:val="27"/>
        </w:rPr>
        <w:t>函数</w:t>
      </w:r>
    </w:p>
    <w:p w:rsidR="00633FB1" w:rsidRDefault="00633FB1" w:rsidP="00CA2E80">
      <w:pPr>
        <w:adjustRightInd/>
        <w:snapToGrid/>
        <w:spacing w:beforeLines="20" w:before="48" w:after="0" w:line="40" w:lineRule="atLeast"/>
        <w:rPr>
          <w:rStyle w:val="aa"/>
          <w:rFonts w:ascii="宋体" w:eastAsia="宋体" w:hAnsi="宋体" w:cs="宋体"/>
          <w:bCs w:val="0"/>
          <w:sz w:val="24"/>
          <w:szCs w:val="24"/>
        </w:rPr>
      </w:pP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 xml:space="preserve">JavaScript </w:t>
      </w:r>
      <w:r w:rsidRPr="00C15113">
        <w:rPr>
          <w:rFonts w:ascii="Verdana" w:eastAsia="宋体" w:hAnsi="Verdana" w:cs="Arial"/>
          <w:color w:val="333333"/>
          <w:sz w:val="24"/>
          <w:szCs w:val="24"/>
        </w:rPr>
        <w:t>语言是传值调用，它的</w:t>
      </w:r>
      <w:r w:rsidRPr="00C15113">
        <w:rPr>
          <w:rFonts w:ascii="Verdana" w:eastAsia="宋体" w:hAnsi="Verdana" w:cs="Arial"/>
          <w:color w:val="333333"/>
          <w:sz w:val="24"/>
          <w:szCs w:val="24"/>
        </w:rPr>
        <w:t xml:space="preserve"> Thunk </w:t>
      </w:r>
      <w:r w:rsidRPr="00C15113">
        <w:rPr>
          <w:rFonts w:ascii="Verdana" w:eastAsia="宋体" w:hAnsi="Verdana" w:cs="Arial"/>
          <w:color w:val="333333"/>
          <w:sz w:val="24"/>
          <w:szCs w:val="24"/>
        </w:rPr>
        <w:t>函数含义有所不同。在</w:t>
      </w:r>
      <w:r w:rsidRPr="00C15113">
        <w:rPr>
          <w:rFonts w:ascii="Verdana" w:eastAsia="宋体" w:hAnsi="Verdana" w:cs="Arial"/>
          <w:color w:val="333333"/>
          <w:sz w:val="24"/>
          <w:szCs w:val="24"/>
        </w:rPr>
        <w:t xml:space="preserve"> JavaScript </w:t>
      </w:r>
      <w:r w:rsidRPr="00C15113">
        <w:rPr>
          <w:rFonts w:ascii="Verdana" w:eastAsia="宋体" w:hAnsi="Verdana" w:cs="Arial"/>
          <w:color w:val="333333"/>
          <w:sz w:val="24"/>
          <w:szCs w:val="24"/>
        </w:rPr>
        <w:t>语言中，</w:t>
      </w:r>
      <w:r w:rsidRPr="00C15113">
        <w:rPr>
          <w:rFonts w:ascii="Verdana" w:eastAsia="宋体" w:hAnsi="Verdana" w:cs="Arial"/>
          <w:color w:val="333333"/>
          <w:sz w:val="24"/>
          <w:szCs w:val="24"/>
        </w:rPr>
        <w:t xml:space="preserve">Thunk </w:t>
      </w:r>
      <w:r w:rsidRPr="00C15113">
        <w:rPr>
          <w:rFonts w:ascii="Verdana" w:eastAsia="宋体" w:hAnsi="Verdana" w:cs="Arial"/>
          <w:color w:val="333333"/>
          <w:sz w:val="24"/>
          <w:szCs w:val="24"/>
        </w:rPr>
        <w:t>函数替换的不是表达式，而是多参数函数，将其替换成一个只接受回调函数作为参数的单参数函数。</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r w:rsidRPr="00C15113">
        <w:rPr>
          <w:rFonts w:ascii="Consolas" w:eastAsia="宋体" w:hAnsi="Consolas" w:cs="Consolas"/>
          <w:color w:val="A6E22E"/>
          <w:sz w:val="24"/>
          <w:szCs w:val="24"/>
          <w:shd w:val="clear" w:color="auto" w:fill="111111"/>
        </w:rPr>
        <w:t>正常版本的</w:t>
      </w:r>
      <w:r w:rsidRPr="00C15113">
        <w:rPr>
          <w:rFonts w:ascii="Consolas" w:eastAsia="宋体" w:hAnsi="Consolas" w:cs="Consolas"/>
          <w:color w:val="A6E22E"/>
          <w:sz w:val="24"/>
          <w:szCs w:val="24"/>
          <w:shd w:val="clear" w:color="auto" w:fill="111111"/>
        </w:rPr>
        <w:t>readFile</w:t>
      </w:r>
      <w:r w:rsidRPr="00C15113">
        <w:rPr>
          <w:rFonts w:ascii="Consolas" w:eastAsia="宋体" w:hAnsi="Consolas" w:cs="Consolas"/>
          <w:color w:val="A6E22E"/>
          <w:sz w:val="24"/>
          <w:szCs w:val="24"/>
          <w:shd w:val="clear" w:color="auto" w:fill="111111"/>
        </w:rPr>
        <w:t>（多参数版本）</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fs.readFile(fileName,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Thunk</w:t>
      </w:r>
      <w:r w:rsidRPr="00C15113">
        <w:rPr>
          <w:rFonts w:ascii="Consolas" w:eastAsia="宋体" w:hAnsi="Consolas" w:cs="Consolas"/>
          <w:color w:val="A6E22E"/>
          <w:sz w:val="24"/>
          <w:szCs w:val="24"/>
          <w:shd w:val="clear" w:color="auto" w:fill="111111"/>
        </w:rPr>
        <w:t>版本的</w:t>
      </w:r>
      <w:r w:rsidRPr="00C15113">
        <w:rPr>
          <w:rFonts w:ascii="Consolas" w:eastAsia="宋体" w:hAnsi="Consolas" w:cs="Consolas"/>
          <w:color w:val="A6E22E"/>
          <w:sz w:val="24"/>
          <w:szCs w:val="24"/>
          <w:shd w:val="clear" w:color="auto" w:fill="111111"/>
        </w:rPr>
        <w:t>readFile</w:t>
      </w:r>
      <w:r w:rsidRPr="00C15113">
        <w:rPr>
          <w:rFonts w:ascii="Consolas" w:eastAsia="宋体" w:hAnsi="Consolas" w:cs="Consolas"/>
          <w:color w:val="A6E22E"/>
          <w:sz w:val="24"/>
          <w:szCs w:val="24"/>
          <w:shd w:val="clear" w:color="auto" w:fill="111111"/>
        </w:rPr>
        <w:t>（单参数版本）</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Thunk = function (fileName)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(callback)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fs.readFile(fileName,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readFileThunk = Thunk(fileName);</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C15113">
        <w:rPr>
          <w:rFonts w:ascii="Consolas" w:eastAsia="宋体" w:hAnsi="Consolas" w:cs="Consolas"/>
          <w:color w:val="A6E22E"/>
          <w:sz w:val="24"/>
          <w:szCs w:val="24"/>
          <w:shd w:val="clear" w:color="auto" w:fill="111111"/>
        </w:rPr>
        <w:lastRenderedPageBreak/>
        <w:t>readFileThunk(callback);</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 xml:space="preserve">JavaScript </w:t>
      </w:r>
      <w:r w:rsidRPr="00C15113">
        <w:rPr>
          <w:rFonts w:ascii="Verdana" w:eastAsia="宋体" w:hAnsi="Verdana" w:cs="Arial"/>
          <w:color w:val="333333"/>
          <w:sz w:val="24"/>
          <w:szCs w:val="24"/>
        </w:rPr>
        <w:t>语言是传值调用，它的</w:t>
      </w:r>
      <w:r w:rsidRPr="00C15113">
        <w:rPr>
          <w:rFonts w:ascii="Verdana" w:eastAsia="宋体" w:hAnsi="Verdana" w:cs="Arial"/>
          <w:color w:val="333333"/>
          <w:sz w:val="24"/>
          <w:szCs w:val="24"/>
        </w:rPr>
        <w:t xml:space="preserve"> Thunk </w:t>
      </w:r>
      <w:r w:rsidRPr="00C15113">
        <w:rPr>
          <w:rFonts w:ascii="Verdana" w:eastAsia="宋体" w:hAnsi="Verdana" w:cs="Arial"/>
          <w:color w:val="333333"/>
          <w:sz w:val="24"/>
          <w:szCs w:val="24"/>
        </w:rPr>
        <w:t>函数含义有所不同。在</w:t>
      </w:r>
      <w:r w:rsidRPr="00C15113">
        <w:rPr>
          <w:rFonts w:ascii="Verdana" w:eastAsia="宋体" w:hAnsi="Verdana" w:cs="Arial"/>
          <w:color w:val="333333"/>
          <w:sz w:val="24"/>
          <w:szCs w:val="24"/>
        </w:rPr>
        <w:t xml:space="preserve"> JavaScript </w:t>
      </w:r>
      <w:r w:rsidRPr="00C15113">
        <w:rPr>
          <w:rFonts w:ascii="Verdana" w:eastAsia="宋体" w:hAnsi="Verdana" w:cs="Arial"/>
          <w:color w:val="333333"/>
          <w:sz w:val="24"/>
          <w:szCs w:val="24"/>
        </w:rPr>
        <w:t>语言中，</w:t>
      </w:r>
      <w:r w:rsidRPr="00C15113">
        <w:rPr>
          <w:rFonts w:ascii="Verdana" w:eastAsia="宋体" w:hAnsi="Verdana" w:cs="Arial"/>
          <w:color w:val="333333"/>
          <w:sz w:val="24"/>
          <w:szCs w:val="24"/>
        </w:rPr>
        <w:t xml:space="preserve">Thunk </w:t>
      </w:r>
      <w:r w:rsidRPr="00C15113">
        <w:rPr>
          <w:rFonts w:ascii="Verdana" w:eastAsia="宋体" w:hAnsi="Verdana" w:cs="Arial"/>
          <w:color w:val="333333"/>
          <w:sz w:val="24"/>
          <w:szCs w:val="24"/>
        </w:rPr>
        <w:t>函数替换的不是表达式，而是多参数函数，将其替换成一个只接受回调函数作为参数的单参数函数。</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r w:rsidRPr="00C15113">
        <w:rPr>
          <w:rFonts w:ascii="Consolas" w:eastAsia="宋体" w:hAnsi="Consolas" w:cs="Consolas"/>
          <w:color w:val="A6E22E"/>
          <w:sz w:val="24"/>
          <w:szCs w:val="24"/>
          <w:shd w:val="clear" w:color="auto" w:fill="111111"/>
        </w:rPr>
        <w:t>正常版本的</w:t>
      </w:r>
      <w:r w:rsidRPr="00C15113">
        <w:rPr>
          <w:rFonts w:ascii="Consolas" w:eastAsia="宋体" w:hAnsi="Consolas" w:cs="Consolas"/>
          <w:color w:val="A6E22E"/>
          <w:sz w:val="24"/>
          <w:szCs w:val="24"/>
          <w:shd w:val="clear" w:color="auto" w:fill="111111"/>
        </w:rPr>
        <w:t>readFile</w:t>
      </w:r>
      <w:r w:rsidRPr="00C15113">
        <w:rPr>
          <w:rFonts w:ascii="Consolas" w:eastAsia="宋体" w:hAnsi="Consolas" w:cs="Consolas"/>
          <w:color w:val="A6E22E"/>
          <w:sz w:val="24"/>
          <w:szCs w:val="24"/>
          <w:shd w:val="clear" w:color="auto" w:fill="111111"/>
        </w:rPr>
        <w:t>（多参数版本）</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fs.readFile(fileName,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Thunk</w:t>
      </w:r>
      <w:r w:rsidRPr="00C15113">
        <w:rPr>
          <w:rFonts w:ascii="Consolas" w:eastAsia="宋体" w:hAnsi="Consolas" w:cs="Consolas"/>
          <w:color w:val="A6E22E"/>
          <w:sz w:val="24"/>
          <w:szCs w:val="24"/>
          <w:shd w:val="clear" w:color="auto" w:fill="111111"/>
        </w:rPr>
        <w:t>版本的</w:t>
      </w:r>
      <w:r w:rsidRPr="00C15113">
        <w:rPr>
          <w:rFonts w:ascii="Consolas" w:eastAsia="宋体" w:hAnsi="Consolas" w:cs="Consolas"/>
          <w:color w:val="A6E22E"/>
          <w:sz w:val="24"/>
          <w:szCs w:val="24"/>
          <w:shd w:val="clear" w:color="auto" w:fill="111111"/>
        </w:rPr>
        <w:t>readFile</w:t>
      </w:r>
      <w:r w:rsidRPr="00C15113">
        <w:rPr>
          <w:rFonts w:ascii="Consolas" w:eastAsia="宋体" w:hAnsi="Consolas" w:cs="Consolas"/>
          <w:color w:val="A6E22E"/>
          <w:sz w:val="24"/>
          <w:szCs w:val="24"/>
          <w:shd w:val="clear" w:color="auto" w:fill="111111"/>
        </w:rPr>
        <w:t>（单参数版本）</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Thunk = function (fileName)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(callback)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fs.readFile(fileName,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readFileThunk = Thunk(fileName);</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C15113">
        <w:rPr>
          <w:rFonts w:ascii="Consolas" w:eastAsia="宋体" w:hAnsi="Consolas" w:cs="Consolas"/>
          <w:color w:val="A6E22E"/>
          <w:sz w:val="24"/>
          <w:szCs w:val="24"/>
          <w:shd w:val="clear" w:color="auto" w:fill="111111"/>
        </w:rPr>
        <w:t>readFileThunk(callback);</w:t>
      </w:r>
    </w:p>
    <w:p w:rsidR="00633FB1" w:rsidRPr="00C15113" w:rsidRDefault="00633FB1" w:rsidP="00CA2E80">
      <w:pPr>
        <w:adjustRightInd/>
        <w:snapToGrid/>
        <w:spacing w:beforeLines="20" w:before="48" w:after="0" w:line="40" w:lineRule="atLeast"/>
        <w:rPr>
          <w:rStyle w:val="aa"/>
          <w:rFonts w:ascii="宋体" w:eastAsia="宋体" w:hAnsi="宋体" w:cs="宋体"/>
          <w:bCs w:val="0"/>
          <w:sz w:val="24"/>
          <w:szCs w:val="24"/>
        </w:rPr>
      </w:pP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上面代码中，</w:t>
      </w:r>
      <w:r w:rsidRPr="00C15113">
        <w:rPr>
          <w:rFonts w:ascii="Verdana" w:eastAsia="宋体" w:hAnsi="Verdana" w:cs="Arial"/>
          <w:color w:val="333333"/>
          <w:sz w:val="24"/>
          <w:szCs w:val="24"/>
        </w:rPr>
        <w:t>fs</w:t>
      </w:r>
      <w:r w:rsidRPr="00C15113">
        <w:rPr>
          <w:rFonts w:ascii="Verdana" w:eastAsia="宋体" w:hAnsi="Verdana" w:cs="Arial"/>
          <w:color w:val="333333"/>
          <w:sz w:val="24"/>
          <w:szCs w:val="24"/>
        </w:rPr>
        <w:t>模块的</w:t>
      </w:r>
      <w:r w:rsidRPr="00C15113">
        <w:rPr>
          <w:rFonts w:ascii="Verdana" w:eastAsia="宋体" w:hAnsi="Verdana" w:cs="Arial"/>
          <w:color w:val="333333"/>
          <w:sz w:val="24"/>
          <w:szCs w:val="24"/>
        </w:rPr>
        <w:t>readFile</w:t>
      </w:r>
      <w:r w:rsidRPr="00C15113">
        <w:rPr>
          <w:rFonts w:ascii="Verdana" w:eastAsia="宋体" w:hAnsi="Verdana" w:cs="Arial"/>
          <w:color w:val="333333"/>
          <w:sz w:val="24"/>
          <w:szCs w:val="24"/>
        </w:rPr>
        <w:t>方法是一个多参数函数，两个参数分别为文件名和回调函数。经过转换器处理，它变成了一个单参数函数，只接受回调函数作为参数。这个单参数版本，就叫做</w:t>
      </w:r>
      <w:r w:rsidRPr="00C15113">
        <w:rPr>
          <w:rFonts w:ascii="Verdana" w:eastAsia="宋体" w:hAnsi="Verdana" w:cs="Arial"/>
          <w:color w:val="333333"/>
          <w:sz w:val="24"/>
          <w:szCs w:val="24"/>
        </w:rPr>
        <w:t xml:space="preserve"> Thunk </w:t>
      </w:r>
      <w:r w:rsidRPr="00C15113">
        <w:rPr>
          <w:rFonts w:ascii="Verdana" w:eastAsia="宋体" w:hAnsi="Verdana" w:cs="Arial"/>
          <w:color w:val="333333"/>
          <w:sz w:val="24"/>
          <w:szCs w:val="24"/>
        </w:rPr>
        <w:t>函数。</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任何函数，只要参数有回调函数，就能写成</w:t>
      </w:r>
      <w:r w:rsidRPr="00C15113">
        <w:rPr>
          <w:rFonts w:ascii="Verdana" w:eastAsia="宋体" w:hAnsi="Verdana" w:cs="Arial"/>
          <w:color w:val="333333"/>
          <w:sz w:val="24"/>
          <w:szCs w:val="24"/>
        </w:rPr>
        <w:t xml:space="preserve"> Thunk </w:t>
      </w:r>
      <w:r w:rsidRPr="00C15113">
        <w:rPr>
          <w:rFonts w:ascii="Verdana" w:eastAsia="宋体" w:hAnsi="Verdana" w:cs="Arial"/>
          <w:color w:val="333333"/>
          <w:sz w:val="24"/>
          <w:szCs w:val="24"/>
        </w:rPr>
        <w:t>函数的形式。下面是一个简单的</w:t>
      </w:r>
      <w:r w:rsidRPr="00C15113">
        <w:rPr>
          <w:rFonts w:ascii="Verdana" w:eastAsia="宋体" w:hAnsi="Verdana" w:cs="Arial"/>
          <w:color w:val="333333"/>
          <w:sz w:val="24"/>
          <w:szCs w:val="24"/>
        </w:rPr>
        <w:t xml:space="preserve"> Thunk </w:t>
      </w:r>
      <w:r w:rsidRPr="00C15113">
        <w:rPr>
          <w:rFonts w:ascii="Verdana" w:eastAsia="宋体" w:hAnsi="Verdana" w:cs="Arial"/>
          <w:color w:val="333333"/>
          <w:sz w:val="24"/>
          <w:szCs w:val="24"/>
        </w:rPr>
        <w:t>函数转换器。</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ES5</w:t>
      </w:r>
      <w:r w:rsidRPr="00C15113">
        <w:rPr>
          <w:rFonts w:ascii="Consolas" w:eastAsia="宋体" w:hAnsi="Consolas" w:cs="Consolas"/>
          <w:color w:val="A6E22E"/>
          <w:sz w:val="24"/>
          <w:szCs w:val="24"/>
          <w:shd w:val="clear" w:color="auto" w:fill="111111"/>
        </w:rPr>
        <w:t>版本</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Thunk = function(fn){</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var args = Array.prototype.slice.call(arguments);</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args.push(callback);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fn.apply(this, args);</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ES6</w:t>
      </w:r>
      <w:r w:rsidRPr="00C15113">
        <w:rPr>
          <w:rFonts w:ascii="Consolas" w:eastAsia="宋体" w:hAnsi="Consolas" w:cs="Consolas"/>
          <w:color w:val="A6E22E"/>
          <w:sz w:val="24"/>
          <w:szCs w:val="24"/>
          <w:shd w:val="clear" w:color="auto" w:fill="111111"/>
        </w:rPr>
        <w:t>版本</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const Thunk = function(fn)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(...args)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(callback)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fn.call(this, ...args,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使用上面的转换器，生成</w:t>
      </w:r>
      <w:r w:rsidRPr="00C15113">
        <w:rPr>
          <w:rFonts w:ascii="Verdana" w:eastAsia="宋体" w:hAnsi="Verdana" w:cs="Arial"/>
          <w:color w:val="333333"/>
          <w:sz w:val="24"/>
          <w:szCs w:val="24"/>
        </w:rPr>
        <w:t>fs.readFile</w:t>
      </w:r>
      <w:r w:rsidRPr="00C15113">
        <w:rPr>
          <w:rFonts w:ascii="Verdana" w:eastAsia="宋体" w:hAnsi="Verdana" w:cs="Arial"/>
          <w:color w:val="333333"/>
          <w:sz w:val="24"/>
          <w:szCs w:val="24"/>
        </w:rPr>
        <w:t>的</w:t>
      </w:r>
      <w:r w:rsidRPr="00C15113">
        <w:rPr>
          <w:rFonts w:ascii="Verdana" w:eastAsia="宋体" w:hAnsi="Verdana" w:cs="Arial"/>
          <w:color w:val="333333"/>
          <w:sz w:val="24"/>
          <w:szCs w:val="24"/>
        </w:rPr>
        <w:t xml:space="preserve"> Thunk </w:t>
      </w:r>
      <w:r w:rsidRPr="00C15113">
        <w:rPr>
          <w:rFonts w:ascii="Verdana" w:eastAsia="宋体" w:hAnsi="Verdana" w:cs="Arial"/>
          <w:color w:val="333333"/>
          <w:sz w:val="24"/>
          <w:szCs w:val="24"/>
        </w:rPr>
        <w:t>函数。</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readFileThunk = Thunk(fs.readFile);</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readFileThunk(fileA)(callback);</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下面是另一个完整的例子。</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lastRenderedPageBreak/>
        <w:t>function f(a, cb)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cb(a);</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const ft = Thunk(f);</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ft(1)(console.log) // 1</w:t>
      </w:r>
    </w:p>
    <w:p w:rsidR="00633FB1" w:rsidRDefault="00633FB1" w:rsidP="00CA2E80">
      <w:pPr>
        <w:adjustRightInd/>
        <w:snapToGrid/>
        <w:spacing w:beforeLines="20" w:before="48" w:after="0" w:line="40" w:lineRule="atLeast"/>
        <w:rPr>
          <w:rStyle w:val="aa"/>
          <w:rFonts w:ascii="宋体" w:eastAsia="宋体" w:hAnsi="宋体" w:cs="宋体"/>
          <w:bCs w:val="0"/>
          <w:sz w:val="24"/>
          <w:szCs w:val="24"/>
        </w:rPr>
      </w:pPr>
    </w:p>
    <w:p w:rsidR="00C15113" w:rsidRPr="00C15113" w:rsidRDefault="00C15113" w:rsidP="00C15113">
      <w:pPr>
        <w:adjustRightInd/>
        <w:snapToGrid/>
        <w:spacing w:beforeLines="20" w:before="48" w:after="0" w:line="40" w:lineRule="atLeast"/>
        <w:rPr>
          <w:rFonts w:ascii="Verdana" w:eastAsia="宋体" w:hAnsi="Verdana" w:cs="Arial"/>
          <w:color w:val="333333"/>
          <w:sz w:val="24"/>
          <w:szCs w:val="24"/>
        </w:rPr>
      </w:pPr>
      <w:r>
        <w:rPr>
          <w:rFonts w:ascii="Verdana" w:hAnsi="Verdana" w:cs="Arial"/>
          <w:b/>
          <w:bCs/>
          <w:color w:val="333333"/>
          <w:sz w:val="27"/>
          <w:szCs w:val="27"/>
        </w:rPr>
        <w:t xml:space="preserve">Thunkify </w:t>
      </w:r>
      <w:r>
        <w:rPr>
          <w:rFonts w:ascii="Verdana" w:hAnsi="Verdana" w:cs="Arial"/>
          <w:b/>
          <w:bCs/>
          <w:color w:val="333333"/>
          <w:sz w:val="27"/>
          <w:szCs w:val="27"/>
        </w:rPr>
        <w:t>模块</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生产环境的转换器，建议使用</w:t>
      </w:r>
      <w:r w:rsidRPr="00C15113">
        <w:rPr>
          <w:rFonts w:ascii="Verdana" w:eastAsia="宋体" w:hAnsi="Verdana" w:cs="Arial"/>
          <w:color w:val="333333"/>
          <w:sz w:val="24"/>
          <w:szCs w:val="24"/>
        </w:rPr>
        <w:t xml:space="preserve"> Thunkify </w:t>
      </w:r>
      <w:r w:rsidRPr="00C15113">
        <w:rPr>
          <w:rFonts w:ascii="Verdana" w:eastAsia="宋体" w:hAnsi="Verdana" w:cs="Arial"/>
          <w:color w:val="333333"/>
          <w:sz w:val="24"/>
          <w:szCs w:val="24"/>
        </w:rPr>
        <w:t>模块。</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首先是安装。</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npm install thunkify</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使用方式如下。</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thunkify = require('thunkify');</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fs = require('fs');</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read = thunkify(fs.readFile);</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read('package.json')(function(err, str){</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 xml:space="preserve">Thunkify </w:t>
      </w:r>
      <w:r w:rsidRPr="00C15113">
        <w:rPr>
          <w:rFonts w:ascii="Verdana" w:eastAsia="宋体" w:hAnsi="Verdana" w:cs="Arial"/>
          <w:color w:val="333333"/>
          <w:sz w:val="24"/>
          <w:szCs w:val="24"/>
        </w:rPr>
        <w:t>的源码与上一节那个简单的转换器非常像。</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function thunkify(fn)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var args = new Array(arguments.length);</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var ctx = this;</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for (var i = 0; i &lt; args.length; ++i)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args[i] = arguments[i];</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return function (done)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var called;</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args.push(function ()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if (called) return;</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called = true;</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done.apply(null, arguments);</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try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fn.apply(ctx, args);</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 catch (err)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done(err);</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lastRenderedPageBreak/>
        <w:t>它的源码主要多了一个检查机制，变量</w:t>
      </w:r>
      <w:r w:rsidRPr="00C15113">
        <w:rPr>
          <w:rFonts w:ascii="Verdana" w:eastAsia="宋体" w:hAnsi="Verdana" w:cs="Arial"/>
          <w:color w:val="333333"/>
          <w:sz w:val="24"/>
          <w:szCs w:val="24"/>
        </w:rPr>
        <w:t>called</w:t>
      </w:r>
      <w:r w:rsidRPr="00C15113">
        <w:rPr>
          <w:rFonts w:ascii="Verdana" w:eastAsia="宋体" w:hAnsi="Verdana" w:cs="Arial"/>
          <w:color w:val="333333"/>
          <w:sz w:val="24"/>
          <w:szCs w:val="24"/>
        </w:rPr>
        <w:t>确保回调函数只运行一次。这样的设计与下文的</w:t>
      </w:r>
      <w:r w:rsidRPr="00C15113">
        <w:rPr>
          <w:rFonts w:ascii="Verdana" w:eastAsia="宋体" w:hAnsi="Verdana" w:cs="Arial"/>
          <w:color w:val="333333"/>
          <w:sz w:val="24"/>
          <w:szCs w:val="24"/>
        </w:rPr>
        <w:t xml:space="preserve"> Generator </w:t>
      </w:r>
      <w:r w:rsidRPr="00C15113">
        <w:rPr>
          <w:rFonts w:ascii="Verdana" w:eastAsia="宋体" w:hAnsi="Verdana" w:cs="Arial"/>
          <w:color w:val="333333"/>
          <w:sz w:val="24"/>
          <w:szCs w:val="24"/>
        </w:rPr>
        <w:t>函数相关。请看下面的例子。</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function f(a, b, callback){</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var sum = a + b;</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callback(sum);</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xml:space="preserve">  callback(sum);</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ft = thunkify(f);</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var print = console.log.bind(console);</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ft(1, 2)(print);</w:t>
      </w:r>
    </w:p>
    <w:p w:rsidR="00C15113" w:rsidRPr="00C15113" w:rsidRDefault="00C15113" w:rsidP="00C1511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C15113">
        <w:rPr>
          <w:rFonts w:ascii="Consolas" w:eastAsia="宋体" w:hAnsi="Consolas" w:cs="Consolas"/>
          <w:color w:val="A6E22E"/>
          <w:sz w:val="24"/>
          <w:szCs w:val="24"/>
          <w:shd w:val="clear" w:color="auto" w:fill="111111"/>
        </w:rPr>
        <w:t>// 3</w:t>
      </w:r>
    </w:p>
    <w:p w:rsidR="00C15113" w:rsidRPr="00C15113" w:rsidRDefault="00C15113" w:rsidP="00C15113">
      <w:pPr>
        <w:adjustRightInd/>
        <w:snapToGrid/>
        <w:spacing w:before="100" w:beforeAutospacing="1" w:after="100" w:afterAutospacing="1"/>
        <w:ind w:left="225" w:firstLine="495"/>
        <w:rPr>
          <w:rFonts w:ascii="Verdana" w:eastAsia="宋体" w:hAnsi="Verdana" w:cs="Arial"/>
          <w:color w:val="333333"/>
          <w:sz w:val="24"/>
          <w:szCs w:val="24"/>
        </w:rPr>
      </w:pPr>
      <w:r w:rsidRPr="00C15113">
        <w:rPr>
          <w:rFonts w:ascii="Verdana" w:eastAsia="宋体" w:hAnsi="Verdana" w:cs="Arial"/>
          <w:color w:val="333333"/>
          <w:sz w:val="24"/>
          <w:szCs w:val="24"/>
        </w:rPr>
        <w:t>上面代码中，由于</w:t>
      </w:r>
      <w:r w:rsidRPr="00C15113">
        <w:rPr>
          <w:rFonts w:ascii="Verdana" w:eastAsia="宋体" w:hAnsi="Verdana" w:cs="Arial"/>
          <w:color w:val="333333"/>
          <w:sz w:val="24"/>
          <w:szCs w:val="24"/>
        </w:rPr>
        <w:t>thunkify</w:t>
      </w:r>
      <w:r w:rsidRPr="00C15113">
        <w:rPr>
          <w:rFonts w:ascii="Verdana" w:eastAsia="宋体" w:hAnsi="Verdana" w:cs="Arial"/>
          <w:color w:val="333333"/>
          <w:sz w:val="24"/>
          <w:szCs w:val="24"/>
        </w:rPr>
        <w:t>只允许回调函数执行一次，所以只输出一行结果。</w:t>
      </w:r>
    </w:p>
    <w:p w:rsidR="00C15113" w:rsidRPr="00C15113" w:rsidRDefault="00C15113" w:rsidP="00CA2E80">
      <w:pPr>
        <w:adjustRightInd/>
        <w:snapToGrid/>
        <w:spacing w:beforeLines="20" w:before="48" w:after="0" w:line="40" w:lineRule="atLeast"/>
        <w:rPr>
          <w:rStyle w:val="aa"/>
          <w:rFonts w:ascii="宋体" w:eastAsia="宋体" w:hAnsi="宋体" w:cs="宋体"/>
          <w:bCs w:val="0"/>
          <w:sz w:val="24"/>
          <w:szCs w:val="24"/>
        </w:rPr>
      </w:pPr>
      <w:r>
        <w:rPr>
          <w:rFonts w:ascii="Verdana" w:hAnsi="Verdana" w:cs="Arial"/>
          <w:b/>
          <w:bCs/>
          <w:color w:val="333333"/>
          <w:sz w:val="27"/>
          <w:szCs w:val="27"/>
        </w:rPr>
        <w:t xml:space="preserve">Generator </w:t>
      </w:r>
      <w:r>
        <w:rPr>
          <w:rFonts w:ascii="Verdana" w:hAnsi="Verdana" w:cs="Arial"/>
          <w:b/>
          <w:bCs/>
          <w:color w:val="333333"/>
          <w:sz w:val="27"/>
          <w:szCs w:val="27"/>
        </w:rPr>
        <w:t>函数的流程管理</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你可能会问，</w:t>
      </w:r>
      <w:r w:rsidRPr="00FA2051">
        <w:rPr>
          <w:rFonts w:ascii="Verdana" w:eastAsia="宋体" w:hAnsi="Verdana" w:cs="Arial"/>
          <w:color w:val="333333"/>
          <w:sz w:val="24"/>
          <w:szCs w:val="24"/>
        </w:rPr>
        <w:t xml:space="preserve"> Thunk </w:t>
      </w:r>
      <w:r w:rsidRPr="00FA2051">
        <w:rPr>
          <w:rFonts w:ascii="Verdana" w:eastAsia="宋体" w:hAnsi="Verdana" w:cs="Arial"/>
          <w:color w:val="333333"/>
          <w:sz w:val="24"/>
          <w:szCs w:val="24"/>
        </w:rPr>
        <w:t>函数有什么用？回答是以前确实没什么用，但是</w:t>
      </w:r>
      <w:r w:rsidRPr="00FA2051">
        <w:rPr>
          <w:rFonts w:ascii="Verdana" w:eastAsia="宋体" w:hAnsi="Verdana" w:cs="Arial"/>
          <w:color w:val="333333"/>
          <w:sz w:val="24"/>
          <w:szCs w:val="24"/>
        </w:rPr>
        <w:t xml:space="preserve"> ES6 </w:t>
      </w:r>
      <w:r w:rsidRPr="00FA2051">
        <w:rPr>
          <w:rFonts w:ascii="Verdana" w:eastAsia="宋体" w:hAnsi="Verdana" w:cs="Arial"/>
          <w:color w:val="333333"/>
          <w:sz w:val="24"/>
          <w:szCs w:val="24"/>
        </w:rPr>
        <w:t>有了</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w:t>
      </w:r>
      <w:r w:rsidRPr="00FA2051">
        <w:rPr>
          <w:rFonts w:ascii="Verdana" w:eastAsia="宋体" w:hAnsi="Verdana" w:cs="Arial"/>
          <w:color w:val="333333"/>
          <w:sz w:val="24"/>
          <w:szCs w:val="24"/>
        </w:rPr>
        <w:t xml:space="preserve">Thunk </w:t>
      </w:r>
      <w:r w:rsidRPr="00FA2051">
        <w:rPr>
          <w:rFonts w:ascii="Verdana" w:eastAsia="宋体" w:hAnsi="Verdana" w:cs="Arial"/>
          <w:color w:val="333333"/>
          <w:sz w:val="24"/>
          <w:szCs w:val="24"/>
        </w:rPr>
        <w:t>函数现在可以用于</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函数的自动流程管理。</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 xml:space="preserve">Generator </w:t>
      </w:r>
      <w:r w:rsidRPr="00FA2051">
        <w:rPr>
          <w:rFonts w:ascii="Verdana" w:eastAsia="宋体" w:hAnsi="Verdana" w:cs="Arial"/>
          <w:color w:val="333333"/>
          <w:sz w:val="24"/>
          <w:szCs w:val="24"/>
        </w:rPr>
        <w:t>函数可以自动执行。</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function* gen() {</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 ...</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g = gen();</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res = g.next();</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while(!res.done){</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console.log(res.value);</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res = g.next();</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上面代码中，</w:t>
      </w:r>
      <w:r w:rsidRPr="00FA2051">
        <w:rPr>
          <w:rFonts w:ascii="Verdana" w:eastAsia="宋体" w:hAnsi="Verdana" w:cs="Arial"/>
          <w:color w:val="333333"/>
          <w:sz w:val="24"/>
          <w:szCs w:val="24"/>
        </w:rPr>
        <w:t xml:space="preserve">Generator </w:t>
      </w:r>
      <w:r w:rsidRPr="00FA2051">
        <w:rPr>
          <w:rFonts w:ascii="Verdana" w:eastAsia="宋体" w:hAnsi="Verdana" w:cs="Arial"/>
          <w:color w:val="333333"/>
          <w:sz w:val="24"/>
          <w:szCs w:val="24"/>
        </w:rPr>
        <w:t>函数</w:t>
      </w:r>
      <w:r w:rsidRPr="00FA2051">
        <w:rPr>
          <w:rFonts w:ascii="Verdana" w:eastAsia="宋体" w:hAnsi="Verdana" w:cs="Arial"/>
          <w:color w:val="333333"/>
          <w:sz w:val="24"/>
          <w:szCs w:val="24"/>
        </w:rPr>
        <w:t>gen</w:t>
      </w:r>
      <w:r w:rsidRPr="00FA2051">
        <w:rPr>
          <w:rFonts w:ascii="Verdana" w:eastAsia="宋体" w:hAnsi="Verdana" w:cs="Arial"/>
          <w:color w:val="333333"/>
          <w:sz w:val="24"/>
          <w:szCs w:val="24"/>
        </w:rPr>
        <w:t>会自动执行完所有步骤。</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但是，这不适合异步操作。如果必须保证前一步执行完，才能执行后一步，上面的自动执行就不可行。这时，</w:t>
      </w:r>
      <w:r w:rsidRPr="00FA2051">
        <w:rPr>
          <w:rFonts w:ascii="Verdana" w:eastAsia="宋体" w:hAnsi="Verdana" w:cs="Arial"/>
          <w:color w:val="333333"/>
          <w:sz w:val="24"/>
          <w:szCs w:val="24"/>
        </w:rPr>
        <w:t xml:space="preserve">Thunk </w:t>
      </w:r>
      <w:r w:rsidRPr="00FA2051">
        <w:rPr>
          <w:rFonts w:ascii="Verdana" w:eastAsia="宋体" w:hAnsi="Verdana" w:cs="Arial"/>
          <w:color w:val="333333"/>
          <w:sz w:val="24"/>
          <w:szCs w:val="24"/>
        </w:rPr>
        <w:t>函数就能派上用处。以读取文件为例。下面的</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函数封装了两个异步操作。</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fs = require('fs');</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thunkify = require('thunkify');</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readFileThunk = thunkify(fs.readFile);</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gen = function* (){</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var r1 = yield readFileThunk('/etc/fstab');</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console.log(r1.toString());</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var r2 = yield readFileThunk('/etc/shells');</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console.log(r2.toString());</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lastRenderedPageBreak/>
        <w:t>上面代码中，</w:t>
      </w:r>
      <w:r w:rsidRPr="00FA2051">
        <w:rPr>
          <w:rFonts w:ascii="Verdana" w:eastAsia="宋体" w:hAnsi="Verdana" w:cs="Arial"/>
          <w:color w:val="333333"/>
          <w:sz w:val="24"/>
          <w:szCs w:val="24"/>
        </w:rPr>
        <w:t>yield</w:t>
      </w:r>
      <w:r w:rsidRPr="00FA2051">
        <w:rPr>
          <w:rFonts w:ascii="Verdana" w:eastAsia="宋体" w:hAnsi="Verdana" w:cs="Arial"/>
          <w:color w:val="333333"/>
          <w:sz w:val="24"/>
          <w:szCs w:val="24"/>
        </w:rPr>
        <w:t>命令用于将程序的执行权移出</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函数，那么就需要一种方法，将执行权再交还给</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这种方法就是</w:t>
      </w:r>
      <w:r w:rsidRPr="00FA2051">
        <w:rPr>
          <w:rFonts w:ascii="Verdana" w:eastAsia="宋体" w:hAnsi="Verdana" w:cs="Arial"/>
          <w:color w:val="333333"/>
          <w:sz w:val="24"/>
          <w:szCs w:val="24"/>
        </w:rPr>
        <w:t xml:space="preserve"> Thunk </w:t>
      </w:r>
      <w:r w:rsidRPr="00FA2051">
        <w:rPr>
          <w:rFonts w:ascii="Verdana" w:eastAsia="宋体" w:hAnsi="Verdana" w:cs="Arial"/>
          <w:color w:val="333333"/>
          <w:sz w:val="24"/>
          <w:szCs w:val="24"/>
        </w:rPr>
        <w:t>函数，因为它可以在回调函数里，将执行权交还给</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函数。为了便于理解，我们先看如何手动执行上面这个</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g = gen();</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var r1 = g.next();</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r1.value(function (err, data) {</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if (err) throw err;</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var r2 = g.next(data);</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r2.value(function (err, data) {</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if (err) throw err;</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g.next(data);</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 xml:space="preserve">  });</w:t>
      </w:r>
    </w:p>
    <w:p w:rsidR="00FA2051" w:rsidRPr="00FA2051" w:rsidRDefault="00FA2051" w:rsidP="003934F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FA2051">
        <w:rPr>
          <w:rFonts w:ascii="Consolas" w:eastAsia="宋体" w:hAnsi="Consolas" w:cs="Consolas"/>
          <w:color w:val="A6E22E"/>
          <w:sz w:val="24"/>
          <w:szCs w:val="24"/>
          <w:shd w:val="clear" w:color="auto" w:fill="111111"/>
        </w:rPr>
        <w:t>});</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上面代码中，变量</w:t>
      </w:r>
      <w:r w:rsidRPr="00FA2051">
        <w:rPr>
          <w:rFonts w:ascii="Verdana" w:eastAsia="宋体" w:hAnsi="Verdana" w:cs="Arial"/>
          <w:color w:val="333333"/>
          <w:sz w:val="24"/>
          <w:szCs w:val="24"/>
        </w:rPr>
        <w:t>g</w:t>
      </w:r>
      <w:r w:rsidRPr="00FA2051">
        <w:rPr>
          <w:rFonts w:ascii="Verdana" w:eastAsia="宋体" w:hAnsi="Verdana" w:cs="Arial"/>
          <w:color w:val="333333"/>
          <w:sz w:val="24"/>
          <w:szCs w:val="24"/>
        </w:rPr>
        <w:t>是</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函数的内部指针，表示目前执行到哪一步。</w:t>
      </w:r>
      <w:r w:rsidRPr="00FA2051">
        <w:rPr>
          <w:rFonts w:ascii="Verdana" w:eastAsia="宋体" w:hAnsi="Verdana" w:cs="Arial"/>
          <w:color w:val="333333"/>
          <w:sz w:val="24"/>
          <w:szCs w:val="24"/>
        </w:rPr>
        <w:t>next</w:t>
      </w:r>
      <w:r w:rsidRPr="00FA2051">
        <w:rPr>
          <w:rFonts w:ascii="Verdana" w:eastAsia="宋体" w:hAnsi="Verdana" w:cs="Arial"/>
          <w:color w:val="333333"/>
          <w:sz w:val="24"/>
          <w:szCs w:val="24"/>
        </w:rPr>
        <w:t>方法负责将指针移动到下一步，并返回该步的信息（</w:t>
      </w:r>
      <w:r w:rsidRPr="00FA2051">
        <w:rPr>
          <w:rFonts w:ascii="Verdana" w:eastAsia="宋体" w:hAnsi="Verdana" w:cs="Arial"/>
          <w:color w:val="333333"/>
          <w:sz w:val="24"/>
          <w:szCs w:val="24"/>
        </w:rPr>
        <w:t>value</w:t>
      </w:r>
      <w:r w:rsidRPr="00FA2051">
        <w:rPr>
          <w:rFonts w:ascii="Verdana" w:eastAsia="宋体" w:hAnsi="Verdana" w:cs="Arial"/>
          <w:color w:val="333333"/>
          <w:sz w:val="24"/>
          <w:szCs w:val="24"/>
        </w:rPr>
        <w:t>属性和</w:t>
      </w:r>
      <w:r w:rsidRPr="00FA2051">
        <w:rPr>
          <w:rFonts w:ascii="Verdana" w:eastAsia="宋体" w:hAnsi="Verdana" w:cs="Arial"/>
          <w:color w:val="333333"/>
          <w:sz w:val="24"/>
          <w:szCs w:val="24"/>
        </w:rPr>
        <w:t>done</w:t>
      </w:r>
      <w:r w:rsidRPr="00FA2051">
        <w:rPr>
          <w:rFonts w:ascii="Verdana" w:eastAsia="宋体" w:hAnsi="Verdana" w:cs="Arial"/>
          <w:color w:val="333333"/>
          <w:sz w:val="24"/>
          <w:szCs w:val="24"/>
        </w:rPr>
        <w:t>属性）。</w:t>
      </w:r>
    </w:p>
    <w:p w:rsidR="00FA2051" w:rsidRPr="00FA2051" w:rsidRDefault="00FA2051" w:rsidP="00FA2051">
      <w:pPr>
        <w:adjustRightInd/>
        <w:snapToGrid/>
        <w:spacing w:before="100" w:beforeAutospacing="1" w:after="100" w:afterAutospacing="1"/>
        <w:ind w:left="225" w:firstLine="495"/>
        <w:rPr>
          <w:rFonts w:ascii="Verdana" w:eastAsia="宋体" w:hAnsi="Verdana" w:cs="Arial"/>
          <w:color w:val="333333"/>
          <w:sz w:val="24"/>
          <w:szCs w:val="24"/>
        </w:rPr>
      </w:pPr>
      <w:r w:rsidRPr="00FA2051">
        <w:rPr>
          <w:rFonts w:ascii="Verdana" w:eastAsia="宋体" w:hAnsi="Verdana" w:cs="Arial"/>
          <w:color w:val="333333"/>
          <w:sz w:val="24"/>
          <w:szCs w:val="24"/>
        </w:rPr>
        <w:t>仔细查看上面的代码，可以发现</w:t>
      </w:r>
      <w:r w:rsidRPr="00FA2051">
        <w:rPr>
          <w:rFonts w:ascii="Verdana" w:eastAsia="宋体" w:hAnsi="Verdana" w:cs="Arial"/>
          <w:color w:val="333333"/>
          <w:sz w:val="24"/>
          <w:szCs w:val="24"/>
        </w:rPr>
        <w:t xml:space="preserve"> Generator </w:t>
      </w:r>
      <w:r w:rsidRPr="00FA2051">
        <w:rPr>
          <w:rFonts w:ascii="Verdana" w:eastAsia="宋体" w:hAnsi="Verdana" w:cs="Arial"/>
          <w:color w:val="333333"/>
          <w:sz w:val="24"/>
          <w:szCs w:val="24"/>
        </w:rPr>
        <w:t>函数的执行过程，其实是将同一个回调函数，反复传入</w:t>
      </w:r>
      <w:r w:rsidRPr="00FA2051">
        <w:rPr>
          <w:rFonts w:ascii="Verdana" w:eastAsia="宋体" w:hAnsi="Verdana" w:cs="Arial"/>
          <w:color w:val="333333"/>
          <w:sz w:val="24"/>
          <w:szCs w:val="24"/>
        </w:rPr>
        <w:t>next</w:t>
      </w:r>
      <w:r w:rsidRPr="00FA2051">
        <w:rPr>
          <w:rFonts w:ascii="Verdana" w:eastAsia="宋体" w:hAnsi="Verdana" w:cs="Arial"/>
          <w:color w:val="333333"/>
          <w:sz w:val="24"/>
          <w:szCs w:val="24"/>
        </w:rPr>
        <w:t>方法的</w:t>
      </w:r>
      <w:r w:rsidRPr="00FA2051">
        <w:rPr>
          <w:rFonts w:ascii="Verdana" w:eastAsia="宋体" w:hAnsi="Verdana" w:cs="Arial"/>
          <w:color w:val="333333"/>
          <w:sz w:val="24"/>
          <w:szCs w:val="24"/>
        </w:rPr>
        <w:t>value</w:t>
      </w:r>
      <w:r w:rsidRPr="00FA2051">
        <w:rPr>
          <w:rFonts w:ascii="Verdana" w:eastAsia="宋体" w:hAnsi="Verdana" w:cs="Arial"/>
          <w:color w:val="333333"/>
          <w:sz w:val="24"/>
          <w:szCs w:val="24"/>
        </w:rPr>
        <w:t>属性。这使得我们可以用递归来自动完成这个过程。</w:t>
      </w:r>
    </w:p>
    <w:p w:rsidR="00A0169F" w:rsidRPr="00A0169F" w:rsidRDefault="00A0169F" w:rsidP="00A0169F">
      <w:pPr>
        <w:adjustRightInd/>
        <w:snapToGrid/>
        <w:spacing w:beforeLines="20" w:before="48" w:after="0" w:line="40" w:lineRule="atLeast"/>
        <w:rPr>
          <w:rFonts w:ascii="Verdana" w:hAnsi="Verdana" w:cs="Arial"/>
          <w:b/>
          <w:bCs/>
          <w:color w:val="333333"/>
          <w:sz w:val="27"/>
          <w:szCs w:val="27"/>
        </w:rPr>
      </w:pPr>
      <w:r w:rsidRPr="00A0169F">
        <w:rPr>
          <w:rFonts w:ascii="Verdana" w:hAnsi="Verdana" w:cs="Arial"/>
          <w:b/>
          <w:bCs/>
          <w:color w:val="333333"/>
          <w:sz w:val="27"/>
          <w:szCs w:val="27"/>
        </w:rPr>
        <w:t xml:space="preserve">Thunk </w:t>
      </w:r>
      <w:r w:rsidRPr="00A0169F">
        <w:rPr>
          <w:rFonts w:ascii="Verdana" w:hAnsi="Verdana" w:cs="Arial"/>
          <w:b/>
          <w:bCs/>
          <w:color w:val="333333"/>
          <w:sz w:val="27"/>
          <w:szCs w:val="27"/>
        </w:rPr>
        <w:t>函数的自动流程管理</w:t>
      </w:r>
    </w:p>
    <w:p w:rsidR="00A0169F" w:rsidRPr="00A0169F" w:rsidRDefault="00A0169F" w:rsidP="00A0169F">
      <w:pPr>
        <w:adjustRightInd/>
        <w:snapToGrid/>
        <w:spacing w:before="100" w:beforeAutospacing="1" w:after="100" w:afterAutospacing="1"/>
        <w:ind w:left="225" w:firstLine="495"/>
        <w:rPr>
          <w:rFonts w:ascii="Verdana" w:eastAsia="宋体" w:hAnsi="Verdana" w:cs="Arial"/>
          <w:color w:val="333333"/>
          <w:sz w:val="24"/>
          <w:szCs w:val="24"/>
        </w:rPr>
      </w:pPr>
      <w:r w:rsidRPr="00A0169F">
        <w:rPr>
          <w:rFonts w:ascii="Verdana" w:eastAsia="宋体" w:hAnsi="Verdana" w:cs="Arial"/>
          <w:color w:val="333333"/>
          <w:sz w:val="24"/>
          <w:szCs w:val="24"/>
        </w:rPr>
        <w:t xml:space="preserve">Thunk </w:t>
      </w:r>
      <w:r w:rsidRPr="00A0169F">
        <w:rPr>
          <w:rFonts w:ascii="Verdana" w:eastAsia="宋体" w:hAnsi="Verdana" w:cs="Arial"/>
          <w:color w:val="333333"/>
          <w:sz w:val="24"/>
          <w:szCs w:val="24"/>
        </w:rPr>
        <w:t>函数真正的威力，在于可以自动执行</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函数。下面就是一个基于</w:t>
      </w:r>
      <w:r w:rsidRPr="00A0169F">
        <w:rPr>
          <w:rFonts w:ascii="Verdana" w:eastAsia="宋体" w:hAnsi="Verdana" w:cs="Arial"/>
          <w:color w:val="333333"/>
          <w:sz w:val="24"/>
          <w:szCs w:val="24"/>
        </w:rPr>
        <w:t xml:space="preserve"> Thunk </w:t>
      </w:r>
      <w:r w:rsidRPr="00A0169F">
        <w:rPr>
          <w:rFonts w:ascii="Verdana" w:eastAsia="宋体" w:hAnsi="Verdana" w:cs="Arial"/>
          <w:color w:val="333333"/>
          <w:sz w:val="24"/>
          <w:szCs w:val="24"/>
        </w:rPr>
        <w:t>函数的</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执行器。</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function run(fn)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var gen = fn();</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function next(err, data)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var result = gen.next(data);</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if (result.done) return;</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result.value(next);</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next();</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function* g()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run(g);</w:t>
      </w:r>
    </w:p>
    <w:p w:rsidR="00A0169F" w:rsidRPr="00A0169F" w:rsidRDefault="00A0169F" w:rsidP="00A0169F">
      <w:pPr>
        <w:adjustRightInd/>
        <w:snapToGrid/>
        <w:spacing w:before="100" w:beforeAutospacing="1" w:after="100" w:afterAutospacing="1"/>
        <w:ind w:left="225" w:firstLine="495"/>
        <w:rPr>
          <w:rFonts w:ascii="Verdana" w:eastAsia="宋体" w:hAnsi="Verdana" w:cs="Arial"/>
          <w:color w:val="333333"/>
          <w:sz w:val="24"/>
          <w:szCs w:val="24"/>
        </w:rPr>
      </w:pPr>
      <w:r w:rsidRPr="00A0169F">
        <w:rPr>
          <w:rFonts w:ascii="Verdana" w:eastAsia="宋体" w:hAnsi="Verdana" w:cs="Arial"/>
          <w:color w:val="333333"/>
          <w:sz w:val="24"/>
          <w:szCs w:val="24"/>
        </w:rPr>
        <w:t>上面代码的</w:t>
      </w:r>
      <w:r w:rsidRPr="00A0169F">
        <w:rPr>
          <w:rFonts w:ascii="Verdana" w:eastAsia="宋体" w:hAnsi="Verdana" w:cs="Arial"/>
          <w:color w:val="333333"/>
          <w:sz w:val="24"/>
          <w:szCs w:val="24"/>
        </w:rPr>
        <w:t>run</w:t>
      </w:r>
      <w:r w:rsidRPr="00A0169F">
        <w:rPr>
          <w:rFonts w:ascii="Verdana" w:eastAsia="宋体" w:hAnsi="Verdana" w:cs="Arial"/>
          <w:color w:val="333333"/>
          <w:sz w:val="24"/>
          <w:szCs w:val="24"/>
        </w:rPr>
        <w:t>函数，就是一个</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函数的自动执行器。内部的</w:t>
      </w:r>
      <w:r w:rsidRPr="00A0169F">
        <w:rPr>
          <w:rFonts w:ascii="Verdana" w:eastAsia="宋体" w:hAnsi="Verdana" w:cs="Arial"/>
          <w:color w:val="333333"/>
          <w:sz w:val="24"/>
          <w:szCs w:val="24"/>
        </w:rPr>
        <w:t>next</w:t>
      </w:r>
      <w:r w:rsidRPr="00A0169F">
        <w:rPr>
          <w:rFonts w:ascii="Verdana" w:eastAsia="宋体" w:hAnsi="Verdana" w:cs="Arial"/>
          <w:color w:val="333333"/>
          <w:sz w:val="24"/>
          <w:szCs w:val="24"/>
        </w:rPr>
        <w:t>函数就是</w:t>
      </w:r>
      <w:r w:rsidRPr="00A0169F">
        <w:rPr>
          <w:rFonts w:ascii="Verdana" w:eastAsia="宋体" w:hAnsi="Verdana" w:cs="Arial"/>
          <w:color w:val="333333"/>
          <w:sz w:val="24"/>
          <w:szCs w:val="24"/>
        </w:rPr>
        <w:t xml:space="preserve"> Thunk </w:t>
      </w:r>
      <w:r w:rsidRPr="00A0169F">
        <w:rPr>
          <w:rFonts w:ascii="Verdana" w:eastAsia="宋体" w:hAnsi="Verdana" w:cs="Arial"/>
          <w:color w:val="333333"/>
          <w:sz w:val="24"/>
          <w:szCs w:val="24"/>
        </w:rPr>
        <w:t>的回调函数。</w:t>
      </w:r>
      <w:r w:rsidRPr="00A0169F">
        <w:rPr>
          <w:rFonts w:ascii="Verdana" w:eastAsia="宋体" w:hAnsi="Verdana" w:cs="Arial"/>
          <w:color w:val="333333"/>
          <w:sz w:val="24"/>
          <w:szCs w:val="24"/>
        </w:rPr>
        <w:t>next</w:t>
      </w:r>
      <w:r w:rsidRPr="00A0169F">
        <w:rPr>
          <w:rFonts w:ascii="Verdana" w:eastAsia="宋体" w:hAnsi="Verdana" w:cs="Arial"/>
          <w:color w:val="333333"/>
          <w:sz w:val="24"/>
          <w:szCs w:val="24"/>
        </w:rPr>
        <w:t>函数先将指针移到</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函数的下一步（</w:t>
      </w:r>
      <w:r w:rsidRPr="00A0169F">
        <w:rPr>
          <w:rFonts w:ascii="Verdana" w:eastAsia="宋体" w:hAnsi="Verdana" w:cs="Arial"/>
          <w:color w:val="333333"/>
          <w:sz w:val="24"/>
          <w:szCs w:val="24"/>
        </w:rPr>
        <w:t>gen.next</w:t>
      </w:r>
      <w:r w:rsidRPr="00A0169F">
        <w:rPr>
          <w:rFonts w:ascii="Verdana" w:eastAsia="宋体" w:hAnsi="Verdana" w:cs="Arial"/>
          <w:color w:val="333333"/>
          <w:sz w:val="24"/>
          <w:szCs w:val="24"/>
        </w:rPr>
        <w:t>方法），然后判断</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函数是否结束（</w:t>
      </w:r>
      <w:r w:rsidRPr="00A0169F">
        <w:rPr>
          <w:rFonts w:ascii="Verdana" w:eastAsia="宋体" w:hAnsi="Verdana" w:cs="Arial"/>
          <w:color w:val="333333"/>
          <w:sz w:val="24"/>
          <w:szCs w:val="24"/>
        </w:rPr>
        <w:t>result.done</w:t>
      </w:r>
      <w:r w:rsidRPr="00A0169F">
        <w:rPr>
          <w:rFonts w:ascii="Verdana" w:eastAsia="宋体" w:hAnsi="Verdana" w:cs="Arial"/>
          <w:color w:val="333333"/>
          <w:sz w:val="24"/>
          <w:szCs w:val="24"/>
        </w:rPr>
        <w:t>属性），如果没结束，就将</w:t>
      </w:r>
      <w:r w:rsidRPr="00A0169F">
        <w:rPr>
          <w:rFonts w:ascii="Verdana" w:eastAsia="宋体" w:hAnsi="Verdana" w:cs="Arial"/>
          <w:color w:val="333333"/>
          <w:sz w:val="24"/>
          <w:szCs w:val="24"/>
        </w:rPr>
        <w:t>next</w:t>
      </w:r>
      <w:r w:rsidRPr="00A0169F">
        <w:rPr>
          <w:rFonts w:ascii="Verdana" w:eastAsia="宋体" w:hAnsi="Verdana" w:cs="Arial"/>
          <w:color w:val="333333"/>
          <w:sz w:val="24"/>
          <w:szCs w:val="24"/>
        </w:rPr>
        <w:t>函数再传入</w:t>
      </w:r>
      <w:r w:rsidRPr="00A0169F">
        <w:rPr>
          <w:rFonts w:ascii="Verdana" w:eastAsia="宋体" w:hAnsi="Verdana" w:cs="Arial"/>
          <w:color w:val="333333"/>
          <w:sz w:val="24"/>
          <w:szCs w:val="24"/>
        </w:rPr>
        <w:t xml:space="preserve"> Thunk </w:t>
      </w:r>
      <w:r w:rsidRPr="00A0169F">
        <w:rPr>
          <w:rFonts w:ascii="Verdana" w:eastAsia="宋体" w:hAnsi="Verdana" w:cs="Arial"/>
          <w:color w:val="333333"/>
          <w:sz w:val="24"/>
          <w:szCs w:val="24"/>
        </w:rPr>
        <w:t>函数（</w:t>
      </w:r>
      <w:r w:rsidRPr="00A0169F">
        <w:rPr>
          <w:rFonts w:ascii="Verdana" w:eastAsia="宋体" w:hAnsi="Verdana" w:cs="Arial"/>
          <w:color w:val="333333"/>
          <w:sz w:val="24"/>
          <w:szCs w:val="24"/>
        </w:rPr>
        <w:t>result.value</w:t>
      </w:r>
      <w:r w:rsidRPr="00A0169F">
        <w:rPr>
          <w:rFonts w:ascii="Verdana" w:eastAsia="宋体" w:hAnsi="Verdana" w:cs="Arial"/>
          <w:color w:val="333333"/>
          <w:sz w:val="24"/>
          <w:szCs w:val="24"/>
        </w:rPr>
        <w:t>属性），否则就直接退出。</w:t>
      </w:r>
    </w:p>
    <w:p w:rsidR="00A0169F" w:rsidRPr="00A0169F" w:rsidRDefault="00A0169F" w:rsidP="00A0169F">
      <w:pPr>
        <w:adjustRightInd/>
        <w:snapToGrid/>
        <w:spacing w:before="100" w:beforeAutospacing="1" w:after="100" w:afterAutospacing="1"/>
        <w:ind w:left="225" w:firstLine="495"/>
        <w:rPr>
          <w:rFonts w:ascii="Verdana" w:eastAsia="宋体" w:hAnsi="Verdana" w:cs="Arial"/>
          <w:color w:val="333333"/>
          <w:sz w:val="24"/>
          <w:szCs w:val="24"/>
        </w:rPr>
      </w:pPr>
      <w:r w:rsidRPr="00A0169F">
        <w:rPr>
          <w:rFonts w:ascii="Verdana" w:eastAsia="宋体" w:hAnsi="Verdana" w:cs="Arial"/>
          <w:color w:val="333333"/>
          <w:sz w:val="24"/>
          <w:szCs w:val="24"/>
        </w:rPr>
        <w:lastRenderedPageBreak/>
        <w:t>有了这个执行器，执行</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函数方便多了。不管内部有多少个异步操作，直接把</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函数传入</w:t>
      </w:r>
      <w:r w:rsidRPr="00A0169F">
        <w:rPr>
          <w:rFonts w:ascii="Verdana" w:eastAsia="宋体" w:hAnsi="Verdana" w:cs="Arial"/>
          <w:color w:val="333333"/>
          <w:sz w:val="24"/>
          <w:szCs w:val="24"/>
        </w:rPr>
        <w:t>run</w:t>
      </w:r>
      <w:r w:rsidRPr="00A0169F">
        <w:rPr>
          <w:rFonts w:ascii="Verdana" w:eastAsia="宋体" w:hAnsi="Verdana" w:cs="Arial"/>
          <w:color w:val="333333"/>
          <w:sz w:val="24"/>
          <w:szCs w:val="24"/>
        </w:rPr>
        <w:t>函数即可。当然，前提是每一个异步操作，都要是</w:t>
      </w:r>
      <w:r w:rsidRPr="00A0169F">
        <w:rPr>
          <w:rFonts w:ascii="Verdana" w:eastAsia="宋体" w:hAnsi="Verdana" w:cs="Arial"/>
          <w:color w:val="333333"/>
          <w:sz w:val="24"/>
          <w:szCs w:val="24"/>
        </w:rPr>
        <w:t xml:space="preserve"> Thunk </w:t>
      </w:r>
      <w:r w:rsidRPr="00A0169F">
        <w:rPr>
          <w:rFonts w:ascii="Verdana" w:eastAsia="宋体" w:hAnsi="Verdana" w:cs="Arial"/>
          <w:color w:val="333333"/>
          <w:sz w:val="24"/>
          <w:szCs w:val="24"/>
        </w:rPr>
        <w:t>函数，也就是说，跟在</w:t>
      </w:r>
      <w:r w:rsidRPr="00A0169F">
        <w:rPr>
          <w:rFonts w:ascii="Verdana" w:eastAsia="宋体" w:hAnsi="Verdana" w:cs="Arial"/>
          <w:color w:val="333333"/>
          <w:sz w:val="24"/>
          <w:szCs w:val="24"/>
        </w:rPr>
        <w:t>yield</w:t>
      </w:r>
      <w:r w:rsidRPr="00A0169F">
        <w:rPr>
          <w:rFonts w:ascii="Verdana" w:eastAsia="宋体" w:hAnsi="Verdana" w:cs="Arial"/>
          <w:color w:val="333333"/>
          <w:sz w:val="24"/>
          <w:szCs w:val="24"/>
        </w:rPr>
        <w:t>命令后面的必须是</w:t>
      </w:r>
      <w:r w:rsidRPr="00A0169F">
        <w:rPr>
          <w:rFonts w:ascii="Verdana" w:eastAsia="宋体" w:hAnsi="Verdana" w:cs="Arial"/>
          <w:color w:val="333333"/>
          <w:sz w:val="24"/>
          <w:szCs w:val="24"/>
        </w:rPr>
        <w:t xml:space="preserve"> Thunk </w:t>
      </w:r>
      <w:r w:rsidRPr="00A0169F">
        <w:rPr>
          <w:rFonts w:ascii="Verdana" w:eastAsia="宋体" w:hAnsi="Verdana" w:cs="Arial"/>
          <w:color w:val="333333"/>
          <w:sz w:val="24"/>
          <w:szCs w:val="24"/>
        </w:rPr>
        <w:t>函数。</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var g = function*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var f1 = yield readFileThunk('fileA');</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var f2 = yield readFileThunk('fileB');</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 ...</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 xml:space="preserve">  var fn = yield readFileThunk('fileN');</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w:t>
      </w: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p>
    <w:p w:rsidR="00A0169F" w:rsidRPr="00A0169F" w:rsidRDefault="00A0169F" w:rsidP="00A0169F">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6E22E"/>
          <w:sz w:val="24"/>
          <w:szCs w:val="24"/>
          <w:shd w:val="clear" w:color="auto" w:fill="111111"/>
        </w:rPr>
      </w:pPr>
      <w:r w:rsidRPr="00A0169F">
        <w:rPr>
          <w:rFonts w:ascii="Consolas" w:eastAsia="宋体" w:hAnsi="Consolas" w:cs="Consolas"/>
          <w:color w:val="A6E22E"/>
          <w:sz w:val="24"/>
          <w:szCs w:val="24"/>
          <w:shd w:val="clear" w:color="auto" w:fill="111111"/>
        </w:rPr>
        <w:t>run(g);</w:t>
      </w:r>
    </w:p>
    <w:p w:rsidR="00A0169F" w:rsidRPr="00A0169F" w:rsidRDefault="00A0169F" w:rsidP="00A0169F">
      <w:pPr>
        <w:adjustRightInd/>
        <w:snapToGrid/>
        <w:spacing w:before="100" w:beforeAutospacing="1" w:after="100" w:afterAutospacing="1"/>
        <w:ind w:left="225" w:firstLine="495"/>
        <w:rPr>
          <w:rFonts w:ascii="Verdana" w:eastAsia="宋体" w:hAnsi="Verdana" w:cs="Arial"/>
          <w:color w:val="333333"/>
          <w:sz w:val="24"/>
          <w:szCs w:val="24"/>
        </w:rPr>
      </w:pPr>
      <w:r w:rsidRPr="00A0169F">
        <w:rPr>
          <w:rFonts w:ascii="Verdana" w:eastAsia="宋体" w:hAnsi="Verdana" w:cs="Arial"/>
          <w:color w:val="333333"/>
          <w:sz w:val="24"/>
          <w:szCs w:val="24"/>
        </w:rPr>
        <w:t>上面代码中，函数</w:t>
      </w:r>
      <w:r w:rsidRPr="00A0169F">
        <w:rPr>
          <w:rFonts w:ascii="Verdana" w:eastAsia="宋体" w:hAnsi="Verdana" w:cs="Arial"/>
          <w:color w:val="333333"/>
          <w:sz w:val="24"/>
          <w:szCs w:val="24"/>
        </w:rPr>
        <w:t>g</w:t>
      </w:r>
      <w:r w:rsidRPr="00A0169F">
        <w:rPr>
          <w:rFonts w:ascii="Verdana" w:eastAsia="宋体" w:hAnsi="Verdana" w:cs="Arial"/>
          <w:color w:val="333333"/>
          <w:sz w:val="24"/>
          <w:szCs w:val="24"/>
        </w:rPr>
        <w:t>封装了</w:t>
      </w:r>
      <w:r w:rsidRPr="00A0169F">
        <w:rPr>
          <w:rFonts w:ascii="Verdana" w:eastAsia="宋体" w:hAnsi="Verdana" w:cs="Arial"/>
          <w:color w:val="333333"/>
          <w:sz w:val="24"/>
          <w:szCs w:val="24"/>
        </w:rPr>
        <w:t>n</w:t>
      </w:r>
      <w:r w:rsidRPr="00A0169F">
        <w:rPr>
          <w:rFonts w:ascii="Verdana" w:eastAsia="宋体" w:hAnsi="Verdana" w:cs="Arial"/>
          <w:color w:val="333333"/>
          <w:sz w:val="24"/>
          <w:szCs w:val="24"/>
        </w:rPr>
        <w:t>个异步的读取文件操作，只要执行</w:t>
      </w:r>
      <w:r w:rsidRPr="00A0169F">
        <w:rPr>
          <w:rFonts w:ascii="Verdana" w:eastAsia="宋体" w:hAnsi="Verdana" w:cs="Arial"/>
          <w:color w:val="333333"/>
          <w:sz w:val="24"/>
          <w:szCs w:val="24"/>
        </w:rPr>
        <w:t>run</w:t>
      </w:r>
      <w:r w:rsidRPr="00A0169F">
        <w:rPr>
          <w:rFonts w:ascii="Verdana" w:eastAsia="宋体" w:hAnsi="Verdana" w:cs="Arial"/>
          <w:color w:val="333333"/>
          <w:sz w:val="24"/>
          <w:szCs w:val="24"/>
        </w:rPr>
        <w:t>函数，这些操作就会自动完成。这样一来，异步操作不仅可以写得像同步操作，而且一行代码就可以执行。</w:t>
      </w:r>
    </w:p>
    <w:p w:rsidR="00A0169F" w:rsidRPr="00A0169F" w:rsidRDefault="00A0169F" w:rsidP="00A0169F">
      <w:pPr>
        <w:adjustRightInd/>
        <w:snapToGrid/>
        <w:spacing w:before="100" w:beforeAutospacing="1" w:after="100" w:afterAutospacing="1"/>
        <w:ind w:left="225" w:firstLine="495"/>
        <w:rPr>
          <w:rFonts w:ascii="Verdana" w:eastAsia="宋体" w:hAnsi="Verdana" w:cs="Arial"/>
          <w:color w:val="333333"/>
          <w:sz w:val="24"/>
          <w:szCs w:val="24"/>
        </w:rPr>
      </w:pPr>
      <w:r w:rsidRPr="00A0169F">
        <w:rPr>
          <w:rFonts w:ascii="Verdana" w:eastAsia="宋体" w:hAnsi="Verdana" w:cs="Arial"/>
          <w:color w:val="333333"/>
          <w:sz w:val="24"/>
          <w:szCs w:val="24"/>
        </w:rPr>
        <w:t xml:space="preserve">Thunk </w:t>
      </w:r>
      <w:r w:rsidRPr="00A0169F">
        <w:rPr>
          <w:rFonts w:ascii="Verdana" w:eastAsia="宋体" w:hAnsi="Verdana" w:cs="Arial"/>
          <w:color w:val="333333"/>
          <w:sz w:val="24"/>
          <w:szCs w:val="24"/>
        </w:rPr>
        <w:t>函数并不是</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函数自动执行的唯一方案。因为自动执行的关键是，必须有一种机制，自动控制</w:t>
      </w:r>
      <w:r w:rsidRPr="00A0169F">
        <w:rPr>
          <w:rFonts w:ascii="Verdana" w:eastAsia="宋体" w:hAnsi="Verdana" w:cs="Arial"/>
          <w:color w:val="333333"/>
          <w:sz w:val="24"/>
          <w:szCs w:val="24"/>
        </w:rPr>
        <w:t xml:space="preserve"> Generator </w:t>
      </w:r>
      <w:r w:rsidRPr="00A0169F">
        <w:rPr>
          <w:rFonts w:ascii="Verdana" w:eastAsia="宋体" w:hAnsi="Verdana" w:cs="Arial"/>
          <w:color w:val="333333"/>
          <w:sz w:val="24"/>
          <w:szCs w:val="24"/>
        </w:rPr>
        <w:t>函数的流程，接收和交还程序的执行权。回调函数可以做到这一点，</w:t>
      </w:r>
      <w:r w:rsidRPr="00A0169F">
        <w:rPr>
          <w:rFonts w:ascii="Verdana" w:eastAsia="宋体" w:hAnsi="Verdana" w:cs="Arial"/>
          <w:color w:val="333333"/>
          <w:sz w:val="24"/>
          <w:szCs w:val="24"/>
        </w:rPr>
        <w:t xml:space="preserve">Promise </w:t>
      </w:r>
      <w:r w:rsidRPr="00A0169F">
        <w:rPr>
          <w:rFonts w:ascii="Verdana" w:eastAsia="宋体" w:hAnsi="Verdana" w:cs="Arial"/>
          <w:color w:val="333333"/>
          <w:sz w:val="24"/>
          <w:szCs w:val="24"/>
        </w:rPr>
        <w:t>对象也可以做到这一点。</w:t>
      </w:r>
    </w:p>
    <w:p w:rsidR="00633FB1" w:rsidRPr="003A67D7" w:rsidRDefault="003A67D7" w:rsidP="00A87C59">
      <w:pPr>
        <w:pStyle w:val="5"/>
        <w:numPr>
          <w:ilvl w:val="0"/>
          <w:numId w:val="22"/>
        </w:numPr>
        <w:rPr>
          <w:b w:val="0"/>
        </w:rPr>
      </w:pPr>
      <w:r>
        <w:t xml:space="preserve">co </w:t>
      </w:r>
      <w:r>
        <w:t>模块</w:t>
      </w:r>
    </w:p>
    <w:p w:rsidR="003A67D7" w:rsidRPr="003A67D7" w:rsidRDefault="003A67D7" w:rsidP="003A67D7">
      <w:pPr>
        <w:adjustRightInd/>
        <w:snapToGrid/>
        <w:spacing w:beforeLines="20" w:before="48" w:after="0" w:line="40" w:lineRule="atLeast"/>
        <w:rPr>
          <w:rFonts w:ascii="Verdana" w:hAnsi="Verdana" w:cs="Arial"/>
          <w:b/>
          <w:bCs/>
          <w:color w:val="333333"/>
          <w:sz w:val="27"/>
          <w:szCs w:val="27"/>
        </w:rPr>
      </w:pPr>
      <w:r w:rsidRPr="003A67D7">
        <w:rPr>
          <w:rFonts w:ascii="Verdana" w:hAnsi="Verdana" w:cs="Arial"/>
          <w:b/>
          <w:bCs/>
          <w:color w:val="333333"/>
          <w:sz w:val="27"/>
          <w:szCs w:val="27"/>
        </w:rPr>
        <w:t>基本用法</w:t>
      </w:r>
    </w:p>
    <w:p w:rsidR="003A67D7" w:rsidRPr="003A67D7" w:rsidRDefault="00A52E1E" w:rsidP="003A67D7">
      <w:pPr>
        <w:adjustRightInd/>
        <w:snapToGrid/>
        <w:spacing w:before="100" w:beforeAutospacing="1" w:after="100" w:afterAutospacing="1"/>
        <w:ind w:left="225" w:firstLine="495"/>
        <w:rPr>
          <w:rFonts w:ascii="Verdana" w:eastAsia="宋体" w:hAnsi="Verdana" w:cs="Arial"/>
          <w:color w:val="333333"/>
          <w:sz w:val="24"/>
          <w:szCs w:val="24"/>
        </w:rPr>
      </w:pPr>
      <w:hyperlink r:id="rId38" w:history="1">
        <w:r w:rsidR="003A67D7" w:rsidRPr="003A67D7">
          <w:rPr>
            <w:rFonts w:ascii="Verdana" w:eastAsia="宋体" w:hAnsi="Verdana" w:cs="Arial"/>
            <w:color w:val="333333"/>
            <w:sz w:val="24"/>
            <w:szCs w:val="24"/>
          </w:rPr>
          <w:t xml:space="preserve">co </w:t>
        </w:r>
        <w:r w:rsidR="003A67D7" w:rsidRPr="003A67D7">
          <w:rPr>
            <w:rFonts w:ascii="Verdana" w:eastAsia="宋体" w:hAnsi="Verdana" w:cs="Arial"/>
            <w:color w:val="333333"/>
            <w:sz w:val="24"/>
            <w:szCs w:val="24"/>
          </w:rPr>
          <w:t>模块</w:t>
        </w:r>
      </w:hyperlink>
      <w:r w:rsidR="003A67D7" w:rsidRPr="003A67D7">
        <w:rPr>
          <w:rFonts w:ascii="Verdana" w:eastAsia="宋体" w:hAnsi="Verdana" w:cs="Arial"/>
          <w:color w:val="333333"/>
          <w:sz w:val="24"/>
          <w:szCs w:val="24"/>
        </w:rPr>
        <w:t>是著名程序员</w:t>
      </w:r>
      <w:r w:rsidR="003A67D7" w:rsidRPr="003A67D7">
        <w:rPr>
          <w:rFonts w:ascii="Verdana" w:eastAsia="宋体" w:hAnsi="Verdana" w:cs="Arial"/>
          <w:color w:val="333333"/>
          <w:sz w:val="24"/>
          <w:szCs w:val="24"/>
        </w:rPr>
        <w:t xml:space="preserve"> TJ Holowaychuk </w:t>
      </w:r>
      <w:r w:rsidR="003A67D7" w:rsidRPr="003A67D7">
        <w:rPr>
          <w:rFonts w:ascii="Verdana" w:eastAsia="宋体" w:hAnsi="Verdana" w:cs="Arial"/>
          <w:color w:val="333333"/>
          <w:sz w:val="24"/>
          <w:szCs w:val="24"/>
        </w:rPr>
        <w:t>于</w:t>
      </w:r>
      <w:r w:rsidR="003A67D7" w:rsidRPr="003A67D7">
        <w:rPr>
          <w:rFonts w:ascii="Verdana" w:eastAsia="宋体" w:hAnsi="Verdana" w:cs="Arial"/>
          <w:color w:val="333333"/>
          <w:sz w:val="24"/>
          <w:szCs w:val="24"/>
        </w:rPr>
        <w:t xml:space="preserve"> 2013 </w:t>
      </w:r>
      <w:r w:rsidR="003A67D7" w:rsidRPr="003A67D7">
        <w:rPr>
          <w:rFonts w:ascii="Verdana" w:eastAsia="宋体" w:hAnsi="Verdana" w:cs="Arial"/>
          <w:color w:val="333333"/>
          <w:sz w:val="24"/>
          <w:szCs w:val="24"/>
        </w:rPr>
        <w:t>年</w:t>
      </w:r>
      <w:r w:rsidR="003A67D7" w:rsidRPr="003A67D7">
        <w:rPr>
          <w:rFonts w:ascii="Verdana" w:eastAsia="宋体" w:hAnsi="Verdana" w:cs="Arial"/>
          <w:color w:val="333333"/>
          <w:sz w:val="24"/>
          <w:szCs w:val="24"/>
        </w:rPr>
        <w:t xml:space="preserve"> 6 </w:t>
      </w:r>
      <w:r w:rsidR="003A67D7" w:rsidRPr="003A67D7">
        <w:rPr>
          <w:rFonts w:ascii="Verdana" w:eastAsia="宋体" w:hAnsi="Verdana" w:cs="Arial"/>
          <w:color w:val="333333"/>
          <w:sz w:val="24"/>
          <w:szCs w:val="24"/>
        </w:rPr>
        <w:t>月发布的一个小工具，用于</w:t>
      </w:r>
      <w:r w:rsidR="003A67D7" w:rsidRPr="003A67D7">
        <w:rPr>
          <w:rFonts w:ascii="Verdana" w:eastAsia="宋体" w:hAnsi="Verdana" w:cs="Arial"/>
          <w:color w:val="333333"/>
          <w:sz w:val="24"/>
          <w:szCs w:val="24"/>
        </w:rPr>
        <w:t xml:space="preserve"> Generator </w:t>
      </w:r>
      <w:r w:rsidR="003A67D7" w:rsidRPr="003A67D7">
        <w:rPr>
          <w:rFonts w:ascii="Verdana" w:eastAsia="宋体" w:hAnsi="Verdana" w:cs="Arial"/>
          <w:color w:val="333333"/>
          <w:sz w:val="24"/>
          <w:szCs w:val="24"/>
        </w:rPr>
        <w:t>函数的自动执行。</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下面是一个</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函数，用于依次读取两个文件。</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var gen = function* ()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f1 = yield readFile('/etc/fstab');</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f2 = yield readFile('/etc/shells');</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console.log(f1.toString());</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console.log(f2.toString());</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模块可以让你不用编写</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函数的执行器。</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var co = require('co');</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co(gen);</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上面代码中，</w:t>
      </w:r>
      <w:r w:rsidRPr="003A67D7">
        <w:rPr>
          <w:rFonts w:ascii="Verdana" w:eastAsia="宋体" w:hAnsi="Verdana" w:cs="Arial"/>
          <w:color w:val="333333"/>
          <w:sz w:val="24"/>
          <w:szCs w:val="24"/>
        </w:rPr>
        <w:t xml:space="preserve">Generator </w:t>
      </w:r>
      <w:r w:rsidRPr="003A67D7">
        <w:rPr>
          <w:rFonts w:ascii="Verdana" w:eastAsia="宋体" w:hAnsi="Verdana" w:cs="Arial"/>
          <w:color w:val="333333"/>
          <w:sz w:val="24"/>
          <w:szCs w:val="24"/>
        </w:rPr>
        <w:t>函数只要传入</w:t>
      </w:r>
      <w:r w:rsidRPr="003A67D7">
        <w:rPr>
          <w:rFonts w:ascii="Verdana" w:eastAsia="宋体" w:hAnsi="Verdana" w:cs="Arial"/>
          <w:color w:val="333333"/>
          <w:sz w:val="24"/>
          <w:szCs w:val="24"/>
        </w:rPr>
        <w:t>co</w:t>
      </w:r>
      <w:r w:rsidRPr="003A67D7">
        <w:rPr>
          <w:rFonts w:ascii="Verdana" w:eastAsia="宋体" w:hAnsi="Verdana" w:cs="Arial"/>
          <w:color w:val="333333"/>
          <w:sz w:val="24"/>
          <w:szCs w:val="24"/>
        </w:rPr>
        <w:t>函数，就会自动执行。</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co</w:t>
      </w:r>
      <w:r w:rsidRPr="003A67D7">
        <w:rPr>
          <w:rFonts w:ascii="Verdana" w:eastAsia="宋体" w:hAnsi="Verdana" w:cs="Arial"/>
          <w:color w:val="333333"/>
          <w:sz w:val="24"/>
          <w:szCs w:val="24"/>
        </w:rPr>
        <w:t>函数返回一个</w:t>
      </w:r>
      <w:r w:rsidRPr="003A67D7">
        <w:rPr>
          <w:rFonts w:ascii="Verdana" w:eastAsia="宋体" w:hAnsi="Verdana" w:cs="Arial"/>
          <w:color w:val="333333"/>
          <w:sz w:val="24"/>
          <w:szCs w:val="24"/>
        </w:rPr>
        <w:t>Promise</w:t>
      </w:r>
      <w:r w:rsidRPr="003A67D7">
        <w:rPr>
          <w:rFonts w:ascii="Verdana" w:eastAsia="宋体" w:hAnsi="Verdana" w:cs="Arial"/>
          <w:color w:val="333333"/>
          <w:sz w:val="24"/>
          <w:szCs w:val="24"/>
        </w:rPr>
        <w:t>对象，因此可以用</w:t>
      </w:r>
      <w:r w:rsidRPr="003A67D7">
        <w:rPr>
          <w:rFonts w:ascii="Verdana" w:eastAsia="宋体" w:hAnsi="Verdana" w:cs="Arial"/>
          <w:color w:val="333333"/>
          <w:sz w:val="24"/>
          <w:szCs w:val="24"/>
        </w:rPr>
        <w:t>then</w:t>
      </w:r>
      <w:r w:rsidRPr="003A67D7">
        <w:rPr>
          <w:rFonts w:ascii="Verdana" w:eastAsia="宋体" w:hAnsi="Verdana" w:cs="Arial"/>
          <w:color w:val="333333"/>
          <w:sz w:val="24"/>
          <w:szCs w:val="24"/>
        </w:rPr>
        <w:t>方法添加回调函数。</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co(gen).then(function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console.log('Generator </w:t>
      </w:r>
      <w:r w:rsidRPr="003A67D7">
        <w:rPr>
          <w:rFonts w:ascii="Consolas" w:eastAsia="宋体" w:hAnsi="Consolas" w:cs="Consolas"/>
          <w:color w:val="A6E22E"/>
          <w:sz w:val="24"/>
          <w:szCs w:val="24"/>
          <w:shd w:val="clear" w:color="auto" w:fill="111111"/>
        </w:rPr>
        <w:t>函数执行完成</w:t>
      </w:r>
      <w:r w:rsidRPr="003A67D7">
        <w:rPr>
          <w:rFonts w:ascii="Consolas" w:eastAsia="宋体" w:hAnsi="Consolas" w:cs="Consolas"/>
          <w:color w:val="A6E22E"/>
          <w:sz w:val="24"/>
          <w:szCs w:val="24"/>
          <w:shd w:val="clear" w:color="auto" w:fill="111111"/>
        </w:rPr>
        <w:t>');</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上面代码中，等到</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函数执行结束，就会输出一行提示。</w:t>
      </w:r>
    </w:p>
    <w:p w:rsidR="003A67D7" w:rsidRPr="003A67D7" w:rsidRDefault="003A67D7" w:rsidP="003A67D7">
      <w:pPr>
        <w:adjustRightInd/>
        <w:snapToGrid/>
        <w:spacing w:beforeLines="20" w:before="48" w:after="0" w:line="40" w:lineRule="atLeast"/>
        <w:rPr>
          <w:rFonts w:ascii="Verdana" w:hAnsi="Verdana" w:cs="Arial"/>
          <w:b/>
          <w:bCs/>
          <w:color w:val="333333"/>
          <w:sz w:val="27"/>
          <w:szCs w:val="27"/>
        </w:rPr>
      </w:pPr>
      <w:r w:rsidRPr="003A67D7">
        <w:rPr>
          <w:rFonts w:ascii="Verdana" w:hAnsi="Verdana" w:cs="Arial"/>
          <w:b/>
          <w:bCs/>
          <w:color w:val="333333"/>
          <w:sz w:val="27"/>
          <w:szCs w:val="27"/>
        </w:rPr>
        <w:lastRenderedPageBreak/>
        <w:t xml:space="preserve">co </w:t>
      </w:r>
      <w:r w:rsidRPr="003A67D7">
        <w:rPr>
          <w:rFonts w:ascii="Verdana" w:hAnsi="Verdana" w:cs="Arial"/>
          <w:b/>
          <w:bCs/>
          <w:color w:val="333333"/>
          <w:sz w:val="27"/>
          <w:szCs w:val="27"/>
        </w:rPr>
        <w:t>模块的原理</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为什么</w:t>
      </w:r>
      <w:r w:rsidRPr="003A67D7">
        <w:rPr>
          <w:rFonts w:ascii="Verdana" w:eastAsia="宋体" w:hAnsi="Verdana" w:cs="Arial"/>
          <w:color w:val="333333"/>
          <w:sz w:val="24"/>
          <w:szCs w:val="24"/>
        </w:rPr>
        <w:t xml:space="preserve"> co </w:t>
      </w:r>
      <w:r w:rsidRPr="003A67D7">
        <w:rPr>
          <w:rFonts w:ascii="Verdana" w:eastAsia="宋体" w:hAnsi="Verdana" w:cs="Arial"/>
          <w:color w:val="333333"/>
          <w:sz w:val="24"/>
          <w:szCs w:val="24"/>
        </w:rPr>
        <w:t>可以自动执行</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前面说过，</w:t>
      </w:r>
      <w:r w:rsidRPr="003A67D7">
        <w:rPr>
          <w:rFonts w:ascii="Verdana" w:eastAsia="宋体" w:hAnsi="Verdana" w:cs="Arial"/>
          <w:color w:val="333333"/>
          <w:sz w:val="24"/>
          <w:szCs w:val="24"/>
        </w:rPr>
        <w:t xml:space="preserve">Generator </w:t>
      </w:r>
      <w:r w:rsidRPr="003A67D7">
        <w:rPr>
          <w:rFonts w:ascii="Verdana" w:eastAsia="宋体" w:hAnsi="Verdana" w:cs="Arial"/>
          <w:color w:val="333333"/>
          <w:sz w:val="24"/>
          <w:szCs w:val="24"/>
        </w:rPr>
        <w:t>就是一个异步操作的容器。它的自动执行需要一种机制，当异步操作有了结果，能够自动交回执行权。</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两种方法可以做到这一点。</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w:t>
      </w:r>
      <w:r w:rsidRPr="003A67D7">
        <w:rPr>
          <w:rFonts w:ascii="Verdana" w:eastAsia="宋体" w:hAnsi="Verdana" w:cs="Arial"/>
          <w:color w:val="333333"/>
          <w:sz w:val="24"/>
          <w:szCs w:val="24"/>
        </w:rPr>
        <w:t>1</w:t>
      </w:r>
      <w:r w:rsidRPr="003A67D7">
        <w:rPr>
          <w:rFonts w:ascii="Verdana" w:eastAsia="宋体" w:hAnsi="Verdana" w:cs="Arial"/>
          <w:color w:val="333333"/>
          <w:sz w:val="24"/>
          <w:szCs w:val="24"/>
        </w:rPr>
        <w:t>）回调函数。将异步操作包装成</w:t>
      </w:r>
      <w:r w:rsidRPr="003A67D7">
        <w:rPr>
          <w:rFonts w:ascii="Verdana" w:eastAsia="宋体" w:hAnsi="Verdana" w:cs="Arial"/>
          <w:color w:val="333333"/>
          <w:sz w:val="24"/>
          <w:szCs w:val="24"/>
        </w:rPr>
        <w:t xml:space="preserve"> Thunk </w:t>
      </w:r>
      <w:r w:rsidRPr="003A67D7">
        <w:rPr>
          <w:rFonts w:ascii="Verdana" w:eastAsia="宋体" w:hAnsi="Verdana" w:cs="Arial"/>
          <w:color w:val="333333"/>
          <w:sz w:val="24"/>
          <w:szCs w:val="24"/>
        </w:rPr>
        <w:t>函数，在回调函数里面交回执行权。</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w:t>
      </w:r>
      <w:r w:rsidRPr="003A67D7">
        <w:rPr>
          <w:rFonts w:ascii="Verdana" w:eastAsia="宋体" w:hAnsi="Verdana" w:cs="Arial"/>
          <w:color w:val="333333"/>
          <w:sz w:val="24"/>
          <w:szCs w:val="24"/>
        </w:rPr>
        <w:t>2</w:t>
      </w:r>
      <w:r w:rsidRPr="003A67D7">
        <w:rPr>
          <w:rFonts w:ascii="Verdana" w:eastAsia="宋体" w:hAnsi="Verdana" w:cs="Arial"/>
          <w:color w:val="333333"/>
          <w:sz w:val="24"/>
          <w:szCs w:val="24"/>
        </w:rPr>
        <w:t>）</w:t>
      </w:r>
      <w:r w:rsidRPr="003A67D7">
        <w:rPr>
          <w:rFonts w:ascii="Verdana" w:eastAsia="宋体" w:hAnsi="Verdana" w:cs="Arial"/>
          <w:color w:val="333333"/>
          <w:sz w:val="24"/>
          <w:szCs w:val="24"/>
        </w:rPr>
        <w:t xml:space="preserve">Promise </w:t>
      </w:r>
      <w:r w:rsidRPr="003A67D7">
        <w:rPr>
          <w:rFonts w:ascii="Verdana" w:eastAsia="宋体" w:hAnsi="Verdana" w:cs="Arial"/>
          <w:color w:val="333333"/>
          <w:sz w:val="24"/>
          <w:szCs w:val="24"/>
        </w:rPr>
        <w:t>对象。将异步操作包装成</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对象，用</w:t>
      </w:r>
      <w:r w:rsidRPr="003A67D7">
        <w:rPr>
          <w:rFonts w:ascii="Verdana" w:eastAsia="宋体" w:hAnsi="Verdana" w:cs="Arial"/>
          <w:color w:val="333333"/>
          <w:sz w:val="24"/>
          <w:szCs w:val="24"/>
        </w:rPr>
        <w:t>then</w:t>
      </w:r>
      <w:r w:rsidRPr="003A67D7">
        <w:rPr>
          <w:rFonts w:ascii="Verdana" w:eastAsia="宋体" w:hAnsi="Verdana" w:cs="Arial"/>
          <w:color w:val="333333"/>
          <w:sz w:val="24"/>
          <w:szCs w:val="24"/>
        </w:rPr>
        <w:t>方法交回执行权。</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模块其实就是将两种自动执行器（</w:t>
      </w:r>
      <w:r w:rsidRPr="003A67D7">
        <w:rPr>
          <w:rFonts w:ascii="Verdana" w:eastAsia="宋体" w:hAnsi="Verdana" w:cs="Arial"/>
          <w:color w:val="333333"/>
          <w:sz w:val="24"/>
          <w:szCs w:val="24"/>
        </w:rPr>
        <w:t xml:space="preserve">Thunk </w:t>
      </w:r>
      <w:r w:rsidRPr="003A67D7">
        <w:rPr>
          <w:rFonts w:ascii="Verdana" w:eastAsia="宋体" w:hAnsi="Verdana" w:cs="Arial"/>
          <w:color w:val="333333"/>
          <w:sz w:val="24"/>
          <w:szCs w:val="24"/>
        </w:rPr>
        <w:t>函数和</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对象），包装成一个模块。使用</w:t>
      </w:r>
      <w:r w:rsidRPr="003A67D7">
        <w:rPr>
          <w:rFonts w:ascii="Verdana" w:eastAsia="宋体" w:hAnsi="Verdana" w:cs="Arial"/>
          <w:color w:val="333333"/>
          <w:sz w:val="24"/>
          <w:szCs w:val="24"/>
        </w:rPr>
        <w:t xml:space="preserve"> co </w:t>
      </w:r>
      <w:r w:rsidRPr="003A67D7">
        <w:rPr>
          <w:rFonts w:ascii="Verdana" w:eastAsia="宋体" w:hAnsi="Verdana" w:cs="Arial"/>
          <w:color w:val="333333"/>
          <w:sz w:val="24"/>
          <w:szCs w:val="24"/>
        </w:rPr>
        <w:t>的前提条件是，</w:t>
      </w:r>
      <w:r w:rsidRPr="003A67D7">
        <w:rPr>
          <w:rFonts w:ascii="Verdana" w:eastAsia="宋体" w:hAnsi="Verdana" w:cs="Arial"/>
          <w:color w:val="333333"/>
          <w:sz w:val="24"/>
          <w:szCs w:val="24"/>
        </w:rPr>
        <w:t xml:space="preserve">Generator </w:t>
      </w:r>
      <w:r w:rsidRPr="003A67D7">
        <w:rPr>
          <w:rFonts w:ascii="Verdana" w:eastAsia="宋体" w:hAnsi="Verdana" w:cs="Arial"/>
          <w:color w:val="333333"/>
          <w:sz w:val="24"/>
          <w:szCs w:val="24"/>
        </w:rPr>
        <w:t>函数的</w:t>
      </w:r>
      <w:r w:rsidRPr="003A67D7">
        <w:rPr>
          <w:rFonts w:ascii="Verdana" w:eastAsia="宋体" w:hAnsi="Verdana" w:cs="Arial"/>
          <w:color w:val="333333"/>
          <w:sz w:val="24"/>
          <w:szCs w:val="24"/>
        </w:rPr>
        <w:t>yield</w:t>
      </w:r>
      <w:r w:rsidRPr="003A67D7">
        <w:rPr>
          <w:rFonts w:ascii="Verdana" w:eastAsia="宋体" w:hAnsi="Verdana" w:cs="Arial"/>
          <w:color w:val="333333"/>
          <w:sz w:val="24"/>
          <w:szCs w:val="24"/>
        </w:rPr>
        <w:t>命令后面，只能是</w:t>
      </w:r>
      <w:r w:rsidRPr="003A67D7">
        <w:rPr>
          <w:rFonts w:ascii="Verdana" w:eastAsia="宋体" w:hAnsi="Verdana" w:cs="Arial"/>
          <w:color w:val="333333"/>
          <w:sz w:val="24"/>
          <w:szCs w:val="24"/>
        </w:rPr>
        <w:t xml:space="preserve"> Thunk </w:t>
      </w:r>
      <w:r w:rsidRPr="003A67D7">
        <w:rPr>
          <w:rFonts w:ascii="Verdana" w:eastAsia="宋体" w:hAnsi="Verdana" w:cs="Arial"/>
          <w:color w:val="333333"/>
          <w:sz w:val="24"/>
          <w:szCs w:val="24"/>
        </w:rPr>
        <w:t>函数或</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对象。如果数组或对象的成员，全部都是</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对象，也可以使用</w:t>
      </w:r>
      <w:r w:rsidRPr="003A67D7">
        <w:rPr>
          <w:rFonts w:ascii="Verdana" w:eastAsia="宋体" w:hAnsi="Verdana" w:cs="Arial"/>
          <w:color w:val="333333"/>
          <w:sz w:val="24"/>
          <w:szCs w:val="24"/>
        </w:rPr>
        <w:t xml:space="preserve"> co</w:t>
      </w:r>
      <w:r w:rsidRPr="003A67D7">
        <w:rPr>
          <w:rFonts w:ascii="Verdana" w:eastAsia="宋体" w:hAnsi="Verdana" w:cs="Arial"/>
          <w:color w:val="333333"/>
          <w:sz w:val="24"/>
          <w:szCs w:val="24"/>
        </w:rPr>
        <w:t>，详见后文的例子。</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上一节已经介绍了基于</w:t>
      </w:r>
      <w:r w:rsidRPr="003A67D7">
        <w:rPr>
          <w:rFonts w:ascii="Verdana" w:eastAsia="宋体" w:hAnsi="Verdana" w:cs="Arial"/>
          <w:color w:val="333333"/>
          <w:sz w:val="24"/>
          <w:szCs w:val="24"/>
        </w:rPr>
        <w:t xml:space="preserve"> Thunk </w:t>
      </w:r>
      <w:r w:rsidRPr="003A67D7">
        <w:rPr>
          <w:rFonts w:ascii="Verdana" w:eastAsia="宋体" w:hAnsi="Verdana" w:cs="Arial"/>
          <w:color w:val="333333"/>
          <w:sz w:val="24"/>
          <w:szCs w:val="24"/>
        </w:rPr>
        <w:t>函数的自动执行器。下面来看，基于</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对象的自动执行器。这是理解</w:t>
      </w:r>
      <w:r w:rsidRPr="003A67D7">
        <w:rPr>
          <w:rFonts w:ascii="Verdana" w:eastAsia="宋体" w:hAnsi="Verdana" w:cs="Arial"/>
          <w:color w:val="333333"/>
          <w:sz w:val="24"/>
          <w:szCs w:val="24"/>
        </w:rPr>
        <w:t xml:space="preserve"> co </w:t>
      </w:r>
      <w:r w:rsidRPr="003A67D7">
        <w:rPr>
          <w:rFonts w:ascii="Verdana" w:eastAsia="宋体" w:hAnsi="Verdana" w:cs="Arial"/>
          <w:color w:val="333333"/>
          <w:sz w:val="24"/>
          <w:szCs w:val="24"/>
        </w:rPr>
        <w:t>模块必须的。</w:t>
      </w:r>
    </w:p>
    <w:p w:rsidR="00633FB1" w:rsidRDefault="00633FB1" w:rsidP="00CA2E80">
      <w:pPr>
        <w:adjustRightInd/>
        <w:snapToGrid/>
        <w:spacing w:beforeLines="20" w:before="48" w:after="0" w:line="40" w:lineRule="atLeast"/>
        <w:rPr>
          <w:rStyle w:val="aa"/>
          <w:rFonts w:ascii="宋体" w:eastAsia="宋体" w:hAnsi="宋体" w:cs="宋体"/>
          <w:bCs w:val="0"/>
          <w:sz w:val="24"/>
          <w:szCs w:val="24"/>
        </w:rPr>
      </w:pPr>
    </w:p>
    <w:p w:rsidR="003A67D7" w:rsidRDefault="003A67D7" w:rsidP="00CA2E80">
      <w:pPr>
        <w:adjustRightInd/>
        <w:snapToGrid/>
        <w:spacing w:beforeLines="20" w:before="48" w:after="0" w:line="40" w:lineRule="atLeast"/>
        <w:rPr>
          <w:rStyle w:val="aa"/>
          <w:rFonts w:ascii="宋体" w:eastAsia="宋体" w:hAnsi="宋体" w:cs="宋体"/>
          <w:bCs w:val="0"/>
          <w:sz w:val="24"/>
          <w:szCs w:val="24"/>
        </w:rPr>
      </w:pPr>
      <w:r>
        <w:rPr>
          <w:rFonts w:ascii="Verdana" w:hAnsi="Verdana" w:cs="Arial"/>
          <w:b/>
          <w:bCs/>
          <w:color w:val="333333"/>
          <w:sz w:val="27"/>
          <w:szCs w:val="27"/>
        </w:rPr>
        <w:t>基于</w:t>
      </w:r>
      <w:r>
        <w:rPr>
          <w:rFonts w:ascii="Verdana" w:hAnsi="Verdana" w:cs="Arial"/>
          <w:b/>
          <w:bCs/>
          <w:color w:val="333333"/>
          <w:sz w:val="27"/>
          <w:szCs w:val="27"/>
        </w:rPr>
        <w:t xml:space="preserve"> Promise </w:t>
      </w:r>
      <w:r>
        <w:rPr>
          <w:rFonts w:ascii="Verdana" w:hAnsi="Verdana" w:cs="Arial"/>
          <w:b/>
          <w:bCs/>
          <w:color w:val="333333"/>
          <w:sz w:val="27"/>
          <w:szCs w:val="27"/>
        </w:rPr>
        <w:t>对象的自动执行</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还是沿用上面的例子。首先，把</w:t>
      </w:r>
      <w:r w:rsidRPr="003A67D7">
        <w:rPr>
          <w:rFonts w:ascii="Verdana" w:eastAsia="宋体" w:hAnsi="Verdana" w:cs="Arial"/>
          <w:color w:val="333333"/>
          <w:sz w:val="24"/>
          <w:szCs w:val="24"/>
        </w:rPr>
        <w:t>fs</w:t>
      </w:r>
      <w:r w:rsidRPr="003A67D7">
        <w:rPr>
          <w:rFonts w:ascii="Verdana" w:eastAsia="宋体" w:hAnsi="Verdana" w:cs="Arial"/>
          <w:color w:val="333333"/>
          <w:sz w:val="24"/>
          <w:szCs w:val="24"/>
        </w:rPr>
        <w:t>模块的</w:t>
      </w:r>
      <w:r w:rsidRPr="003A67D7">
        <w:rPr>
          <w:rFonts w:ascii="Verdana" w:eastAsia="宋体" w:hAnsi="Verdana" w:cs="Arial"/>
          <w:color w:val="333333"/>
          <w:sz w:val="24"/>
          <w:szCs w:val="24"/>
        </w:rPr>
        <w:t>readFile</w:t>
      </w:r>
      <w:r w:rsidRPr="003A67D7">
        <w:rPr>
          <w:rFonts w:ascii="Verdana" w:eastAsia="宋体" w:hAnsi="Verdana" w:cs="Arial"/>
          <w:color w:val="333333"/>
          <w:sz w:val="24"/>
          <w:szCs w:val="24"/>
        </w:rPr>
        <w:t>方法包装成一个</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var fs = require('fs');</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var readFile = function (fileName){</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new Promise(function (resolve, reject){</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fs.readFile(fileName, function(error, 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(error) return reject(error);</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resolve(data);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var gen = function*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f1 = yield readFile('/etc/fstab');</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f2 = yield readFile('/etc/shells');</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console.log(f1.toString());</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console.log(f2.toString());</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然后，手动执行上面的</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var g = gen();</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g.next().value.then(function(data){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g.next(data).value.then(function(data){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g.next(data);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lastRenderedPageBreak/>
        <w:t>});</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手动执行其实就是用</w:t>
      </w:r>
      <w:r w:rsidRPr="003A67D7">
        <w:rPr>
          <w:rFonts w:ascii="Verdana" w:eastAsia="宋体" w:hAnsi="Verdana" w:cs="Arial"/>
          <w:color w:val="333333"/>
          <w:sz w:val="24"/>
          <w:szCs w:val="24"/>
        </w:rPr>
        <w:t>then</w:t>
      </w:r>
      <w:r w:rsidRPr="003A67D7">
        <w:rPr>
          <w:rFonts w:ascii="Verdana" w:eastAsia="宋体" w:hAnsi="Verdana" w:cs="Arial"/>
          <w:color w:val="333333"/>
          <w:sz w:val="24"/>
          <w:szCs w:val="24"/>
        </w:rPr>
        <w:t>方法，层层添加回调函数。理解了这一点，就可以写出一个自动执行器。</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function run(gen){</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g = gen();</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function next(data){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result = g.next(data);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(result.done) return result.value;</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result.value.then(function(data){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next(data);</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next();</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3A67D7">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run(gen);</w:t>
      </w:r>
    </w:p>
    <w:p w:rsidR="003A67D7" w:rsidRPr="003A67D7" w:rsidRDefault="003A67D7" w:rsidP="003A67D7">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上面代码中，只要</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函数还没执行到最后一步，</w:t>
      </w:r>
      <w:r w:rsidRPr="003A67D7">
        <w:rPr>
          <w:rFonts w:ascii="Verdana" w:eastAsia="宋体" w:hAnsi="Verdana" w:cs="Arial"/>
          <w:color w:val="333333"/>
          <w:sz w:val="24"/>
          <w:szCs w:val="24"/>
        </w:rPr>
        <w:t>next</w:t>
      </w:r>
      <w:r w:rsidRPr="003A67D7">
        <w:rPr>
          <w:rFonts w:ascii="Verdana" w:eastAsia="宋体" w:hAnsi="Verdana" w:cs="Arial"/>
          <w:color w:val="333333"/>
          <w:sz w:val="24"/>
          <w:szCs w:val="24"/>
        </w:rPr>
        <w:t>函数就调用自身，以此实现自动执行。</w:t>
      </w:r>
    </w:p>
    <w:p w:rsidR="003A67D7" w:rsidRPr="00B46C3C" w:rsidRDefault="003A67D7" w:rsidP="00B46C3C">
      <w:pPr>
        <w:adjustRightInd/>
        <w:snapToGrid/>
        <w:spacing w:beforeLines="20" w:before="48" w:after="0" w:line="40" w:lineRule="atLeast"/>
        <w:rPr>
          <w:rFonts w:ascii="Verdana" w:hAnsi="Verdana" w:cs="Arial"/>
          <w:b/>
          <w:bCs/>
          <w:color w:val="333333"/>
          <w:sz w:val="27"/>
          <w:szCs w:val="27"/>
        </w:rPr>
      </w:pPr>
      <w:r w:rsidRPr="00B46C3C">
        <w:rPr>
          <w:rFonts w:ascii="Verdana" w:hAnsi="Verdana" w:cs="Arial"/>
          <w:b/>
          <w:bCs/>
          <w:color w:val="333333"/>
          <w:sz w:val="27"/>
          <w:szCs w:val="27"/>
        </w:rPr>
        <w:t xml:space="preserve">co </w:t>
      </w:r>
      <w:r w:rsidRPr="00B46C3C">
        <w:rPr>
          <w:rFonts w:ascii="Verdana" w:hAnsi="Verdana" w:cs="Arial"/>
          <w:b/>
          <w:bCs/>
          <w:color w:val="333333"/>
          <w:sz w:val="27"/>
          <w:szCs w:val="27"/>
        </w:rPr>
        <w:t>模块的源码</w:t>
      </w:r>
      <w:r w:rsidRPr="00B46C3C">
        <w:rPr>
          <w:rFonts w:ascii="Verdana" w:hAnsi="Verdana" w:cs="Arial"/>
          <w:b/>
          <w:bCs/>
          <w:color w:val="333333"/>
          <w:sz w:val="27"/>
          <w:szCs w:val="27"/>
        </w:rPr>
        <w:t xml:space="preserve"> </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就是上面那个自动执行器的扩展，它的源码只有几十行，非常简单。</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首先，</w:t>
      </w: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函数接受</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函数作为参数，返回一个</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function co(gen)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ctx = this;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new Promise(function(resolve, reject)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在返回的</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对象里面，</w:t>
      </w: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先检查参数</w:t>
      </w:r>
      <w:r w:rsidRPr="00B46C3C">
        <w:rPr>
          <w:rFonts w:ascii="Verdana" w:eastAsia="宋体" w:hAnsi="Verdana" w:cs="Arial"/>
          <w:color w:val="333333"/>
          <w:sz w:val="24"/>
          <w:szCs w:val="24"/>
        </w:rPr>
        <w:t>gen</w:t>
      </w:r>
      <w:r w:rsidRPr="003A67D7">
        <w:rPr>
          <w:rFonts w:ascii="Verdana" w:eastAsia="宋体" w:hAnsi="Verdana" w:cs="Arial"/>
          <w:color w:val="333333"/>
          <w:sz w:val="24"/>
          <w:szCs w:val="24"/>
        </w:rPr>
        <w:t>是否为</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函数。如果是，就执行该函数，得到一个内部指针对象；如果不是就返回，并将</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对象的状态改为</w:t>
      </w:r>
      <w:r w:rsidRPr="00B46C3C">
        <w:rPr>
          <w:rFonts w:ascii="Verdana" w:eastAsia="宋体" w:hAnsi="Verdana" w:cs="Arial"/>
          <w:color w:val="333333"/>
          <w:sz w:val="24"/>
          <w:szCs w:val="24"/>
        </w:rPr>
        <w:t>resolved</w:t>
      </w:r>
      <w:r w:rsidRPr="003A67D7">
        <w:rPr>
          <w:rFonts w:ascii="Verdana" w:eastAsia="宋体" w:hAnsi="Verdana" w:cs="Arial"/>
          <w:color w:val="333333"/>
          <w:sz w:val="24"/>
          <w:szCs w:val="24"/>
        </w:rPr>
        <w:t>。</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function co(gen)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ctx = this;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new Promise(function(resolve, reject)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(typeof gen === 'function') gen = gen.call(ctx);</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(!gen || typeof gen.next !== 'function') return resolve(gen);</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接着，</w:t>
      </w: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将</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函数的内部指针对象的</w:t>
      </w:r>
      <w:r w:rsidRPr="00B46C3C">
        <w:rPr>
          <w:rFonts w:ascii="Verdana" w:eastAsia="宋体" w:hAnsi="Verdana" w:cs="Arial"/>
          <w:color w:val="333333"/>
          <w:sz w:val="24"/>
          <w:szCs w:val="24"/>
        </w:rPr>
        <w:t>next</w:t>
      </w:r>
      <w:r w:rsidRPr="003A67D7">
        <w:rPr>
          <w:rFonts w:ascii="Verdana" w:eastAsia="宋体" w:hAnsi="Verdana" w:cs="Arial"/>
          <w:color w:val="333333"/>
          <w:sz w:val="24"/>
          <w:szCs w:val="24"/>
        </w:rPr>
        <w:t>方法，包装成</w:t>
      </w:r>
      <w:r w:rsidRPr="00B46C3C">
        <w:rPr>
          <w:rFonts w:ascii="Verdana" w:eastAsia="宋体" w:hAnsi="Verdana" w:cs="Arial"/>
          <w:color w:val="333333"/>
          <w:sz w:val="24"/>
          <w:szCs w:val="24"/>
        </w:rPr>
        <w:t>onFulfilled</w:t>
      </w:r>
      <w:r w:rsidRPr="003A67D7">
        <w:rPr>
          <w:rFonts w:ascii="Verdana" w:eastAsia="宋体" w:hAnsi="Verdana" w:cs="Arial"/>
          <w:color w:val="333333"/>
          <w:sz w:val="24"/>
          <w:szCs w:val="24"/>
        </w:rPr>
        <w:t>函数。这主要是为了能够捕捉抛出的错误。</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function co(gen)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lastRenderedPageBreak/>
        <w:t xml:space="preserve">  var ctx = this;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new Promise(function(resolve, reject)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(typeof gen === 'function') gen = gen.call(ctx);</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(!gen || typeof gen.next !== 'function') return resolve(gen);</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onFulfilled();</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function onFulfilled(res)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ret;</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try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 = gen.next(res);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 catch (e)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reject(e);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next(ret);</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最后，就是关键的</w:t>
      </w:r>
      <w:r w:rsidRPr="00B46C3C">
        <w:rPr>
          <w:rFonts w:ascii="Verdana" w:eastAsia="宋体" w:hAnsi="Verdana" w:cs="Arial"/>
          <w:color w:val="333333"/>
          <w:sz w:val="24"/>
          <w:szCs w:val="24"/>
        </w:rPr>
        <w:t>next</w:t>
      </w:r>
      <w:r w:rsidRPr="003A67D7">
        <w:rPr>
          <w:rFonts w:ascii="Verdana" w:eastAsia="宋体" w:hAnsi="Verdana" w:cs="Arial"/>
          <w:color w:val="333333"/>
          <w:sz w:val="24"/>
          <w:szCs w:val="24"/>
        </w:rPr>
        <w:t>函数，它会反复调用自身。</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function next(ret)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(ret.done) return resolve(ret.value);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value = toPromise.call(ctx, ret.value);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(value &amp;&amp; isPromise(value)) return value.then(onFulfilled, onRejected);</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onRejected(</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new TypeError(</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'You may only yield a function, promise, generator, array, or object,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 'but the following object was passed: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 String(ret.value)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上面代码中，</w:t>
      </w:r>
      <w:r w:rsidRPr="00B46C3C">
        <w:rPr>
          <w:rFonts w:ascii="Verdana" w:eastAsia="宋体" w:hAnsi="Verdana" w:cs="Arial"/>
          <w:color w:val="333333"/>
          <w:sz w:val="24"/>
          <w:szCs w:val="24"/>
        </w:rPr>
        <w:t>next</w:t>
      </w:r>
      <w:r w:rsidRPr="003A67D7">
        <w:rPr>
          <w:rFonts w:ascii="Verdana" w:eastAsia="宋体" w:hAnsi="Verdana" w:cs="Arial"/>
          <w:color w:val="333333"/>
          <w:sz w:val="24"/>
          <w:szCs w:val="24"/>
        </w:rPr>
        <w:t>函数的内部代码，一共只有四行命令。</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第一行，检查当前是否为</w:t>
      </w:r>
      <w:r w:rsidRPr="003A67D7">
        <w:rPr>
          <w:rFonts w:ascii="Verdana" w:eastAsia="宋体" w:hAnsi="Verdana" w:cs="Arial"/>
          <w:color w:val="333333"/>
          <w:sz w:val="24"/>
          <w:szCs w:val="24"/>
        </w:rPr>
        <w:t xml:space="preserve"> Generator </w:t>
      </w:r>
      <w:r w:rsidRPr="003A67D7">
        <w:rPr>
          <w:rFonts w:ascii="Verdana" w:eastAsia="宋体" w:hAnsi="Verdana" w:cs="Arial"/>
          <w:color w:val="333333"/>
          <w:sz w:val="24"/>
          <w:szCs w:val="24"/>
        </w:rPr>
        <w:t>函数的最后一步，如果是就返回。</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第二行，确保每一步的返回值，是</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第三行，使用</w:t>
      </w:r>
      <w:r w:rsidRPr="00B46C3C">
        <w:rPr>
          <w:rFonts w:ascii="Verdana" w:eastAsia="宋体" w:hAnsi="Verdana" w:cs="Arial"/>
          <w:color w:val="333333"/>
          <w:sz w:val="24"/>
          <w:szCs w:val="24"/>
        </w:rPr>
        <w:t>then</w:t>
      </w:r>
      <w:r w:rsidRPr="003A67D7">
        <w:rPr>
          <w:rFonts w:ascii="Verdana" w:eastAsia="宋体" w:hAnsi="Verdana" w:cs="Arial"/>
          <w:color w:val="333333"/>
          <w:sz w:val="24"/>
          <w:szCs w:val="24"/>
        </w:rPr>
        <w:t>方法，为返回值加上回调函数，然后通过</w:t>
      </w:r>
      <w:r w:rsidRPr="00B46C3C">
        <w:rPr>
          <w:rFonts w:ascii="Verdana" w:eastAsia="宋体" w:hAnsi="Verdana" w:cs="Arial"/>
          <w:color w:val="333333"/>
          <w:sz w:val="24"/>
          <w:szCs w:val="24"/>
        </w:rPr>
        <w:t>onFulfilled</w:t>
      </w:r>
      <w:r w:rsidRPr="003A67D7">
        <w:rPr>
          <w:rFonts w:ascii="Verdana" w:eastAsia="宋体" w:hAnsi="Verdana" w:cs="Arial"/>
          <w:color w:val="333333"/>
          <w:sz w:val="24"/>
          <w:szCs w:val="24"/>
        </w:rPr>
        <w:t>函数再次调用</w:t>
      </w:r>
      <w:r w:rsidRPr="00B46C3C">
        <w:rPr>
          <w:rFonts w:ascii="Verdana" w:eastAsia="宋体" w:hAnsi="Verdana" w:cs="Arial"/>
          <w:color w:val="333333"/>
          <w:sz w:val="24"/>
          <w:szCs w:val="24"/>
        </w:rPr>
        <w:t>next</w:t>
      </w:r>
      <w:r w:rsidRPr="003A67D7">
        <w:rPr>
          <w:rFonts w:ascii="Verdana" w:eastAsia="宋体" w:hAnsi="Verdana" w:cs="Arial"/>
          <w:color w:val="333333"/>
          <w:sz w:val="24"/>
          <w:szCs w:val="24"/>
        </w:rPr>
        <w:t>函数。</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第四行，在参数不符合要求的情况下（参数非</w:t>
      </w:r>
      <w:r w:rsidRPr="003A67D7">
        <w:rPr>
          <w:rFonts w:ascii="Verdana" w:eastAsia="宋体" w:hAnsi="Verdana" w:cs="Arial"/>
          <w:color w:val="333333"/>
          <w:sz w:val="24"/>
          <w:szCs w:val="24"/>
        </w:rPr>
        <w:t xml:space="preserve"> Thunk </w:t>
      </w:r>
      <w:r w:rsidRPr="003A67D7">
        <w:rPr>
          <w:rFonts w:ascii="Verdana" w:eastAsia="宋体" w:hAnsi="Verdana" w:cs="Arial"/>
          <w:color w:val="333333"/>
          <w:sz w:val="24"/>
          <w:szCs w:val="24"/>
        </w:rPr>
        <w:t>函数和</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对象），将</w:t>
      </w:r>
      <w:r w:rsidRPr="003A67D7">
        <w:rPr>
          <w:rFonts w:ascii="Verdana" w:eastAsia="宋体" w:hAnsi="Verdana" w:cs="Arial"/>
          <w:color w:val="333333"/>
          <w:sz w:val="24"/>
          <w:szCs w:val="24"/>
        </w:rPr>
        <w:t xml:space="preserve"> Promise </w:t>
      </w:r>
      <w:r w:rsidRPr="003A67D7">
        <w:rPr>
          <w:rFonts w:ascii="Verdana" w:eastAsia="宋体" w:hAnsi="Verdana" w:cs="Arial"/>
          <w:color w:val="333333"/>
          <w:sz w:val="24"/>
          <w:szCs w:val="24"/>
        </w:rPr>
        <w:t>对象的状态改为</w:t>
      </w:r>
      <w:r w:rsidRPr="00B46C3C">
        <w:rPr>
          <w:rFonts w:ascii="Verdana" w:eastAsia="宋体" w:hAnsi="Verdana" w:cs="Arial"/>
          <w:color w:val="333333"/>
          <w:sz w:val="24"/>
          <w:szCs w:val="24"/>
        </w:rPr>
        <w:t>rejected</w:t>
      </w:r>
      <w:r w:rsidRPr="003A67D7">
        <w:rPr>
          <w:rFonts w:ascii="Verdana" w:eastAsia="宋体" w:hAnsi="Verdana" w:cs="Arial"/>
          <w:color w:val="333333"/>
          <w:sz w:val="24"/>
          <w:szCs w:val="24"/>
        </w:rPr>
        <w:t>，从而终止执行。</w:t>
      </w:r>
    </w:p>
    <w:p w:rsidR="003A67D7" w:rsidRPr="00B46C3C" w:rsidRDefault="003A67D7" w:rsidP="00B46C3C">
      <w:pPr>
        <w:adjustRightInd/>
        <w:snapToGrid/>
        <w:spacing w:beforeLines="20" w:before="48" w:after="0" w:line="40" w:lineRule="atLeast"/>
        <w:rPr>
          <w:rFonts w:ascii="Verdana" w:hAnsi="Verdana" w:cs="Arial"/>
          <w:b/>
          <w:bCs/>
          <w:color w:val="333333"/>
          <w:sz w:val="27"/>
          <w:szCs w:val="27"/>
        </w:rPr>
      </w:pPr>
      <w:r w:rsidRPr="00B46C3C">
        <w:rPr>
          <w:rFonts w:ascii="Verdana" w:hAnsi="Verdana" w:cs="Arial"/>
          <w:b/>
          <w:bCs/>
          <w:color w:val="333333"/>
          <w:sz w:val="27"/>
          <w:szCs w:val="27"/>
        </w:rPr>
        <w:t>处理并发的异步操作</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 xml:space="preserve">co </w:t>
      </w:r>
      <w:r w:rsidRPr="003A67D7">
        <w:rPr>
          <w:rFonts w:ascii="Verdana" w:eastAsia="宋体" w:hAnsi="Verdana" w:cs="Arial"/>
          <w:color w:val="333333"/>
          <w:sz w:val="24"/>
          <w:szCs w:val="24"/>
        </w:rPr>
        <w:t>支持并发的异步操作，即允许某些操作同时进行，等到它们全部完成，才进行下一步。</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这时，要把并发的操作都放在数组或对象里面，跟在</w:t>
      </w:r>
      <w:r w:rsidRPr="00B46C3C">
        <w:rPr>
          <w:rFonts w:ascii="Verdana" w:eastAsia="宋体" w:hAnsi="Verdana" w:cs="Arial"/>
          <w:color w:val="333333"/>
          <w:sz w:val="24"/>
          <w:szCs w:val="24"/>
        </w:rPr>
        <w:t>yield</w:t>
      </w:r>
      <w:r w:rsidRPr="003A67D7">
        <w:rPr>
          <w:rFonts w:ascii="Verdana" w:eastAsia="宋体" w:hAnsi="Verdana" w:cs="Arial"/>
          <w:color w:val="333333"/>
          <w:sz w:val="24"/>
          <w:szCs w:val="24"/>
        </w:rPr>
        <w:t>语句后面。</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lastRenderedPageBreak/>
        <w:t xml:space="preserve">// </w:t>
      </w:r>
      <w:r w:rsidRPr="003A67D7">
        <w:rPr>
          <w:rFonts w:ascii="Consolas" w:eastAsia="宋体" w:hAnsi="Consolas" w:cs="Consolas"/>
          <w:color w:val="A6E22E"/>
          <w:sz w:val="24"/>
          <w:szCs w:val="24"/>
          <w:shd w:val="clear" w:color="auto" w:fill="111111"/>
        </w:rPr>
        <w:t>数组的写法</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co(function* ()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res = yield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Promise.resolve(1),</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Promise.resolve(2)</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console.log(res);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}).catch(onerror);</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r w:rsidRPr="003A67D7">
        <w:rPr>
          <w:rFonts w:ascii="Consolas" w:eastAsia="宋体" w:hAnsi="Consolas" w:cs="Consolas"/>
          <w:color w:val="A6E22E"/>
          <w:sz w:val="24"/>
          <w:szCs w:val="24"/>
          <w:shd w:val="clear" w:color="auto" w:fill="111111"/>
        </w:rPr>
        <w:t>对象的写法</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co(function* ()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res = yield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1: Promise.resolve(1),</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2: Promise.resolve(2),</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console.log(res);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}).catch(onerror);</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下面是另一个例子。</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co(function* ()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var values = [n1, n2, n3];</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yield values.map(somethingAsync);</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function* somethingAsync(x)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 do something async</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return y</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上面的代码允许并发三个</w:t>
      </w:r>
      <w:r w:rsidRPr="00B46C3C">
        <w:rPr>
          <w:rFonts w:ascii="Verdana" w:eastAsia="宋体" w:hAnsi="Verdana" w:cs="Arial"/>
          <w:color w:val="333333"/>
          <w:sz w:val="24"/>
          <w:szCs w:val="24"/>
        </w:rPr>
        <w:t>somethingAsync</w:t>
      </w:r>
      <w:r w:rsidRPr="003A67D7">
        <w:rPr>
          <w:rFonts w:ascii="Verdana" w:eastAsia="宋体" w:hAnsi="Verdana" w:cs="Arial"/>
          <w:color w:val="333333"/>
          <w:sz w:val="24"/>
          <w:szCs w:val="24"/>
        </w:rPr>
        <w:t>异步操作，等到它们全部完成，才会进行下一步。</w:t>
      </w:r>
    </w:p>
    <w:p w:rsidR="003A67D7" w:rsidRPr="00B46C3C" w:rsidRDefault="003A67D7" w:rsidP="00B46C3C">
      <w:pPr>
        <w:adjustRightInd/>
        <w:snapToGrid/>
        <w:spacing w:beforeLines="20" w:before="48" w:after="0" w:line="40" w:lineRule="atLeast"/>
        <w:rPr>
          <w:rFonts w:ascii="Verdana" w:hAnsi="Verdana" w:cs="Arial"/>
          <w:b/>
          <w:bCs/>
          <w:color w:val="333333"/>
          <w:sz w:val="27"/>
          <w:szCs w:val="27"/>
        </w:rPr>
      </w:pPr>
      <w:r w:rsidRPr="00B46C3C">
        <w:rPr>
          <w:rFonts w:ascii="Verdana" w:hAnsi="Verdana" w:cs="Arial"/>
          <w:b/>
          <w:bCs/>
          <w:color w:val="333333"/>
          <w:sz w:val="27"/>
          <w:szCs w:val="27"/>
        </w:rPr>
        <w:t>实例：处理</w:t>
      </w:r>
      <w:r w:rsidRPr="00B46C3C">
        <w:rPr>
          <w:rFonts w:ascii="Verdana" w:hAnsi="Verdana" w:cs="Arial"/>
          <w:b/>
          <w:bCs/>
          <w:color w:val="333333"/>
          <w:sz w:val="27"/>
          <w:szCs w:val="27"/>
        </w:rPr>
        <w:t xml:space="preserve"> Stream</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 xml:space="preserve">Node </w:t>
      </w:r>
      <w:r w:rsidRPr="003A67D7">
        <w:rPr>
          <w:rFonts w:ascii="Verdana" w:eastAsia="宋体" w:hAnsi="Verdana" w:cs="Arial"/>
          <w:color w:val="333333"/>
          <w:sz w:val="24"/>
          <w:szCs w:val="24"/>
        </w:rPr>
        <w:t>提供</w:t>
      </w:r>
      <w:r w:rsidRPr="003A67D7">
        <w:rPr>
          <w:rFonts w:ascii="Verdana" w:eastAsia="宋体" w:hAnsi="Verdana" w:cs="Arial"/>
          <w:color w:val="333333"/>
          <w:sz w:val="24"/>
          <w:szCs w:val="24"/>
        </w:rPr>
        <w:t xml:space="preserve"> Stream </w:t>
      </w:r>
      <w:r w:rsidRPr="003A67D7">
        <w:rPr>
          <w:rFonts w:ascii="Verdana" w:eastAsia="宋体" w:hAnsi="Verdana" w:cs="Arial"/>
          <w:color w:val="333333"/>
          <w:sz w:val="24"/>
          <w:szCs w:val="24"/>
        </w:rPr>
        <w:t>模式读写数据，特点是一次只处理数据的一部分，数据分成一块块依次处理，就好像</w:t>
      </w:r>
      <w:r w:rsidRPr="003A67D7">
        <w:rPr>
          <w:rFonts w:ascii="Verdana" w:eastAsia="宋体" w:hAnsi="Verdana" w:cs="Arial"/>
          <w:color w:val="333333"/>
          <w:sz w:val="24"/>
          <w:szCs w:val="24"/>
        </w:rPr>
        <w:t>“</w:t>
      </w:r>
      <w:r w:rsidRPr="003A67D7">
        <w:rPr>
          <w:rFonts w:ascii="Verdana" w:eastAsia="宋体" w:hAnsi="Verdana" w:cs="Arial"/>
          <w:color w:val="333333"/>
          <w:sz w:val="24"/>
          <w:szCs w:val="24"/>
        </w:rPr>
        <w:t>数据流</w:t>
      </w:r>
      <w:r w:rsidRPr="003A67D7">
        <w:rPr>
          <w:rFonts w:ascii="Verdana" w:eastAsia="宋体" w:hAnsi="Verdana" w:cs="Arial"/>
          <w:color w:val="333333"/>
          <w:sz w:val="24"/>
          <w:szCs w:val="24"/>
        </w:rPr>
        <w:t>”</w:t>
      </w:r>
      <w:r w:rsidRPr="003A67D7">
        <w:rPr>
          <w:rFonts w:ascii="Verdana" w:eastAsia="宋体" w:hAnsi="Verdana" w:cs="Arial"/>
          <w:color w:val="333333"/>
          <w:sz w:val="24"/>
          <w:szCs w:val="24"/>
        </w:rPr>
        <w:t>一样。这对于处理大规模数据非常有利。</w:t>
      </w:r>
      <w:r w:rsidRPr="003A67D7">
        <w:rPr>
          <w:rFonts w:ascii="Verdana" w:eastAsia="宋体" w:hAnsi="Verdana" w:cs="Arial"/>
          <w:color w:val="333333"/>
          <w:sz w:val="24"/>
          <w:szCs w:val="24"/>
        </w:rPr>
        <w:t xml:space="preserve">Stream </w:t>
      </w:r>
      <w:r w:rsidRPr="003A67D7">
        <w:rPr>
          <w:rFonts w:ascii="Verdana" w:eastAsia="宋体" w:hAnsi="Verdana" w:cs="Arial"/>
          <w:color w:val="333333"/>
          <w:sz w:val="24"/>
          <w:szCs w:val="24"/>
        </w:rPr>
        <w:t>模式使用</w:t>
      </w:r>
      <w:r w:rsidRPr="003A67D7">
        <w:rPr>
          <w:rFonts w:ascii="Verdana" w:eastAsia="宋体" w:hAnsi="Verdana" w:cs="Arial"/>
          <w:color w:val="333333"/>
          <w:sz w:val="24"/>
          <w:szCs w:val="24"/>
        </w:rPr>
        <w:t xml:space="preserve"> EventEmitter API</w:t>
      </w:r>
      <w:r w:rsidRPr="003A67D7">
        <w:rPr>
          <w:rFonts w:ascii="Verdana" w:eastAsia="宋体" w:hAnsi="Verdana" w:cs="Arial"/>
          <w:color w:val="333333"/>
          <w:sz w:val="24"/>
          <w:szCs w:val="24"/>
        </w:rPr>
        <w:t>，会释放三个事件。</w:t>
      </w:r>
    </w:p>
    <w:p w:rsidR="003A67D7" w:rsidRPr="003A67D7" w:rsidRDefault="003A67D7" w:rsidP="00A87C59">
      <w:pPr>
        <w:numPr>
          <w:ilvl w:val="0"/>
          <w:numId w:val="23"/>
        </w:numPr>
        <w:adjustRightInd/>
        <w:snapToGrid/>
        <w:spacing w:before="100" w:beforeAutospacing="1" w:after="100" w:afterAutospacing="1"/>
        <w:ind w:left="1020" w:hanging="75"/>
        <w:rPr>
          <w:rFonts w:ascii="Verdana" w:eastAsia="宋体" w:hAnsi="Verdana" w:cs="Arial"/>
          <w:color w:val="333333"/>
          <w:sz w:val="24"/>
          <w:szCs w:val="24"/>
        </w:rPr>
      </w:pPr>
      <w:r w:rsidRPr="00B46C3C">
        <w:rPr>
          <w:rFonts w:ascii="Verdana" w:eastAsia="宋体" w:hAnsi="Verdana" w:cs="Arial"/>
          <w:color w:val="333333"/>
          <w:sz w:val="24"/>
          <w:szCs w:val="24"/>
        </w:rPr>
        <w:t>data</w:t>
      </w:r>
      <w:r w:rsidRPr="003A67D7">
        <w:rPr>
          <w:rFonts w:ascii="Verdana" w:eastAsia="宋体" w:hAnsi="Verdana" w:cs="Arial"/>
          <w:color w:val="333333"/>
          <w:sz w:val="24"/>
          <w:szCs w:val="24"/>
        </w:rPr>
        <w:t>事件：下一块数据块已经准备好了。</w:t>
      </w:r>
    </w:p>
    <w:p w:rsidR="003A67D7" w:rsidRPr="003A67D7" w:rsidRDefault="003A67D7" w:rsidP="00A87C59">
      <w:pPr>
        <w:numPr>
          <w:ilvl w:val="0"/>
          <w:numId w:val="23"/>
        </w:numPr>
        <w:adjustRightInd/>
        <w:snapToGrid/>
        <w:spacing w:before="100" w:beforeAutospacing="1" w:after="100" w:afterAutospacing="1"/>
        <w:ind w:left="1020" w:hanging="75"/>
        <w:rPr>
          <w:rFonts w:ascii="Verdana" w:eastAsia="宋体" w:hAnsi="Verdana" w:cs="Arial"/>
          <w:color w:val="333333"/>
          <w:sz w:val="24"/>
          <w:szCs w:val="24"/>
        </w:rPr>
      </w:pPr>
      <w:r w:rsidRPr="00B46C3C">
        <w:rPr>
          <w:rFonts w:ascii="Verdana" w:eastAsia="宋体" w:hAnsi="Verdana" w:cs="Arial"/>
          <w:color w:val="333333"/>
          <w:sz w:val="24"/>
          <w:szCs w:val="24"/>
        </w:rPr>
        <w:t>end</w:t>
      </w:r>
      <w:r w:rsidRPr="003A67D7">
        <w:rPr>
          <w:rFonts w:ascii="Verdana" w:eastAsia="宋体" w:hAnsi="Verdana" w:cs="Arial"/>
          <w:color w:val="333333"/>
          <w:sz w:val="24"/>
          <w:szCs w:val="24"/>
        </w:rPr>
        <w:t>事件：整个</w:t>
      </w:r>
      <w:r w:rsidRPr="003A67D7">
        <w:rPr>
          <w:rFonts w:ascii="Verdana" w:eastAsia="宋体" w:hAnsi="Verdana" w:cs="Arial"/>
          <w:color w:val="333333"/>
          <w:sz w:val="24"/>
          <w:szCs w:val="24"/>
        </w:rPr>
        <w:t>“</w:t>
      </w:r>
      <w:r w:rsidRPr="003A67D7">
        <w:rPr>
          <w:rFonts w:ascii="Verdana" w:eastAsia="宋体" w:hAnsi="Verdana" w:cs="Arial"/>
          <w:color w:val="333333"/>
          <w:sz w:val="24"/>
          <w:szCs w:val="24"/>
        </w:rPr>
        <w:t>数据流</w:t>
      </w:r>
      <w:r w:rsidRPr="003A67D7">
        <w:rPr>
          <w:rFonts w:ascii="Verdana" w:eastAsia="宋体" w:hAnsi="Verdana" w:cs="Arial"/>
          <w:color w:val="333333"/>
          <w:sz w:val="24"/>
          <w:szCs w:val="24"/>
        </w:rPr>
        <w:t>”</w:t>
      </w:r>
      <w:r w:rsidRPr="003A67D7">
        <w:rPr>
          <w:rFonts w:ascii="Verdana" w:eastAsia="宋体" w:hAnsi="Verdana" w:cs="Arial"/>
          <w:color w:val="333333"/>
          <w:sz w:val="24"/>
          <w:szCs w:val="24"/>
        </w:rPr>
        <w:t>处理</w:t>
      </w:r>
      <w:r w:rsidRPr="003A67D7">
        <w:rPr>
          <w:rFonts w:ascii="Verdana" w:eastAsia="宋体" w:hAnsi="Verdana" w:cs="Arial"/>
          <w:color w:val="333333"/>
          <w:sz w:val="24"/>
          <w:szCs w:val="24"/>
        </w:rPr>
        <w:t>“</w:t>
      </w:r>
      <w:r w:rsidRPr="003A67D7">
        <w:rPr>
          <w:rFonts w:ascii="Verdana" w:eastAsia="宋体" w:hAnsi="Verdana" w:cs="Arial"/>
          <w:color w:val="333333"/>
          <w:sz w:val="24"/>
          <w:szCs w:val="24"/>
        </w:rPr>
        <w:t>完了。</w:t>
      </w:r>
    </w:p>
    <w:p w:rsidR="003A67D7" w:rsidRPr="003A67D7" w:rsidRDefault="003A67D7" w:rsidP="00A87C59">
      <w:pPr>
        <w:numPr>
          <w:ilvl w:val="0"/>
          <w:numId w:val="23"/>
        </w:numPr>
        <w:adjustRightInd/>
        <w:snapToGrid/>
        <w:spacing w:before="100" w:beforeAutospacing="1" w:after="100" w:afterAutospacing="1"/>
        <w:ind w:left="1020" w:hanging="75"/>
        <w:rPr>
          <w:rFonts w:ascii="Verdana" w:eastAsia="宋体" w:hAnsi="Verdana" w:cs="Arial"/>
          <w:color w:val="333333"/>
          <w:sz w:val="24"/>
          <w:szCs w:val="24"/>
        </w:rPr>
      </w:pPr>
      <w:r w:rsidRPr="00B46C3C">
        <w:rPr>
          <w:rFonts w:ascii="Verdana" w:eastAsia="宋体" w:hAnsi="Verdana" w:cs="Arial"/>
          <w:color w:val="333333"/>
          <w:sz w:val="24"/>
          <w:szCs w:val="24"/>
        </w:rPr>
        <w:t>error</w:t>
      </w:r>
      <w:r w:rsidRPr="003A67D7">
        <w:rPr>
          <w:rFonts w:ascii="Verdana" w:eastAsia="宋体" w:hAnsi="Verdana" w:cs="Arial"/>
          <w:color w:val="333333"/>
          <w:sz w:val="24"/>
          <w:szCs w:val="24"/>
        </w:rPr>
        <w:t>事件：发生错误。</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使用</w:t>
      </w:r>
      <w:r w:rsidRPr="00B46C3C">
        <w:rPr>
          <w:rFonts w:ascii="Verdana" w:eastAsia="宋体" w:hAnsi="Verdana" w:cs="Arial"/>
          <w:color w:val="333333"/>
          <w:sz w:val="24"/>
          <w:szCs w:val="24"/>
        </w:rPr>
        <w:t>Promise.race()</w:t>
      </w:r>
      <w:r w:rsidRPr="003A67D7">
        <w:rPr>
          <w:rFonts w:ascii="Verdana" w:eastAsia="宋体" w:hAnsi="Verdana" w:cs="Arial"/>
          <w:color w:val="333333"/>
          <w:sz w:val="24"/>
          <w:szCs w:val="24"/>
        </w:rPr>
        <w:t>函数，可以判断这三个事件之中哪一个最先发生，只有当</w:t>
      </w:r>
      <w:r w:rsidRPr="00B46C3C">
        <w:rPr>
          <w:rFonts w:ascii="Verdana" w:eastAsia="宋体" w:hAnsi="Verdana" w:cs="Arial"/>
          <w:color w:val="333333"/>
          <w:sz w:val="24"/>
          <w:szCs w:val="24"/>
        </w:rPr>
        <w:t>data</w:t>
      </w:r>
      <w:r w:rsidRPr="003A67D7">
        <w:rPr>
          <w:rFonts w:ascii="Verdana" w:eastAsia="宋体" w:hAnsi="Verdana" w:cs="Arial"/>
          <w:color w:val="333333"/>
          <w:sz w:val="24"/>
          <w:szCs w:val="24"/>
        </w:rPr>
        <w:t>事件最先发生时，才进入下一个数据块的处理。从而，我们可以通过一个</w:t>
      </w:r>
      <w:r w:rsidRPr="00B46C3C">
        <w:rPr>
          <w:rFonts w:ascii="Verdana" w:eastAsia="宋体" w:hAnsi="Verdana" w:cs="Arial"/>
          <w:color w:val="333333"/>
          <w:sz w:val="24"/>
          <w:szCs w:val="24"/>
        </w:rPr>
        <w:t>while</w:t>
      </w:r>
      <w:r w:rsidRPr="003A67D7">
        <w:rPr>
          <w:rFonts w:ascii="Verdana" w:eastAsia="宋体" w:hAnsi="Verdana" w:cs="Arial"/>
          <w:color w:val="333333"/>
          <w:sz w:val="24"/>
          <w:szCs w:val="24"/>
        </w:rPr>
        <w:t>循环，完成所有数据的读取。</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const co = require('co');</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const fs = require('fs');</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const stream = fs.createReadStream('./les_miserables.txt');</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let valjeanCount = 0;</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co(function*()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while(true)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const res = yield Promise.race([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new Promise(resolve =&gt; stream.once('data', resolve)),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new Promise(resolve =&gt; stream.once('end', resolve)),</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new Promise((resolve, reject) =&gt; stream.once('error', reject))</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if (!res)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break;</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stream.removeAllListeners('data');</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stream.removeAllListeners('end');</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stream.removeAllListeners('error');</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valjeanCount += (res.toString().match(/valjean/ig) || []).length;</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 xml:space="preserve">  console.log('count:', valjeanCount); // count: 1120</w:t>
      </w:r>
    </w:p>
    <w:p w:rsidR="003A67D7" w:rsidRPr="003A67D7" w:rsidRDefault="003A67D7" w:rsidP="00B46C3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67D7">
        <w:rPr>
          <w:rFonts w:ascii="Consolas" w:eastAsia="宋体" w:hAnsi="Consolas" w:cs="Consolas"/>
          <w:color w:val="A6E22E"/>
          <w:sz w:val="24"/>
          <w:szCs w:val="24"/>
          <w:shd w:val="clear" w:color="auto" w:fill="111111"/>
        </w:rPr>
        <w:t>});</w:t>
      </w:r>
    </w:p>
    <w:p w:rsidR="003A67D7" w:rsidRPr="003A67D7" w:rsidRDefault="003A67D7" w:rsidP="00B46C3C">
      <w:pPr>
        <w:adjustRightInd/>
        <w:snapToGrid/>
        <w:spacing w:before="100" w:beforeAutospacing="1" w:after="100" w:afterAutospacing="1"/>
        <w:ind w:left="225" w:firstLine="495"/>
        <w:rPr>
          <w:rFonts w:ascii="Verdana" w:eastAsia="宋体" w:hAnsi="Verdana" w:cs="Arial"/>
          <w:color w:val="333333"/>
          <w:sz w:val="24"/>
          <w:szCs w:val="24"/>
        </w:rPr>
      </w:pPr>
      <w:r w:rsidRPr="003A67D7">
        <w:rPr>
          <w:rFonts w:ascii="Verdana" w:eastAsia="宋体" w:hAnsi="Verdana" w:cs="Arial"/>
          <w:color w:val="333333"/>
          <w:sz w:val="24"/>
          <w:szCs w:val="24"/>
        </w:rPr>
        <w:t>上面代码采用</w:t>
      </w:r>
      <w:r w:rsidRPr="003A67D7">
        <w:rPr>
          <w:rFonts w:ascii="Verdana" w:eastAsia="宋体" w:hAnsi="Verdana" w:cs="Arial"/>
          <w:color w:val="333333"/>
          <w:sz w:val="24"/>
          <w:szCs w:val="24"/>
        </w:rPr>
        <w:t xml:space="preserve"> Stream </w:t>
      </w:r>
      <w:r w:rsidRPr="003A67D7">
        <w:rPr>
          <w:rFonts w:ascii="Verdana" w:eastAsia="宋体" w:hAnsi="Verdana" w:cs="Arial"/>
          <w:color w:val="333333"/>
          <w:sz w:val="24"/>
          <w:szCs w:val="24"/>
        </w:rPr>
        <w:t>模式读取《悲惨世界》的文本文件，对于每个数据块都使用</w:t>
      </w:r>
      <w:r w:rsidRPr="00B46C3C">
        <w:rPr>
          <w:rFonts w:ascii="Verdana" w:eastAsia="宋体" w:hAnsi="Verdana" w:cs="Arial"/>
          <w:color w:val="333333"/>
          <w:sz w:val="24"/>
          <w:szCs w:val="24"/>
        </w:rPr>
        <w:t>stream.once</w:t>
      </w:r>
      <w:r w:rsidRPr="003A67D7">
        <w:rPr>
          <w:rFonts w:ascii="Verdana" w:eastAsia="宋体" w:hAnsi="Verdana" w:cs="Arial"/>
          <w:color w:val="333333"/>
          <w:sz w:val="24"/>
          <w:szCs w:val="24"/>
        </w:rPr>
        <w:t>方法，在</w:t>
      </w:r>
      <w:r w:rsidRPr="00B46C3C">
        <w:rPr>
          <w:rFonts w:ascii="Verdana" w:eastAsia="宋体" w:hAnsi="Verdana" w:cs="Arial"/>
          <w:color w:val="333333"/>
          <w:sz w:val="24"/>
          <w:szCs w:val="24"/>
        </w:rPr>
        <w:t>data</w:t>
      </w:r>
      <w:r w:rsidRPr="003A67D7">
        <w:rPr>
          <w:rFonts w:ascii="Verdana" w:eastAsia="宋体" w:hAnsi="Verdana" w:cs="Arial"/>
          <w:color w:val="333333"/>
          <w:sz w:val="24"/>
          <w:szCs w:val="24"/>
        </w:rPr>
        <w:t>、</w:t>
      </w:r>
      <w:r w:rsidRPr="00B46C3C">
        <w:rPr>
          <w:rFonts w:ascii="Verdana" w:eastAsia="宋体" w:hAnsi="Verdana" w:cs="Arial"/>
          <w:color w:val="333333"/>
          <w:sz w:val="24"/>
          <w:szCs w:val="24"/>
        </w:rPr>
        <w:t>end</w:t>
      </w:r>
      <w:r w:rsidRPr="003A67D7">
        <w:rPr>
          <w:rFonts w:ascii="Verdana" w:eastAsia="宋体" w:hAnsi="Verdana" w:cs="Arial"/>
          <w:color w:val="333333"/>
          <w:sz w:val="24"/>
          <w:szCs w:val="24"/>
        </w:rPr>
        <w:t>、</w:t>
      </w:r>
      <w:r w:rsidRPr="00B46C3C">
        <w:rPr>
          <w:rFonts w:ascii="Verdana" w:eastAsia="宋体" w:hAnsi="Verdana" w:cs="Arial"/>
          <w:color w:val="333333"/>
          <w:sz w:val="24"/>
          <w:szCs w:val="24"/>
        </w:rPr>
        <w:t>error</w:t>
      </w:r>
      <w:r w:rsidRPr="003A67D7">
        <w:rPr>
          <w:rFonts w:ascii="Verdana" w:eastAsia="宋体" w:hAnsi="Verdana" w:cs="Arial"/>
          <w:color w:val="333333"/>
          <w:sz w:val="24"/>
          <w:szCs w:val="24"/>
        </w:rPr>
        <w:t>三个事件上添加一次性回调函数。变量</w:t>
      </w:r>
      <w:r w:rsidRPr="00B46C3C">
        <w:rPr>
          <w:rFonts w:ascii="Verdana" w:eastAsia="宋体" w:hAnsi="Verdana" w:cs="Arial"/>
          <w:color w:val="333333"/>
          <w:sz w:val="24"/>
          <w:szCs w:val="24"/>
        </w:rPr>
        <w:t>res</w:t>
      </w:r>
      <w:r w:rsidRPr="003A67D7">
        <w:rPr>
          <w:rFonts w:ascii="Verdana" w:eastAsia="宋体" w:hAnsi="Verdana" w:cs="Arial"/>
          <w:color w:val="333333"/>
          <w:sz w:val="24"/>
          <w:szCs w:val="24"/>
        </w:rPr>
        <w:t>只有在</w:t>
      </w:r>
      <w:r w:rsidRPr="00B46C3C">
        <w:rPr>
          <w:rFonts w:ascii="Verdana" w:eastAsia="宋体" w:hAnsi="Verdana" w:cs="Arial"/>
          <w:color w:val="333333"/>
          <w:sz w:val="24"/>
          <w:szCs w:val="24"/>
        </w:rPr>
        <w:t>data</w:t>
      </w:r>
      <w:r w:rsidRPr="003A67D7">
        <w:rPr>
          <w:rFonts w:ascii="Verdana" w:eastAsia="宋体" w:hAnsi="Verdana" w:cs="Arial"/>
          <w:color w:val="333333"/>
          <w:sz w:val="24"/>
          <w:szCs w:val="24"/>
        </w:rPr>
        <w:t>事件发生时才有值，然后累加每个数据块之中</w:t>
      </w:r>
      <w:r w:rsidRPr="00B46C3C">
        <w:rPr>
          <w:rFonts w:ascii="Verdana" w:eastAsia="宋体" w:hAnsi="Verdana" w:cs="Arial"/>
          <w:color w:val="333333"/>
          <w:sz w:val="24"/>
          <w:szCs w:val="24"/>
        </w:rPr>
        <w:t>valjean</w:t>
      </w:r>
      <w:r w:rsidRPr="003A67D7">
        <w:rPr>
          <w:rFonts w:ascii="Verdana" w:eastAsia="宋体" w:hAnsi="Verdana" w:cs="Arial"/>
          <w:color w:val="333333"/>
          <w:sz w:val="24"/>
          <w:szCs w:val="24"/>
        </w:rPr>
        <w:t>这个词出现的次数。</w:t>
      </w:r>
    </w:p>
    <w:p w:rsidR="003A67D7" w:rsidRDefault="00176B09" w:rsidP="00A87C59">
      <w:pPr>
        <w:pStyle w:val="4"/>
        <w:numPr>
          <w:ilvl w:val="0"/>
          <w:numId w:val="19"/>
        </w:numPr>
        <w:rPr>
          <w:b w:val="0"/>
        </w:rPr>
      </w:pPr>
      <w:r w:rsidRPr="00176B09">
        <w:rPr>
          <w:rFonts w:hint="eastAsia"/>
          <w:b w:val="0"/>
        </w:rPr>
        <w:t>Proxy</w:t>
      </w:r>
    </w:p>
    <w:p w:rsidR="00176B09" w:rsidRPr="00176B09" w:rsidRDefault="00176B09" w:rsidP="00A87C59">
      <w:pPr>
        <w:pStyle w:val="5"/>
        <w:numPr>
          <w:ilvl w:val="0"/>
          <w:numId w:val="26"/>
        </w:numPr>
      </w:pPr>
      <w:r>
        <w:rPr>
          <w:rFonts w:hint="eastAsia"/>
        </w:rPr>
        <w:t>概念</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 xml:space="preserve">Proxy </w:t>
      </w:r>
      <w:r w:rsidRPr="00176B09">
        <w:rPr>
          <w:rFonts w:ascii="Verdana" w:eastAsia="宋体" w:hAnsi="Verdana" w:cs="Arial"/>
          <w:color w:val="333333"/>
          <w:sz w:val="24"/>
          <w:szCs w:val="24"/>
        </w:rPr>
        <w:t>用于修改某些操作的默认行为，等同于在语言层面做出修改，所以属于一种</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元编程</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meta programming</w:t>
      </w:r>
      <w:r w:rsidRPr="00176B09">
        <w:rPr>
          <w:rFonts w:ascii="Verdana" w:eastAsia="宋体" w:hAnsi="Verdana" w:cs="Arial"/>
          <w:color w:val="333333"/>
          <w:sz w:val="24"/>
          <w:szCs w:val="24"/>
        </w:rPr>
        <w:t>），即对编程语言进行编程。</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 xml:space="preserve">Proxy </w:t>
      </w:r>
      <w:r w:rsidRPr="00176B09">
        <w:rPr>
          <w:rFonts w:ascii="Verdana" w:eastAsia="宋体" w:hAnsi="Verdana" w:cs="Arial"/>
          <w:color w:val="333333"/>
          <w:sz w:val="24"/>
          <w:szCs w:val="24"/>
        </w:rPr>
        <w:t>可以理解成，在目标对象之前架设一层</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，外界对该对象的访问，都必须先通过这层拦截，因此提供了一种机制，可以对外界的访问进行过滤和改写。</w:t>
      </w:r>
      <w:r w:rsidRPr="00176B09">
        <w:rPr>
          <w:rFonts w:ascii="Verdana" w:eastAsia="宋体" w:hAnsi="Verdana" w:cs="Arial"/>
          <w:color w:val="333333"/>
          <w:sz w:val="24"/>
          <w:szCs w:val="24"/>
        </w:rPr>
        <w:t xml:space="preserve">Proxy </w:t>
      </w:r>
      <w:r w:rsidRPr="00176B09">
        <w:rPr>
          <w:rFonts w:ascii="Verdana" w:eastAsia="宋体" w:hAnsi="Verdana" w:cs="Arial"/>
          <w:color w:val="333333"/>
          <w:sz w:val="24"/>
          <w:szCs w:val="24"/>
        </w:rPr>
        <w:t>这个词的原意是代理，用在这里表示由它来</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代理</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某些操作，可以译为</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代理器</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obj = new Proxy({},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get: function (target, key, receiver)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console.log(`getting ${key}!`);</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Reflect.get(target, key, receiver);</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set: function (target, key, value, receiver)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console.log(`setting ${key}!`);</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Reflect.set(target, key, value, receiver);</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上面代码对一个空对象架设了一层拦截，重定义了属性的读取（</w:t>
      </w:r>
      <w:r w:rsidRPr="00176B09">
        <w:rPr>
          <w:rFonts w:ascii="Verdana" w:eastAsia="宋体" w:hAnsi="Verdana" w:cs="Arial"/>
          <w:color w:val="333333"/>
          <w:sz w:val="24"/>
          <w:szCs w:val="24"/>
        </w:rPr>
        <w:t>get</w:t>
      </w:r>
      <w:r w:rsidRPr="00176B09">
        <w:rPr>
          <w:rFonts w:ascii="Verdana" w:eastAsia="宋体" w:hAnsi="Verdana" w:cs="Arial"/>
          <w:color w:val="333333"/>
          <w:sz w:val="24"/>
          <w:szCs w:val="24"/>
        </w:rPr>
        <w:t>）和设置（</w:t>
      </w:r>
      <w:r w:rsidRPr="00176B09">
        <w:rPr>
          <w:rFonts w:ascii="Verdana" w:eastAsia="宋体" w:hAnsi="Verdana" w:cs="Arial"/>
          <w:color w:val="333333"/>
          <w:sz w:val="24"/>
          <w:szCs w:val="24"/>
        </w:rPr>
        <w:t>set</w:t>
      </w:r>
      <w:r w:rsidRPr="00176B09">
        <w:rPr>
          <w:rFonts w:ascii="Verdana" w:eastAsia="宋体" w:hAnsi="Verdana" w:cs="Arial"/>
          <w:color w:val="333333"/>
          <w:sz w:val="24"/>
          <w:szCs w:val="24"/>
        </w:rPr>
        <w:t>）行为。这里暂时先不解释具体的语法，只看运行结果。对设置了拦截行为的对象</w:t>
      </w:r>
      <w:r w:rsidRPr="00176B09">
        <w:rPr>
          <w:rFonts w:ascii="Verdana" w:eastAsia="宋体" w:hAnsi="Verdana" w:cs="Arial"/>
          <w:color w:val="333333"/>
          <w:sz w:val="24"/>
          <w:szCs w:val="24"/>
        </w:rPr>
        <w:t>obj</w:t>
      </w:r>
      <w:r w:rsidRPr="00176B09">
        <w:rPr>
          <w:rFonts w:ascii="Verdana" w:eastAsia="宋体" w:hAnsi="Verdana" w:cs="Arial"/>
          <w:color w:val="333333"/>
          <w:sz w:val="24"/>
          <w:szCs w:val="24"/>
        </w:rPr>
        <w:t>，去读写它的属性，就会得到下面的结果。</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obj.count = 1</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setting count!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lastRenderedPageBreak/>
        <w:t>++obj.count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getting count!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setting count!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2</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上面代码说明，</w:t>
      </w:r>
      <w:r w:rsidRPr="00176B09">
        <w:rPr>
          <w:rFonts w:ascii="Verdana" w:eastAsia="宋体" w:hAnsi="Verdana" w:cs="Arial"/>
          <w:color w:val="333333"/>
          <w:sz w:val="24"/>
          <w:szCs w:val="24"/>
        </w:rPr>
        <w:t xml:space="preserve">Proxy </w:t>
      </w:r>
      <w:r w:rsidRPr="00176B09">
        <w:rPr>
          <w:rFonts w:ascii="Verdana" w:eastAsia="宋体" w:hAnsi="Verdana" w:cs="Arial"/>
          <w:color w:val="333333"/>
          <w:sz w:val="24"/>
          <w:szCs w:val="24"/>
        </w:rPr>
        <w:t>实际上重载（</w:t>
      </w:r>
      <w:r w:rsidRPr="00176B09">
        <w:rPr>
          <w:rFonts w:ascii="Verdana" w:eastAsia="宋体" w:hAnsi="Verdana" w:cs="Arial"/>
          <w:color w:val="333333"/>
          <w:sz w:val="24"/>
          <w:szCs w:val="24"/>
        </w:rPr>
        <w:t>overload</w:t>
      </w:r>
      <w:r w:rsidRPr="00176B09">
        <w:rPr>
          <w:rFonts w:ascii="Verdana" w:eastAsia="宋体" w:hAnsi="Verdana" w:cs="Arial"/>
          <w:color w:val="333333"/>
          <w:sz w:val="24"/>
          <w:szCs w:val="24"/>
        </w:rPr>
        <w:t>）了点运算符，即用自己的定义覆盖了语言的原始定义。</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 xml:space="preserve">ES6 </w:t>
      </w:r>
      <w:r w:rsidRPr="00176B09">
        <w:rPr>
          <w:rFonts w:ascii="Verdana" w:eastAsia="宋体" w:hAnsi="Verdana" w:cs="Arial"/>
          <w:color w:val="333333"/>
          <w:sz w:val="24"/>
          <w:szCs w:val="24"/>
        </w:rPr>
        <w:t>原生提供</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构造函数，用来生成</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实例。</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Pr>
          <w:rFonts w:ascii="Consolas" w:eastAsia="宋体" w:hAnsi="Consolas" w:cs="Consolas" w:hint="eastAsia"/>
          <w:color w:val="A6E22E"/>
          <w:sz w:val="24"/>
          <w:szCs w:val="24"/>
          <w:shd w:val="clear" w:color="auto" w:fill="111111"/>
        </w:rPr>
        <w:tab/>
      </w:r>
      <w:r w:rsidRPr="00176B09">
        <w:rPr>
          <w:rFonts w:ascii="Consolas" w:eastAsia="宋体" w:hAnsi="Consolas" w:cs="Consolas"/>
          <w:color w:val="A6E22E"/>
          <w:sz w:val="24"/>
          <w:szCs w:val="24"/>
          <w:shd w:val="clear" w:color="auto" w:fill="111111"/>
        </w:rPr>
        <w:t>var proxy = new Proxy(target, handler);</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 xml:space="preserve">Proxy </w:t>
      </w:r>
      <w:r w:rsidRPr="00176B09">
        <w:rPr>
          <w:rFonts w:ascii="Verdana" w:eastAsia="宋体" w:hAnsi="Verdana" w:cs="Arial"/>
          <w:color w:val="333333"/>
          <w:sz w:val="24"/>
          <w:szCs w:val="24"/>
        </w:rPr>
        <w:t>对象的所有用法，都是上面这种形式，不同的只是</w:t>
      </w:r>
      <w:r w:rsidRPr="00176B09">
        <w:rPr>
          <w:rFonts w:ascii="Verdana" w:eastAsia="宋体" w:hAnsi="Verdana" w:cs="Arial"/>
          <w:color w:val="333333"/>
          <w:sz w:val="24"/>
          <w:szCs w:val="24"/>
        </w:rPr>
        <w:t>handler</w:t>
      </w:r>
      <w:r w:rsidRPr="00176B09">
        <w:rPr>
          <w:rFonts w:ascii="Verdana" w:eastAsia="宋体" w:hAnsi="Verdana" w:cs="Arial"/>
          <w:color w:val="333333"/>
          <w:sz w:val="24"/>
          <w:szCs w:val="24"/>
        </w:rPr>
        <w:t>参数的写法。其中，</w:t>
      </w:r>
      <w:r w:rsidRPr="00176B09">
        <w:rPr>
          <w:rFonts w:ascii="Verdana" w:eastAsia="宋体" w:hAnsi="Verdana" w:cs="Arial"/>
          <w:color w:val="333333"/>
          <w:sz w:val="24"/>
          <w:szCs w:val="24"/>
        </w:rPr>
        <w:t>new Proxy()</w:t>
      </w:r>
      <w:r w:rsidRPr="00176B09">
        <w:rPr>
          <w:rFonts w:ascii="Verdana" w:eastAsia="宋体" w:hAnsi="Verdana" w:cs="Arial"/>
          <w:color w:val="333333"/>
          <w:sz w:val="24"/>
          <w:szCs w:val="24"/>
        </w:rPr>
        <w:t>表示生成一个</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实例，</w:t>
      </w:r>
      <w:r w:rsidRPr="00176B09">
        <w:rPr>
          <w:rFonts w:ascii="Verdana" w:eastAsia="宋体" w:hAnsi="Verdana" w:cs="Arial"/>
          <w:color w:val="333333"/>
          <w:sz w:val="24"/>
          <w:szCs w:val="24"/>
        </w:rPr>
        <w:t>target</w:t>
      </w:r>
      <w:r w:rsidRPr="00176B09">
        <w:rPr>
          <w:rFonts w:ascii="Verdana" w:eastAsia="宋体" w:hAnsi="Verdana" w:cs="Arial"/>
          <w:color w:val="333333"/>
          <w:sz w:val="24"/>
          <w:szCs w:val="24"/>
        </w:rPr>
        <w:t>参数表示所要拦截的目标对象，</w:t>
      </w:r>
      <w:r w:rsidRPr="00176B09">
        <w:rPr>
          <w:rFonts w:ascii="Verdana" w:eastAsia="宋体" w:hAnsi="Verdana" w:cs="Arial"/>
          <w:color w:val="333333"/>
          <w:sz w:val="24"/>
          <w:szCs w:val="24"/>
        </w:rPr>
        <w:t>handler</w:t>
      </w:r>
      <w:r w:rsidRPr="00176B09">
        <w:rPr>
          <w:rFonts w:ascii="Verdana" w:eastAsia="宋体" w:hAnsi="Verdana" w:cs="Arial"/>
          <w:color w:val="333333"/>
          <w:sz w:val="24"/>
          <w:szCs w:val="24"/>
        </w:rPr>
        <w:t>参数也是一个对象，用来定制拦截行为。</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下面是另一个拦截读取属性行为的例子。</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proxy = new Proxy({},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get: function(target, property)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35;</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proxy.time // 35</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proxy.name // 35</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proxy.title // 35</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上面代码中，作为构造函数，</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接受两个参数。第一个参数是所要代理的目标对象（上例是一个空对象），即如果没有</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的介入，操作原来要访问的就是这个对象；第二个参数是一个配置对象，对于每一个被代理的操作，需要提供一个对应的处理函数，该函数将拦截对应的操作。比如，上面代码中，配置对象有一个</w:t>
      </w:r>
      <w:r w:rsidRPr="00176B09">
        <w:rPr>
          <w:rFonts w:ascii="Verdana" w:eastAsia="宋体" w:hAnsi="Verdana" w:cs="Arial"/>
          <w:color w:val="333333"/>
          <w:sz w:val="24"/>
          <w:szCs w:val="24"/>
        </w:rPr>
        <w:t>get</w:t>
      </w:r>
      <w:r w:rsidRPr="00176B09">
        <w:rPr>
          <w:rFonts w:ascii="Verdana" w:eastAsia="宋体" w:hAnsi="Verdana" w:cs="Arial"/>
          <w:color w:val="333333"/>
          <w:sz w:val="24"/>
          <w:szCs w:val="24"/>
        </w:rPr>
        <w:t>方法，用来拦截对目标对象属性的访问请求。</w:t>
      </w:r>
      <w:r w:rsidRPr="00176B09">
        <w:rPr>
          <w:rFonts w:ascii="Verdana" w:eastAsia="宋体" w:hAnsi="Verdana" w:cs="Arial"/>
          <w:color w:val="333333"/>
          <w:sz w:val="24"/>
          <w:szCs w:val="24"/>
        </w:rPr>
        <w:t>get</w:t>
      </w:r>
      <w:r w:rsidRPr="00176B09">
        <w:rPr>
          <w:rFonts w:ascii="Verdana" w:eastAsia="宋体" w:hAnsi="Verdana" w:cs="Arial"/>
          <w:color w:val="333333"/>
          <w:sz w:val="24"/>
          <w:szCs w:val="24"/>
        </w:rPr>
        <w:t>方法的两个参数分别是目标对象和所要访问的属性。可以看到，由于拦截函数总是返回</w:t>
      </w:r>
      <w:r w:rsidRPr="00176B09">
        <w:rPr>
          <w:rFonts w:ascii="Verdana" w:eastAsia="宋体" w:hAnsi="Verdana" w:cs="Arial"/>
          <w:color w:val="333333"/>
          <w:sz w:val="24"/>
          <w:szCs w:val="24"/>
        </w:rPr>
        <w:t>35</w:t>
      </w:r>
      <w:r w:rsidRPr="00176B09">
        <w:rPr>
          <w:rFonts w:ascii="Verdana" w:eastAsia="宋体" w:hAnsi="Verdana" w:cs="Arial"/>
          <w:color w:val="333333"/>
          <w:sz w:val="24"/>
          <w:szCs w:val="24"/>
        </w:rPr>
        <w:t>，所以访问任何属性都得到</w:t>
      </w:r>
      <w:r w:rsidRPr="00176B09">
        <w:rPr>
          <w:rFonts w:ascii="Verdana" w:eastAsia="宋体" w:hAnsi="Verdana" w:cs="Arial"/>
          <w:color w:val="333333"/>
          <w:sz w:val="24"/>
          <w:szCs w:val="24"/>
        </w:rPr>
        <w:t>35</w:t>
      </w:r>
      <w:r w:rsidRPr="00176B09">
        <w:rPr>
          <w:rFonts w:ascii="Verdana" w:eastAsia="宋体" w:hAnsi="Verdana" w:cs="Arial"/>
          <w:color w:val="333333"/>
          <w:sz w:val="24"/>
          <w:szCs w:val="24"/>
        </w:rPr>
        <w:t>。</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注意，要使得</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起作用，必须针对</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实例（上例是</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对象）进行操作，而不是针对目标对象（上例是空对象）进行操作。</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如果</w:t>
      </w:r>
      <w:r w:rsidRPr="00176B09">
        <w:rPr>
          <w:rFonts w:ascii="Verdana" w:eastAsia="宋体" w:hAnsi="Verdana" w:cs="Arial"/>
          <w:color w:val="333333"/>
          <w:sz w:val="24"/>
          <w:szCs w:val="24"/>
        </w:rPr>
        <w:t>handler</w:t>
      </w:r>
      <w:r w:rsidRPr="00176B09">
        <w:rPr>
          <w:rFonts w:ascii="Verdana" w:eastAsia="宋体" w:hAnsi="Verdana" w:cs="Arial"/>
          <w:color w:val="333333"/>
          <w:sz w:val="24"/>
          <w:szCs w:val="24"/>
        </w:rPr>
        <w:t>没有设置任何拦截，那就等同于直接通向原对象。</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target =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handler =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proxy = new Proxy(target, handler);</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proxy.a = 'b';</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target.a // "b"</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上面代码中，</w:t>
      </w:r>
      <w:r w:rsidRPr="00176B09">
        <w:rPr>
          <w:rFonts w:ascii="Verdana" w:eastAsia="宋体" w:hAnsi="Verdana" w:cs="Arial"/>
          <w:color w:val="333333"/>
          <w:sz w:val="24"/>
          <w:szCs w:val="24"/>
        </w:rPr>
        <w:t>handler</w:t>
      </w:r>
      <w:r w:rsidRPr="00176B09">
        <w:rPr>
          <w:rFonts w:ascii="Verdana" w:eastAsia="宋体" w:hAnsi="Verdana" w:cs="Arial"/>
          <w:color w:val="333333"/>
          <w:sz w:val="24"/>
          <w:szCs w:val="24"/>
        </w:rPr>
        <w:t>是一个空对象，没有任何拦截效果，访问</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就等同于访问</w:t>
      </w:r>
      <w:r w:rsidRPr="00176B09">
        <w:rPr>
          <w:rFonts w:ascii="Verdana" w:eastAsia="宋体" w:hAnsi="Verdana" w:cs="Arial"/>
          <w:color w:val="333333"/>
          <w:sz w:val="24"/>
          <w:szCs w:val="24"/>
        </w:rPr>
        <w:t>target</w:t>
      </w:r>
      <w:r w:rsidRPr="00176B09">
        <w:rPr>
          <w:rFonts w:ascii="Verdana" w:eastAsia="宋体" w:hAnsi="Verdana" w:cs="Arial"/>
          <w:color w:val="333333"/>
          <w:sz w:val="24"/>
          <w:szCs w:val="24"/>
        </w:rPr>
        <w:t>。</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一个技巧是将</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对象，设置到</w:t>
      </w:r>
      <w:r w:rsidRPr="00176B09">
        <w:rPr>
          <w:rFonts w:ascii="Verdana" w:eastAsia="宋体" w:hAnsi="Verdana" w:cs="Arial"/>
          <w:color w:val="333333"/>
          <w:sz w:val="24"/>
          <w:szCs w:val="24"/>
        </w:rPr>
        <w:t>object.proxy</w:t>
      </w:r>
      <w:r w:rsidRPr="00176B09">
        <w:rPr>
          <w:rFonts w:ascii="Verdana" w:eastAsia="宋体" w:hAnsi="Verdana" w:cs="Arial"/>
          <w:color w:val="333333"/>
          <w:sz w:val="24"/>
          <w:szCs w:val="24"/>
        </w:rPr>
        <w:t>属性，从而可以在</w:t>
      </w:r>
      <w:r w:rsidRPr="00176B09">
        <w:rPr>
          <w:rFonts w:ascii="Verdana" w:eastAsia="宋体" w:hAnsi="Verdana" w:cs="Arial"/>
          <w:color w:val="333333"/>
          <w:sz w:val="24"/>
          <w:szCs w:val="24"/>
        </w:rPr>
        <w:t>object</w:t>
      </w:r>
      <w:r w:rsidRPr="00176B09">
        <w:rPr>
          <w:rFonts w:ascii="Verdana" w:eastAsia="宋体" w:hAnsi="Verdana" w:cs="Arial"/>
          <w:color w:val="333333"/>
          <w:sz w:val="24"/>
          <w:szCs w:val="24"/>
        </w:rPr>
        <w:t>对象上调用。</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object = { proxy: new Proxy(target, handler) };</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lastRenderedPageBreak/>
        <w:t xml:space="preserve">Proxy </w:t>
      </w:r>
      <w:r w:rsidRPr="00176B09">
        <w:rPr>
          <w:rFonts w:ascii="Verdana" w:eastAsia="宋体" w:hAnsi="Verdana" w:cs="Arial"/>
          <w:color w:val="333333"/>
          <w:sz w:val="24"/>
          <w:szCs w:val="24"/>
        </w:rPr>
        <w:t>实例也可以作为其他对象的原型对象。</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proxy = new Proxy({}, {</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get: function(target, property) {</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35;</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let obj = Object.create(proxy);</w:t>
      </w:r>
    </w:p>
    <w:p w:rsidR="00176B09" w:rsidRPr="00176B09" w:rsidRDefault="00176B09" w:rsidP="00176B09">
      <w:pPr>
        <w:shd w:val="clear" w:color="auto" w:fill="111111"/>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obj.time // 35</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上面代码中，</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对象是</w:t>
      </w:r>
      <w:r w:rsidRPr="00176B09">
        <w:rPr>
          <w:rFonts w:ascii="Verdana" w:eastAsia="宋体" w:hAnsi="Verdana" w:cs="Arial"/>
          <w:color w:val="333333"/>
          <w:sz w:val="24"/>
          <w:szCs w:val="24"/>
        </w:rPr>
        <w:t>obj</w:t>
      </w:r>
      <w:r w:rsidRPr="00176B09">
        <w:rPr>
          <w:rFonts w:ascii="Verdana" w:eastAsia="宋体" w:hAnsi="Verdana" w:cs="Arial"/>
          <w:color w:val="333333"/>
          <w:sz w:val="24"/>
          <w:szCs w:val="24"/>
        </w:rPr>
        <w:t>对象的原型，</w:t>
      </w:r>
      <w:r w:rsidRPr="00176B09">
        <w:rPr>
          <w:rFonts w:ascii="Verdana" w:eastAsia="宋体" w:hAnsi="Verdana" w:cs="Arial"/>
          <w:color w:val="333333"/>
          <w:sz w:val="24"/>
          <w:szCs w:val="24"/>
        </w:rPr>
        <w:t>obj</w:t>
      </w:r>
      <w:r w:rsidRPr="00176B09">
        <w:rPr>
          <w:rFonts w:ascii="Verdana" w:eastAsia="宋体" w:hAnsi="Verdana" w:cs="Arial"/>
          <w:color w:val="333333"/>
          <w:sz w:val="24"/>
          <w:szCs w:val="24"/>
        </w:rPr>
        <w:t>对象本身并没有</w:t>
      </w:r>
      <w:r w:rsidRPr="00176B09">
        <w:rPr>
          <w:rFonts w:ascii="Verdana" w:eastAsia="宋体" w:hAnsi="Verdana" w:cs="Arial"/>
          <w:color w:val="333333"/>
          <w:sz w:val="24"/>
          <w:szCs w:val="24"/>
        </w:rPr>
        <w:t>time</w:t>
      </w:r>
      <w:r w:rsidRPr="00176B09">
        <w:rPr>
          <w:rFonts w:ascii="Verdana" w:eastAsia="宋体" w:hAnsi="Verdana" w:cs="Arial"/>
          <w:color w:val="333333"/>
          <w:sz w:val="24"/>
          <w:szCs w:val="24"/>
        </w:rPr>
        <w:t>属性，所以根据原型链，会在</w:t>
      </w:r>
      <w:r w:rsidRPr="00176B09">
        <w:rPr>
          <w:rFonts w:ascii="Verdana" w:eastAsia="宋体" w:hAnsi="Verdana" w:cs="Arial"/>
          <w:color w:val="333333"/>
          <w:sz w:val="24"/>
          <w:szCs w:val="24"/>
        </w:rPr>
        <w:t>proxy</w:t>
      </w:r>
      <w:r w:rsidRPr="00176B09">
        <w:rPr>
          <w:rFonts w:ascii="Verdana" w:eastAsia="宋体" w:hAnsi="Verdana" w:cs="Arial"/>
          <w:color w:val="333333"/>
          <w:sz w:val="24"/>
          <w:szCs w:val="24"/>
        </w:rPr>
        <w:t>对象上读取该属性，导致被拦截。</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同一个拦截器函数，可以设置拦截多个操作。</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handler =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get: function(target, name)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if (name === 'prototype')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Object.prototype;</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'Hello, ' + name;</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apply: function(target, thisBinding, args)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args[0];</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construct: function(target, args)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{value: args[1]};</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fproxy = new Proxy(function(x, y) {</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x + y;</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handler);</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fproxy(1, 2) // 1</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new fproxy(1, 2) // {value: 2}</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fproxy.prototype === Object.prototype // true</w:t>
      </w:r>
    </w:p>
    <w:p w:rsidR="00176B09" w:rsidRPr="00176B09" w:rsidRDefault="00176B09" w:rsidP="00176B09">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fproxy.foo === "Hello, foo" // true</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对于可以设置、但没有设置拦截的操作，则直接落在目标对象上，按照原先的方式产生结果。</w:t>
      </w:r>
    </w:p>
    <w:p w:rsidR="00176B09" w:rsidRPr="00176B09" w:rsidRDefault="00176B09" w:rsidP="00176B09">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下面是</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支持的拦截操作一览，一共</w:t>
      </w:r>
      <w:r w:rsidRPr="00176B09">
        <w:rPr>
          <w:rFonts w:ascii="Verdana" w:eastAsia="宋体" w:hAnsi="Verdana" w:cs="Arial"/>
          <w:color w:val="333333"/>
          <w:sz w:val="24"/>
          <w:szCs w:val="24"/>
        </w:rPr>
        <w:t xml:space="preserve"> 13 </w:t>
      </w:r>
      <w:r w:rsidRPr="00176B09">
        <w:rPr>
          <w:rFonts w:ascii="Verdana" w:eastAsia="宋体" w:hAnsi="Verdana" w:cs="Arial"/>
          <w:color w:val="333333"/>
          <w:sz w:val="24"/>
          <w:szCs w:val="24"/>
        </w:rPr>
        <w:t>种。</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get(target, propKey, receiver)</w:t>
      </w:r>
      <w:r w:rsidRPr="00176B09">
        <w:rPr>
          <w:rFonts w:ascii="Verdana" w:eastAsia="宋体" w:hAnsi="Verdana" w:cs="Arial"/>
          <w:color w:val="333333"/>
          <w:sz w:val="24"/>
          <w:szCs w:val="24"/>
        </w:rPr>
        <w:t>：拦截对象属性的读取，比如</w:t>
      </w:r>
      <w:r w:rsidRPr="00176B09">
        <w:rPr>
          <w:rFonts w:ascii="Verdana" w:eastAsia="宋体" w:hAnsi="Verdana" w:cs="Arial"/>
          <w:color w:val="333333"/>
          <w:sz w:val="24"/>
          <w:szCs w:val="24"/>
        </w:rPr>
        <w:t>proxy.foo</w:t>
      </w:r>
      <w:r w:rsidRPr="00176B09">
        <w:rPr>
          <w:rFonts w:ascii="Verdana" w:eastAsia="宋体" w:hAnsi="Verdana" w:cs="Arial"/>
          <w:color w:val="333333"/>
          <w:sz w:val="24"/>
          <w:szCs w:val="24"/>
        </w:rPr>
        <w:t>和</w:t>
      </w:r>
      <w:r w:rsidRPr="00176B09">
        <w:rPr>
          <w:rFonts w:ascii="Verdana" w:eastAsia="宋体" w:hAnsi="Verdana" w:cs="Arial"/>
          <w:color w:val="333333"/>
          <w:sz w:val="24"/>
          <w:szCs w:val="24"/>
        </w:rPr>
        <w:t>proxy['foo']</w:t>
      </w:r>
      <w:r w:rsidRPr="00176B09">
        <w:rPr>
          <w:rFonts w:ascii="Verdana" w:eastAsia="宋体" w:hAnsi="Verdana" w:cs="Arial"/>
          <w:color w:val="333333"/>
          <w:sz w:val="24"/>
          <w:szCs w:val="24"/>
        </w:rPr>
        <w:t>。</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set(target, propKey, value, receiver)</w:t>
      </w:r>
      <w:r w:rsidRPr="00176B09">
        <w:rPr>
          <w:rFonts w:ascii="Verdana" w:eastAsia="宋体" w:hAnsi="Verdana" w:cs="Arial"/>
          <w:color w:val="333333"/>
          <w:sz w:val="24"/>
          <w:szCs w:val="24"/>
        </w:rPr>
        <w:t>：拦截对象属性的设置，比如</w:t>
      </w:r>
      <w:r w:rsidRPr="00176B09">
        <w:rPr>
          <w:rFonts w:ascii="Verdana" w:eastAsia="宋体" w:hAnsi="Verdana" w:cs="Arial"/>
          <w:color w:val="333333"/>
          <w:sz w:val="24"/>
          <w:szCs w:val="24"/>
        </w:rPr>
        <w:t>proxy.foo = v</w:t>
      </w:r>
      <w:r w:rsidRPr="00176B09">
        <w:rPr>
          <w:rFonts w:ascii="Verdana" w:eastAsia="宋体" w:hAnsi="Verdana" w:cs="Arial"/>
          <w:color w:val="333333"/>
          <w:sz w:val="24"/>
          <w:szCs w:val="24"/>
        </w:rPr>
        <w:t>或</w:t>
      </w:r>
      <w:r w:rsidRPr="00176B09">
        <w:rPr>
          <w:rFonts w:ascii="Verdana" w:eastAsia="宋体" w:hAnsi="Verdana" w:cs="Arial"/>
          <w:color w:val="333333"/>
          <w:sz w:val="24"/>
          <w:szCs w:val="24"/>
        </w:rPr>
        <w:t>proxy['foo'] = v</w:t>
      </w:r>
      <w:r w:rsidRPr="00176B09">
        <w:rPr>
          <w:rFonts w:ascii="Verdana" w:eastAsia="宋体" w:hAnsi="Verdana" w:cs="Arial"/>
          <w:color w:val="333333"/>
          <w:sz w:val="24"/>
          <w:szCs w:val="24"/>
        </w:rPr>
        <w:t>，返回一个布尔值。</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has(target, propKey)</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propKey in proxy</w:t>
      </w:r>
      <w:r w:rsidRPr="00176B09">
        <w:rPr>
          <w:rFonts w:ascii="Verdana" w:eastAsia="宋体" w:hAnsi="Verdana" w:cs="Arial"/>
          <w:color w:val="333333"/>
          <w:sz w:val="24"/>
          <w:szCs w:val="24"/>
        </w:rPr>
        <w:t>的操作，返回一个布尔值。</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deleteProperty(target, propKey)</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delete proxy[propKey]</w:t>
      </w:r>
      <w:r w:rsidRPr="00176B09">
        <w:rPr>
          <w:rFonts w:ascii="Verdana" w:eastAsia="宋体" w:hAnsi="Verdana" w:cs="Arial"/>
          <w:color w:val="333333"/>
          <w:sz w:val="24"/>
          <w:szCs w:val="24"/>
        </w:rPr>
        <w:t>的操作，返回一个布尔值。</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lastRenderedPageBreak/>
        <w:t>ownKeys(target)</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Object.getOwnPropertyNames(proxy)</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Object.getOwnPropertySymbols(proxy)</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Object.keys(proxy)</w:t>
      </w:r>
      <w:r w:rsidRPr="00176B09">
        <w:rPr>
          <w:rFonts w:ascii="Verdana" w:eastAsia="宋体" w:hAnsi="Verdana" w:cs="Arial"/>
          <w:color w:val="333333"/>
          <w:sz w:val="24"/>
          <w:szCs w:val="24"/>
        </w:rPr>
        <w:t>，返回一个数组。该方法返回目标对象所有自身的属性的属性名，而</w:t>
      </w:r>
      <w:r w:rsidRPr="00176B09">
        <w:rPr>
          <w:rFonts w:ascii="Verdana" w:eastAsia="宋体" w:hAnsi="Verdana" w:cs="Arial"/>
          <w:color w:val="333333"/>
          <w:sz w:val="24"/>
          <w:szCs w:val="24"/>
        </w:rPr>
        <w:t>Object.keys()</w:t>
      </w:r>
      <w:r w:rsidRPr="00176B09">
        <w:rPr>
          <w:rFonts w:ascii="Verdana" w:eastAsia="宋体" w:hAnsi="Verdana" w:cs="Arial"/>
          <w:color w:val="333333"/>
          <w:sz w:val="24"/>
          <w:szCs w:val="24"/>
        </w:rPr>
        <w:t>的返回结果仅包括目标对象自身的可遍历属性。</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getOwnPropertyDescriptor(target, propKey)</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Object.getOwnPropertyDescriptor(proxy, propKey)</w:t>
      </w:r>
      <w:r w:rsidRPr="00176B09">
        <w:rPr>
          <w:rFonts w:ascii="Verdana" w:eastAsia="宋体" w:hAnsi="Verdana" w:cs="Arial"/>
          <w:color w:val="333333"/>
          <w:sz w:val="24"/>
          <w:szCs w:val="24"/>
        </w:rPr>
        <w:t>，返回属性的描述对象。</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defineProperty(target, propKey, propDesc)</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Object.defineProperty(proxy, propKey, propDesc</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Object.defineProperties(proxy, propDescs)</w:t>
      </w:r>
      <w:r w:rsidRPr="00176B09">
        <w:rPr>
          <w:rFonts w:ascii="Verdana" w:eastAsia="宋体" w:hAnsi="Verdana" w:cs="Arial"/>
          <w:color w:val="333333"/>
          <w:sz w:val="24"/>
          <w:szCs w:val="24"/>
        </w:rPr>
        <w:t>，返回一个布尔值。</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preventExtensions(target)</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Object.preventExtensions(proxy)</w:t>
      </w:r>
      <w:r w:rsidRPr="00176B09">
        <w:rPr>
          <w:rFonts w:ascii="Verdana" w:eastAsia="宋体" w:hAnsi="Verdana" w:cs="Arial"/>
          <w:color w:val="333333"/>
          <w:sz w:val="24"/>
          <w:szCs w:val="24"/>
        </w:rPr>
        <w:t>，返回一个布尔值。</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getPrototypeOf(target)</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Object.getPrototypeOf(proxy)</w:t>
      </w:r>
      <w:r w:rsidRPr="00176B09">
        <w:rPr>
          <w:rFonts w:ascii="Verdana" w:eastAsia="宋体" w:hAnsi="Verdana" w:cs="Arial"/>
          <w:color w:val="333333"/>
          <w:sz w:val="24"/>
          <w:szCs w:val="24"/>
        </w:rPr>
        <w:t>，返回一个对象。</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isExtensible(target)</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Object.isExtensible(proxy)</w:t>
      </w:r>
      <w:r w:rsidRPr="00176B09">
        <w:rPr>
          <w:rFonts w:ascii="Verdana" w:eastAsia="宋体" w:hAnsi="Verdana" w:cs="Arial"/>
          <w:color w:val="333333"/>
          <w:sz w:val="24"/>
          <w:szCs w:val="24"/>
        </w:rPr>
        <w:t>，返回一个布尔值。</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setPrototypeOf(target, proto)</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Object.setPrototypeOf(proxy, proto)</w:t>
      </w:r>
      <w:r w:rsidRPr="00176B09">
        <w:rPr>
          <w:rFonts w:ascii="Verdana" w:eastAsia="宋体" w:hAnsi="Verdana" w:cs="Arial"/>
          <w:color w:val="333333"/>
          <w:sz w:val="24"/>
          <w:szCs w:val="24"/>
        </w:rPr>
        <w:t>，返回一个布尔值。如果目标对象是函数，那么还有两种额外操作可以拦截。</w:t>
      </w:r>
    </w:p>
    <w:p w:rsidR="00176B09" w:rsidRP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apply(target, object, args)</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实例作为函数调用的操作，比如</w:t>
      </w:r>
      <w:r w:rsidRPr="00176B09">
        <w:rPr>
          <w:rFonts w:ascii="Verdana" w:eastAsia="宋体" w:hAnsi="Verdana" w:cs="Arial"/>
          <w:color w:val="333333"/>
          <w:sz w:val="24"/>
          <w:szCs w:val="24"/>
        </w:rPr>
        <w:t>proxy(...args)</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proxy.call(object, ...args)</w:t>
      </w:r>
      <w:r w:rsidRPr="00176B09">
        <w:rPr>
          <w:rFonts w:ascii="Verdana" w:eastAsia="宋体" w:hAnsi="Verdana" w:cs="Arial"/>
          <w:color w:val="333333"/>
          <w:sz w:val="24"/>
          <w:szCs w:val="24"/>
        </w:rPr>
        <w:t>、</w:t>
      </w:r>
      <w:r w:rsidRPr="00176B09">
        <w:rPr>
          <w:rFonts w:ascii="Verdana" w:eastAsia="宋体" w:hAnsi="Verdana" w:cs="Arial"/>
          <w:color w:val="333333"/>
          <w:sz w:val="24"/>
          <w:szCs w:val="24"/>
        </w:rPr>
        <w:t>proxy.apply(...)</w:t>
      </w:r>
      <w:r w:rsidRPr="00176B09">
        <w:rPr>
          <w:rFonts w:ascii="Verdana" w:eastAsia="宋体" w:hAnsi="Verdana" w:cs="Arial"/>
          <w:color w:val="333333"/>
          <w:sz w:val="24"/>
          <w:szCs w:val="24"/>
        </w:rPr>
        <w:t>。</w:t>
      </w:r>
    </w:p>
    <w:p w:rsidR="00176B09" w:rsidRDefault="00176B09" w:rsidP="00A87C59">
      <w:pPr>
        <w:numPr>
          <w:ilvl w:val="0"/>
          <w:numId w:val="24"/>
        </w:numPr>
        <w:adjustRightInd/>
        <w:snapToGrid/>
        <w:spacing w:before="100" w:beforeAutospacing="1" w:after="100" w:afterAutospacing="1"/>
        <w:ind w:left="1020" w:hanging="75"/>
        <w:rPr>
          <w:rFonts w:ascii="Verdana" w:eastAsia="宋体" w:hAnsi="Verdana" w:cs="Arial"/>
          <w:color w:val="333333"/>
          <w:sz w:val="24"/>
          <w:szCs w:val="24"/>
        </w:rPr>
      </w:pPr>
      <w:r w:rsidRPr="00176B09">
        <w:rPr>
          <w:rFonts w:ascii="Verdana" w:eastAsia="宋体" w:hAnsi="Verdana" w:cs="Arial"/>
          <w:color w:val="333333"/>
          <w:sz w:val="24"/>
          <w:szCs w:val="24"/>
        </w:rPr>
        <w:t>construct(target, args)</w:t>
      </w:r>
      <w:r w:rsidRPr="00176B09">
        <w:rPr>
          <w:rFonts w:ascii="Verdana" w:eastAsia="宋体" w:hAnsi="Verdana" w:cs="Arial"/>
          <w:color w:val="333333"/>
          <w:sz w:val="24"/>
          <w:szCs w:val="24"/>
        </w:rPr>
        <w:t>：拦截</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实例作为构造函数调用的操作，比如</w:t>
      </w:r>
      <w:r w:rsidRPr="00176B09">
        <w:rPr>
          <w:rFonts w:ascii="Verdana" w:eastAsia="宋体" w:hAnsi="Verdana" w:cs="Arial"/>
          <w:color w:val="333333"/>
          <w:sz w:val="24"/>
          <w:szCs w:val="24"/>
        </w:rPr>
        <w:t>new proxy(...args)</w:t>
      </w:r>
      <w:r w:rsidRPr="00176B09">
        <w:rPr>
          <w:rFonts w:ascii="Verdana" w:eastAsia="宋体" w:hAnsi="Verdana" w:cs="Arial"/>
          <w:color w:val="333333"/>
          <w:sz w:val="24"/>
          <w:szCs w:val="24"/>
        </w:rPr>
        <w:t>。</w:t>
      </w:r>
    </w:p>
    <w:p w:rsidR="003A7681" w:rsidRPr="003A7681" w:rsidRDefault="003A7681" w:rsidP="00A87C59">
      <w:pPr>
        <w:pStyle w:val="5"/>
        <w:numPr>
          <w:ilvl w:val="0"/>
          <w:numId w:val="26"/>
        </w:numPr>
      </w:pPr>
      <w:r w:rsidRPr="003A7681">
        <w:t xml:space="preserve">Proxy </w:t>
      </w:r>
      <w:r w:rsidRPr="003A7681">
        <w:t>实例的方法</w:t>
      </w:r>
    </w:p>
    <w:p w:rsidR="00176B09" w:rsidRPr="00176B09" w:rsidRDefault="00176B09" w:rsidP="003A7681">
      <w:pPr>
        <w:pStyle w:val="6"/>
      </w:pPr>
      <w:r w:rsidRPr="00176B09">
        <w:t>get()</w:t>
      </w:r>
    </w:p>
    <w:p w:rsidR="00176B09" w:rsidRPr="00176B09" w:rsidRDefault="00176B09" w:rsidP="007C7EAE">
      <w:pPr>
        <w:adjustRightInd/>
        <w:snapToGrid/>
        <w:spacing w:before="100" w:beforeAutospacing="1" w:after="100" w:afterAutospacing="1"/>
        <w:ind w:left="225" w:firstLine="495"/>
        <w:rPr>
          <w:rFonts w:ascii="Verdana" w:eastAsia="宋体" w:hAnsi="Verdana" w:cs="Arial"/>
          <w:color w:val="333333"/>
          <w:sz w:val="24"/>
          <w:szCs w:val="24"/>
        </w:rPr>
      </w:pPr>
      <w:r w:rsidRPr="007C7EAE">
        <w:rPr>
          <w:rFonts w:ascii="Verdana" w:eastAsia="宋体" w:hAnsi="Verdana" w:cs="Arial"/>
          <w:color w:val="333333"/>
          <w:sz w:val="24"/>
          <w:szCs w:val="24"/>
        </w:rPr>
        <w:t>get</w:t>
      </w:r>
      <w:r w:rsidRPr="00176B09">
        <w:rPr>
          <w:rFonts w:ascii="Verdana" w:eastAsia="宋体" w:hAnsi="Verdana" w:cs="Arial"/>
          <w:color w:val="333333"/>
          <w:sz w:val="24"/>
          <w:szCs w:val="24"/>
        </w:rPr>
        <w:t>方法用于拦截某个属性的读取操作，可以接受三个参数，依次为目标对象、属性名和</w:t>
      </w:r>
      <w:r w:rsidRPr="00176B09">
        <w:rPr>
          <w:rFonts w:ascii="Verdana" w:eastAsia="宋体" w:hAnsi="Verdana" w:cs="Arial"/>
          <w:color w:val="333333"/>
          <w:sz w:val="24"/>
          <w:szCs w:val="24"/>
        </w:rPr>
        <w:t xml:space="preserve"> proxy </w:t>
      </w:r>
      <w:r w:rsidRPr="00176B09">
        <w:rPr>
          <w:rFonts w:ascii="Verdana" w:eastAsia="宋体" w:hAnsi="Verdana" w:cs="Arial"/>
          <w:color w:val="333333"/>
          <w:sz w:val="24"/>
          <w:szCs w:val="24"/>
        </w:rPr>
        <w:t>实例本身（严格地说，是操作行为所针对的对象），其中最后一个参数可选。</w:t>
      </w:r>
    </w:p>
    <w:p w:rsidR="00176B09" w:rsidRPr="00176B09" w:rsidRDefault="00176B09" w:rsidP="007C7EAE">
      <w:pPr>
        <w:adjustRightInd/>
        <w:snapToGrid/>
        <w:spacing w:before="100" w:beforeAutospacing="1" w:after="100" w:afterAutospacing="1"/>
        <w:ind w:left="225" w:firstLine="495"/>
        <w:rPr>
          <w:rFonts w:ascii="Verdana" w:eastAsia="宋体" w:hAnsi="Verdana" w:cs="Arial"/>
          <w:color w:val="333333"/>
          <w:sz w:val="24"/>
          <w:szCs w:val="24"/>
        </w:rPr>
      </w:pPr>
      <w:r w:rsidRPr="007C7EAE">
        <w:rPr>
          <w:rFonts w:ascii="Verdana" w:eastAsia="宋体" w:hAnsi="Verdana" w:cs="Arial"/>
          <w:color w:val="333333"/>
          <w:sz w:val="24"/>
          <w:szCs w:val="24"/>
        </w:rPr>
        <w:t>get</w:t>
      </w:r>
      <w:r w:rsidRPr="00176B09">
        <w:rPr>
          <w:rFonts w:ascii="Verdana" w:eastAsia="宋体" w:hAnsi="Verdana" w:cs="Arial"/>
          <w:color w:val="333333"/>
          <w:sz w:val="24"/>
          <w:szCs w:val="24"/>
        </w:rPr>
        <w:t>方法的用法，上文已经有一个例子，下面是另一个拦截读取操作的例子。</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person =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name: "</w:t>
      </w:r>
      <w:r w:rsidRPr="00176B09">
        <w:rPr>
          <w:rFonts w:ascii="Consolas" w:eastAsia="宋体" w:hAnsi="Consolas" w:cs="Consolas"/>
          <w:color w:val="A6E22E"/>
          <w:sz w:val="24"/>
          <w:szCs w:val="24"/>
          <w:shd w:val="clear" w:color="auto" w:fill="111111"/>
        </w:rPr>
        <w:t>张三</w:t>
      </w:r>
      <w:r w:rsidRPr="00176B09">
        <w:rPr>
          <w:rFonts w:ascii="Consolas" w:eastAsia="宋体" w:hAnsi="Consolas" w:cs="Consolas"/>
          <w:color w:val="A6E22E"/>
          <w:sz w:val="24"/>
          <w:szCs w:val="24"/>
          <w:shd w:val="clear" w:color="auto" w:fill="111111"/>
        </w:rPr>
        <w:t>"</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var proxy = new Proxy(person,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get: function(target, property)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if (property in target)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return target[property];</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 else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throw new ReferenceError("Property \"" + property + "\" does not exist.");</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  }</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proxy.name // "</w:t>
      </w:r>
      <w:r w:rsidRPr="00176B09">
        <w:rPr>
          <w:rFonts w:ascii="Consolas" w:eastAsia="宋体" w:hAnsi="Consolas" w:cs="Consolas"/>
          <w:color w:val="A6E22E"/>
          <w:sz w:val="24"/>
          <w:szCs w:val="24"/>
          <w:shd w:val="clear" w:color="auto" w:fill="111111"/>
        </w:rPr>
        <w:t>张三</w:t>
      </w:r>
      <w:r w:rsidRPr="00176B09">
        <w:rPr>
          <w:rFonts w:ascii="Consolas" w:eastAsia="宋体" w:hAnsi="Consolas" w:cs="Consolas"/>
          <w:color w:val="A6E22E"/>
          <w:sz w:val="24"/>
          <w:szCs w:val="24"/>
          <w:shd w:val="clear" w:color="auto" w:fill="111111"/>
        </w:rPr>
        <w:t>"</w:t>
      </w:r>
    </w:p>
    <w:p w:rsidR="00176B09" w:rsidRPr="00176B09" w:rsidRDefault="00176B09"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176B09">
        <w:rPr>
          <w:rFonts w:ascii="Consolas" w:eastAsia="宋体" w:hAnsi="Consolas" w:cs="Consolas"/>
          <w:color w:val="A6E22E"/>
          <w:sz w:val="24"/>
          <w:szCs w:val="24"/>
          <w:shd w:val="clear" w:color="auto" w:fill="111111"/>
        </w:rPr>
        <w:t xml:space="preserve">proxy.age // </w:t>
      </w:r>
      <w:r w:rsidRPr="00176B09">
        <w:rPr>
          <w:rFonts w:ascii="Consolas" w:eastAsia="宋体" w:hAnsi="Consolas" w:cs="Consolas"/>
          <w:color w:val="A6E22E"/>
          <w:sz w:val="24"/>
          <w:szCs w:val="24"/>
          <w:shd w:val="clear" w:color="auto" w:fill="111111"/>
        </w:rPr>
        <w:t>抛出一个错误</w:t>
      </w:r>
    </w:p>
    <w:p w:rsidR="00176B09" w:rsidRPr="00176B09" w:rsidRDefault="00176B09" w:rsidP="007C7EAE">
      <w:pPr>
        <w:adjustRightInd/>
        <w:snapToGrid/>
        <w:spacing w:before="100" w:beforeAutospacing="1" w:after="100" w:afterAutospacing="1"/>
        <w:ind w:left="225" w:firstLine="495"/>
        <w:rPr>
          <w:rFonts w:ascii="Verdana" w:eastAsia="宋体" w:hAnsi="Verdana" w:cs="Arial"/>
          <w:color w:val="333333"/>
          <w:sz w:val="24"/>
          <w:szCs w:val="24"/>
        </w:rPr>
      </w:pPr>
      <w:r w:rsidRPr="00176B09">
        <w:rPr>
          <w:rFonts w:ascii="Verdana" w:eastAsia="宋体" w:hAnsi="Verdana" w:cs="Arial"/>
          <w:color w:val="333333"/>
          <w:sz w:val="24"/>
          <w:szCs w:val="24"/>
        </w:rPr>
        <w:t>上面代码表示，如果访问目标对象不存在的属性，会抛出一个错误。如果没有这个拦截函数，访问不存在的属性，只会返回</w:t>
      </w:r>
      <w:r w:rsidRPr="007C7EAE">
        <w:rPr>
          <w:rFonts w:ascii="Verdana" w:eastAsia="宋体" w:hAnsi="Verdana" w:cs="Arial"/>
          <w:color w:val="333333"/>
          <w:sz w:val="24"/>
          <w:szCs w:val="24"/>
        </w:rPr>
        <w:t>undefined</w:t>
      </w:r>
      <w:r w:rsidRPr="00176B09">
        <w:rPr>
          <w:rFonts w:ascii="Verdana" w:eastAsia="宋体" w:hAnsi="Verdana" w:cs="Arial"/>
          <w:color w:val="333333"/>
          <w:sz w:val="24"/>
          <w:szCs w:val="24"/>
        </w:rPr>
        <w:t>。</w:t>
      </w:r>
    </w:p>
    <w:p w:rsidR="007C7EAE" w:rsidRPr="007C7EAE" w:rsidRDefault="007C7EAE" w:rsidP="007C7EAE">
      <w:pPr>
        <w:adjustRightInd/>
        <w:snapToGrid/>
        <w:spacing w:before="100" w:beforeAutospacing="1" w:after="100" w:afterAutospacing="1"/>
        <w:ind w:left="225" w:firstLine="495"/>
        <w:rPr>
          <w:rFonts w:ascii="Verdana" w:eastAsia="宋体" w:hAnsi="Verdana" w:cs="Arial"/>
          <w:color w:val="333333"/>
          <w:sz w:val="24"/>
          <w:szCs w:val="24"/>
        </w:rPr>
      </w:pPr>
      <w:r w:rsidRPr="007C7EAE">
        <w:rPr>
          <w:rFonts w:ascii="Verdana" w:eastAsia="宋体" w:hAnsi="Verdana" w:cs="Arial"/>
          <w:color w:val="333333"/>
          <w:sz w:val="24"/>
          <w:szCs w:val="24"/>
        </w:rPr>
        <w:lastRenderedPageBreak/>
        <w:t>get</w:t>
      </w:r>
      <w:r w:rsidRPr="007C7EAE">
        <w:rPr>
          <w:rFonts w:ascii="Verdana" w:eastAsia="宋体" w:hAnsi="Verdana" w:cs="Arial"/>
          <w:color w:val="333333"/>
          <w:sz w:val="24"/>
          <w:szCs w:val="24"/>
        </w:rPr>
        <w:t>方法可以继承。</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let proto = new Proxy({}, {</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get(target, propertyKey, receiver) {</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console.log('GET ' + propertyKey);</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return target[propertyKey];</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let obj = Object.create(proto);</w:t>
      </w:r>
    </w:p>
    <w:p w:rsidR="007C7EAE" w:rsidRPr="007C7EAE" w:rsidRDefault="007C7EAE" w:rsidP="007C7EAE">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obj.foo // "GET foo"</w:t>
      </w:r>
    </w:p>
    <w:p w:rsidR="007C7EAE" w:rsidRPr="007C7EAE" w:rsidRDefault="007C7EAE" w:rsidP="007C7EAE">
      <w:pPr>
        <w:adjustRightInd/>
        <w:snapToGrid/>
        <w:spacing w:before="100" w:beforeAutospacing="1" w:after="100" w:afterAutospacing="1"/>
        <w:ind w:left="225" w:firstLine="495"/>
        <w:rPr>
          <w:rFonts w:ascii="Verdana" w:eastAsia="宋体" w:hAnsi="Verdana" w:cs="Arial"/>
          <w:color w:val="333333"/>
          <w:sz w:val="24"/>
          <w:szCs w:val="24"/>
        </w:rPr>
      </w:pPr>
      <w:r w:rsidRPr="007C7EAE">
        <w:rPr>
          <w:rFonts w:ascii="Verdana" w:eastAsia="宋体" w:hAnsi="Verdana" w:cs="Arial"/>
          <w:color w:val="333333"/>
          <w:sz w:val="24"/>
          <w:szCs w:val="24"/>
        </w:rPr>
        <w:t>上面代码中，拦截操作定义在</w:t>
      </w:r>
      <w:r w:rsidRPr="007C7EAE">
        <w:rPr>
          <w:rFonts w:ascii="Verdana" w:eastAsia="宋体" w:hAnsi="Verdana" w:cs="Arial"/>
          <w:color w:val="333333"/>
          <w:sz w:val="24"/>
          <w:szCs w:val="24"/>
        </w:rPr>
        <w:t>Prototype</w:t>
      </w:r>
      <w:r w:rsidRPr="007C7EAE">
        <w:rPr>
          <w:rFonts w:ascii="Verdana" w:eastAsia="宋体" w:hAnsi="Verdana" w:cs="Arial"/>
          <w:color w:val="333333"/>
          <w:sz w:val="24"/>
          <w:szCs w:val="24"/>
        </w:rPr>
        <w:t>对象上面，所以如果读取</w:t>
      </w:r>
      <w:r w:rsidRPr="007C7EAE">
        <w:rPr>
          <w:rFonts w:ascii="Verdana" w:eastAsia="宋体" w:hAnsi="Verdana" w:cs="Arial"/>
          <w:color w:val="333333"/>
          <w:sz w:val="24"/>
          <w:szCs w:val="24"/>
        </w:rPr>
        <w:t>obj</w:t>
      </w:r>
      <w:r w:rsidRPr="007C7EAE">
        <w:rPr>
          <w:rFonts w:ascii="Verdana" w:eastAsia="宋体" w:hAnsi="Verdana" w:cs="Arial"/>
          <w:color w:val="333333"/>
          <w:sz w:val="24"/>
          <w:szCs w:val="24"/>
        </w:rPr>
        <w:t>对象继承的属性时，拦截会生效。</w:t>
      </w:r>
    </w:p>
    <w:p w:rsidR="007C7EAE" w:rsidRPr="007C7EAE" w:rsidRDefault="007C7EAE" w:rsidP="007C7EAE">
      <w:pPr>
        <w:adjustRightInd/>
        <w:snapToGrid/>
        <w:spacing w:before="100" w:beforeAutospacing="1" w:after="100" w:afterAutospacing="1"/>
        <w:ind w:left="225" w:firstLine="495"/>
        <w:rPr>
          <w:rFonts w:ascii="Verdana" w:eastAsia="宋体" w:hAnsi="Verdana" w:cs="Arial"/>
          <w:color w:val="333333"/>
          <w:sz w:val="24"/>
          <w:szCs w:val="24"/>
        </w:rPr>
      </w:pPr>
      <w:r w:rsidRPr="007C7EAE">
        <w:rPr>
          <w:rFonts w:ascii="Verdana" w:eastAsia="宋体" w:hAnsi="Verdana" w:cs="Arial"/>
          <w:color w:val="333333"/>
          <w:sz w:val="24"/>
          <w:szCs w:val="24"/>
        </w:rPr>
        <w:t>下面的例子使用</w:t>
      </w:r>
      <w:r w:rsidRPr="007C7EAE">
        <w:rPr>
          <w:rFonts w:ascii="Verdana" w:eastAsia="宋体" w:hAnsi="Verdana" w:cs="Arial"/>
          <w:color w:val="333333"/>
          <w:sz w:val="24"/>
          <w:szCs w:val="24"/>
        </w:rPr>
        <w:t>get</w:t>
      </w:r>
      <w:r w:rsidRPr="007C7EAE">
        <w:rPr>
          <w:rFonts w:ascii="Verdana" w:eastAsia="宋体" w:hAnsi="Verdana" w:cs="Arial"/>
          <w:color w:val="333333"/>
          <w:sz w:val="24"/>
          <w:szCs w:val="24"/>
        </w:rPr>
        <w:t>拦截，实现数组读取负数的索引。</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function createArray(...elements)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let handler =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get(target, propKey, receiver)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let index = Number(propKey);</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if (index &lt; 0)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propKey = String(target.length + index);</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return Reflect.get(target, propKey, receiver);</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let target = [];</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target.push(...elements);</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 xml:space="preserve">  return new Proxy(target, handler);</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let arr = createArray('a', 'b', 'c');</w:t>
      </w:r>
    </w:p>
    <w:p w:rsidR="007C7EAE" w:rsidRPr="007C7EAE" w:rsidRDefault="007C7EAE" w:rsidP="00D66F3B">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7C7EAE">
        <w:rPr>
          <w:rFonts w:ascii="Consolas" w:eastAsia="宋体" w:hAnsi="Consolas" w:cs="Consolas"/>
          <w:color w:val="A6E22E"/>
          <w:sz w:val="24"/>
          <w:szCs w:val="24"/>
          <w:shd w:val="clear" w:color="auto" w:fill="111111"/>
        </w:rPr>
        <w:t>arr[-1] // c</w:t>
      </w:r>
    </w:p>
    <w:p w:rsidR="007C7EAE" w:rsidRPr="007C7EAE" w:rsidRDefault="007C7EAE" w:rsidP="009F40B0">
      <w:pPr>
        <w:adjustRightInd/>
        <w:snapToGrid/>
        <w:spacing w:before="100" w:beforeAutospacing="1" w:after="100" w:afterAutospacing="1"/>
        <w:ind w:left="225" w:firstLine="495"/>
        <w:rPr>
          <w:rFonts w:ascii="Verdana" w:eastAsia="宋体" w:hAnsi="Verdana" w:cs="Arial"/>
          <w:color w:val="333333"/>
          <w:sz w:val="24"/>
          <w:szCs w:val="24"/>
        </w:rPr>
      </w:pPr>
      <w:r w:rsidRPr="007C7EAE">
        <w:rPr>
          <w:rFonts w:ascii="Verdana" w:eastAsia="宋体" w:hAnsi="Verdana" w:cs="Arial"/>
          <w:color w:val="333333"/>
          <w:sz w:val="24"/>
          <w:szCs w:val="24"/>
        </w:rPr>
        <w:t>上面代码中，数组的位置参数是</w:t>
      </w:r>
      <w:r w:rsidRPr="009F40B0">
        <w:rPr>
          <w:rFonts w:ascii="Verdana" w:eastAsia="宋体" w:hAnsi="Verdana" w:cs="Arial"/>
          <w:color w:val="333333"/>
          <w:sz w:val="24"/>
          <w:szCs w:val="24"/>
        </w:rPr>
        <w:t>-1</w:t>
      </w:r>
      <w:r w:rsidRPr="007C7EAE">
        <w:rPr>
          <w:rFonts w:ascii="Verdana" w:eastAsia="宋体" w:hAnsi="Verdana" w:cs="Arial"/>
          <w:color w:val="333333"/>
          <w:sz w:val="24"/>
          <w:szCs w:val="24"/>
        </w:rPr>
        <w:t>，就会输出数组的倒数第一个成员。</w:t>
      </w:r>
    </w:p>
    <w:p w:rsidR="009F40B0" w:rsidRPr="009F40B0" w:rsidRDefault="009F40B0" w:rsidP="009F40B0">
      <w:pPr>
        <w:adjustRightInd/>
        <w:snapToGrid/>
        <w:spacing w:before="100" w:beforeAutospacing="1" w:after="100" w:afterAutospacing="1"/>
        <w:rPr>
          <w:rFonts w:ascii="Verdana" w:eastAsia="宋体" w:hAnsi="Verdana" w:cs="Arial"/>
          <w:color w:val="333333"/>
          <w:sz w:val="24"/>
          <w:szCs w:val="24"/>
        </w:rPr>
      </w:pPr>
      <w:r w:rsidRPr="009F40B0">
        <w:rPr>
          <w:rFonts w:ascii="Verdana" w:eastAsia="宋体" w:hAnsi="Verdana" w:cs="Arial"/>
          <w:color w:val="333333"/>
          <w:sz w:val="24"/>
          <w:szCs w:val="24"/>
        </w:rPr>
        <w:t>利用</w:t>
      </w:r>
      <w:r w:rsidRPr="009F40B0">
        <w:rPr>
          <w:rFonts w:ascii="Verdana" w:eastAsia="宋体" w:hAnsi="Verdana" w:cs="Arial"/>
          <w:color w:val="333333"/>
          <w:sz w:val="24"/>
          <w:szCs w:val="24"/>
        </w:rPr>
        <w:t xml:space="preserve"> Proxy</w:t>
      </w:r>
      <w:r w:rsidRPr="009F40B0">
        <w:rPr>
          <w:rFonts w:ascii="Verdana" w:eastAsia="宋体" w:hAnsi="Verdana" w:cs="Arial"/>
          <w:color w:val="333333"/>
          <w:sz w:val="24"/>
          <w:szCs w:val="24"/>
        </w:rPr>
        <w:t>，可以将读取属性的操作（</w:t>
      </w:r>
      <w:r w:rsidRPr="009F40B0">
        <w:rPr>
          <w:rFonts w:ascii="Consolas" w:eastAsia="宋体" w:hAnsi="Consolas" w:cs="Consolas"/>
          <w:color w:val="A6E22E"/>
          <w:sz w:val="24"/>
          <w:szCs w:val="24"/>
          <w:shd w:val="clear" w:color="auto" w:fill="111111"/>
        </w:rPr>
        <w:t>get</w:t>
      </w:r>
      <w:r w:rsidRPr="009F40B0">
        <w:rPr>
          <w:rFonts w:ascii="Verdana" w:eastAsia="宋体" w:hAnsi="Verdana" w:cs="Arial"/>
          <w:color w:val="333333"/>
          <w:sz w:val="24"/>
          <w:szCs w:val="24"/>
        </w:rPr>
        <w:t>），转变为执行某个函数，从而实现属性的链式操作。</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var pipe = (function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function (value)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var funcStack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var oproxy = new Proxy({}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get : function (pipeObject, fnName)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if (fnName === 'get')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funcStack.reduce(function (val, fn)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fn(val);</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},value);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funcStack.push(window[fnName]);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oproxy;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oproxy;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var double = n =&gt; n * 2;</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var pow    = n =&gt; n * n;</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var reverseInt = n =&gt; n.toString().split("").reverse().join("") | 0;</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pipe(3).double.pow.reverseInt.get; // 63</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上面代码设置</w:t>
      </w:r>
      <w:r w:rsidRPr="009F40B0">
        <w:rPr>
          <w:rFonts w:ascii="Verdana" w:eastAsia="宋体" w:hAnsi="Verdana" w:cs="Arial"/>
          <w:color w:val="333333"/>
          <w:sz w:val="24"/>
          <w:szCs w:val="24"/>
        </w:rPr>
        <w:t xml:space="preserve"> Proxy </w:t>
      </w:r>
      <w:r w:rsidRPr="009F40B0">
        <w:rPr>
          <w:rFonts w:ascii="Verdana" w:eastAsia="宋体" w:hAnsi="Verdana" w:cs="Arial"/>
          <w:color w:val="333333"/>
          <w:sz w:val="24"/>
          <w:szCs w:val="24"/>
        </w:rPr>
        <w:t>以后，达到了将函数名链式使用的效果。</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下面的例子则是利用</w:t>
      </w:r>
      <w:r w:rsidRPr="009F40B0">
        <w:rPr>
          <w:rFonts w:ascii="Verdana" w:eastAsia="宋体" w:hAnsi="Verdana" w:cs="Arial"/>
          <w:color w:val="333333"/>
          <w:sz w:val="24"/>
          <w:szCs w:val="24"/>
        </w:rPr>
        <w:t>get</w:t>
      </w:r>
      <w:r w:rsidRPr="009F40B0">
        <w:rPr>
          <w:rFonts w:ascii="Verdana" w:eastAsia="宋体" w:hAnsi="Verdana" w:cs="Arial"/>
          <w:color w:val="333333"/>
          <w:sz w:val="24"/>
          <w:szCs w:val="24"/>
        </w:rPr>
        <w:t>拦截，实现一个生成各种</w:t>
      </w:r>
      <w:r w:rsidRPr="009F40B0">
        <w:rPr>
          <w:rFonts w:ascii="Verdana" w:eastAsia="宋体" w:hAnsi="Verdana" w:cs="Arial"/>
          <w:color w:val="333333"/>
          <w:sz w:val="24"/>
          <w:szCs w:val="24"/>
        </w:rPr>
        <w:t xml:space="preserve"> DOM </w:t>
      </w:r>
      <w:r w:rsidRPr="009F40B0">
        <w:rPr>
          <w:rFonts w:ascii="Verdana" w:eastAsia="宋体" w:hAnsi="Verdana" w:cs="Arial"/>
          <w:color w:val="333333"/>
          <w:sz w:val="24"/>
          <w:szCs w:val="24"/>
        </w:rPr>
        <w:t>节点的通用函数</w:t>
      </w:r>
      <w:r w:rsidRPr="009F40B0">
        <w:rPr>
          <w:rFonts w:ascii="Verdana" w:eastAsia="宋体" w:hAnsi="Verdana" w:cs="Arial"/>
          <w:color w:val="333333"/>
          <w:sz w:val="24"/>
          <w:szCs w:val="24"/>
        </w:rPr>
        <w:t>dom</w:t>
      </w:r>
      <w:r w:rsidRPr="009F40B0">
        <w:rPr>
          <w:rFonts w:ascii="Verdana" w:eastAsia="宋体" w:hAnsi="Verdana" w:cs="Arial"/>
          <w:color w:val="333333"/>
          <w:sz w:val="24"/>
          <w:szCs w:val="24"/>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dom = new Proxy({},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get(target, property)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function(attrs = {}, ...children)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const el = document.createElement(property);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for (let prop of Object.keys(attrs))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el.setAttribute(prop, attrs[prop]);</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for (let child of children)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if (typeof child === 'string')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child = document.createTextNode(child);</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el.appendChild(child);</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el;</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el = dom.div({},</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'Hello, my name is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dom.a({href: '//example.com'}, 'Mark'),</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 I like:',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dom.ul({},</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dom.li({}, 'The web'),</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dom.li({}, 'Food'),</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dom.li({}, '…actually that\'s it')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document.body.appendChild(el);</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下面是一个</w:t>
      </w:r>
      <w:r w:rsidRPr="009F40B0">
        <w:rPr>
          <w:rFonts w:ascii="Verdana" w:eastAsia="宋体" w:hAnsi="Verdana" w:cs="Arial"/>
          <w:color w:val="333333"/>
          <w:sz w:val="24"/>
          <w:szCs w:val="24"/>
        </w:rPr>
        <w:t>get</w:t>
      </w:r>
      <w:r w:rsidRPr="009F40B0">
        <w:rPr>
          <w:rFonts w:ascii="Verdana" w:eastAsia="宋体" w:hAnsi="Verdana" w:cs="Arial"/>
          <w:color w:val="333333"/>
          <w:sz w:val="24"/>
          <w:szCs w:val="24"/>
        </w:rPr>
        <w:t>方法的第三个参数的例子。</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proxy = new Proxy({},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get: function(target, property, receiver)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receiver;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proxy.getReceiver === proxy // true</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lastRenderedPageBreak/>
        <w:t>上面代码中，</w:t>
      </w:r>
      <w:r w:rsidRPr="009F40B0">
        <w:rPr>
          <w:rFonts w:ascii="Verdana" w:eastAsia="宋体" w:hAnsi="Verdana" w:cs="Arial"/>
          <w:color w:val="333333"/>
          <w:sz w:val="24"/>
          <w:szCs w:val="24"/>
        </w:rPr>
        <w:t>get</w:t>
      </w:r>
      <w:r w:rsidRPr="009F40B0">
        <w:rPr>
          <w:rFonts w:ascii="Verdana" w:eastAsia="宋体" w:hAnsi="Verdana" w:cs="Arial"/>
          <w:color w:val="333333"/>
          <w:sz w:val="24"/>
          <w:szCs w:val="24"/>
        </w:rPr>
        <w:t>方法的第三个参数</w:t>
      </w:r>
      <w:r w:rsidRPr="009F40B0">
        <w:rPr>
          <w:rFonts w:ascii="Verdana" w:eastAsia="宋体" w:hAnsi="Verdana" w:cs="Arial"/>
          <w:color w:val="333333"/>
          <w:sz w:val="24"/>
          <w:szCs w:val="24"/>
        </w:rPr>
        <w:t>receiver</w:t>
      </w:r>
      <w:r w:rsidRPr="009F40B0">
        <w:rPr>
          <w:rFonts w:ascii="Verdana" w:eastAsia="宋体" w:hAnsi="Verdana" w:cs="Arial"/>
          <w:color w:val="333333"/>
          <w:sz w:val="24"/>
          <w:szCs w:val="24"/>
        </w:rPr>
        <w:t>，总是为当前的</w:t>
      </w:r>
      <w:r w:rsidRPr="009F40B0">
        <w:rPr>
          <w:rFonts w:ascii="Verdana" w:eastAsia="宋体" w:hAnsi="Verdana" w:cs="Arial"/>
          <w:color w:val="333333"/>
          <w:sz w:val="24"/>
          <w:szCs w:val="24"/>
        </w:rPr>
        <w:t xml:space="preserve"> Proxy </w:t>
      </w:r>
      <w:r w:rsidRPr="009F40B0">
        <w:rPr>
          <w:rFonts w:ascii="Verdana" w:eastAsia="宋体" w:hAnsi="Verdana" w:cs="Arial"/>
          <w:color w:val="333333"/>
          <w:sz w:val="24"/>
          <w:szCs w:val="24"/>
        </w:rPr>
        <w:t>实例。</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如果一个属性不可配置（</w:t>
      </w:r>
      <w:r w:rsidRPr="009F40B0">
        <w:rPr>
          <w:rFonts w:ascii="Verdana" w:eastAsia="宋体" w:hAnsi="Verdana" w:cs="Arial"/>
          <w:color w:val="333333"/>
          <w:sz w:val="24"/>
          <w:szCs w:val="24"/>
        </w:rPr>
        <w:t>configurable</w:t>
      </w:r>
      <w:r w:rsidRPr="009F40B0">
        <w:rPr>
          <w:rFonts w:ascii="Verdana" w:eastAsia="宋体" w:hAnsi="Verdana" w:cs="Arial"/>
          <w:color w:val="333333"/>
          <w:sz w:val="24"/>
          <w:szCs w:val="24"/>
        </w:rPr>
        <w:t>）和不可写（</w:t>
      </w:r>
      <w:r w:rsidRPr="009F40B0">
        <w:rPr>
          <w:rFonts w:ascii="Verdana" w:eastAsia="宋体" w:hAnsi="Verdana" w:cs="Arial"/>
          <w:color w:val="333333"/>
          <w:sz w:val="24"/>
          <w:szCs w:val="24"/>
        </w:rPr>
        <w:t>writable</w:t>
      </w:r>
      <w:r w:rsidRPr="009F40B0">
        <w:rPr>
          <w:rFonts w:ascii="Verdana" w:eastAsia="宋体" w:hAnsi="Verdana" w:cs="Arial"/>
          <w:color w:val="333333"/>
          <w:sz w:val="24"/>
          <w:szCs w:val="24"/>
        </w:rPr>
        <w:t>），则该属性不能被代理，通过</w:t>
      </w:r>
      <w:r w:rsidRPr="009F40B0">
        <w:rPr>
          <w:rFonts w:ascii="Verdana" w:eastAsia="宋体" w:hAnsi="Verdana" w:cs="Arial"/>
          <w:color w:val="333333"/>
          <w:sz w:val="24"/>
          <w:szCs w:val="24"/>
        </w:rPr>
        <w:t xml:space="preserve"> Proxy </w:t>
      </w:r>
      <w:r w:rsidRPr="009F40B0">
        <w:rPr>
          <w:rFonts w:ascii="Verdana" w:eastAsia="宋体" w:hAnsi="Verdana" w:cs="Arial"/>
          <w:color w:val="333333"/>
          <w:sz w:val="24"/>
          <w:szCs w:val="24"/>
        </w:rPr>
        <w:t>对象访问该属性会报错。</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target = Object.defineProperties({},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foo: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value: 123,</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writable: false,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configurable: false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handler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get(target, propKey)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'abc';</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proxy = new Proxy(target, handler);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proxy.foo</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TypeError: Invariant check failed</w:t>
      </w:r>
    </w:p>
    <w:p w:rsidR="007C7EAE" w:rsidRPr="009F40B0" w:rsidRDefault="009F40B0" w:rsidP="003A7681">
      <w:pPr>
        <w:pStyle w:val="6"/>
      </w:pPr>
      <w:r w:rsidRPr="009F40B0">
        <w:rPr>
          <w:rFonts w:hint="eastAsia"/>
        </w:rPr>
        <w:t>set()</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方法用来拦截某个属性的赋值操作，可以接受四个参数，依次为目标对象、属性名、属性值和</w:t>
      </w:r>
      <w:r w:rsidRPr="009F40B0">
        <w:rPr>
          <w:rFonts w:ascii="Verdana" w:eastAsia="宋体" w:hAnsi="Verdana" w:cs="Arial"/>
          <w:color w:val="333333"/>
          <w:sz w:val="24"/>
          <w:szCs w:val="24"/>
        </w:rPr>
        <w:t xml:space="preserve"> Proxy </w:t>
      </w:r>
      <w:r w:rsidRPr="009F40B0">
        <w:rPr>
          <w:rFonts w:ascii="Verdana" w:eastAsia="宋体" w:hAnsi="Verdana" w:cs="Arial"/>
          <w:color w:val="333333"/>
          <w:sz w:val="24"/>
          <w:szCs w:val="24"/>
        </w:rPr>
        <w:t>实例本身，其中最后一个参数可选。</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假定</w:t>
      </w:r>
      <w:r w:rsidRPr="009F40B0">
        <w:rPr>
          <w:rFonts w:ascii="Verdana" w:eastAsia="宋体" w:hAnsi="Verdana" w:cs="Arial"/>
          <w:color w:val="333333"/>
          <w:sz w:val="24"/>
          <w:szCs w:val="24"/>
        </w:rPr>
        <w:t>Person</w:t>
      </w:r>
      <w:r w:rsidRPr="009F40B0">
        <w:rPr>
          <w:rFonts w:ascii="Verdana" w:eastAsia="宋体" w:hAnsi="Verdana" w:cs="Arial"/>
          <w:color w:val="333333"/>
          <w:sz w:val="24"/>
          <w:szCs w:val="24"/>
        </w:rPr>
        <w:t>对象有一个</w:t>
      </w:r>
      <w:r w:rsidRPr="009F40B0">
        <w:rPr>
          <w:rFonts w:ascii="Verdana" w:eastAsia="宋体" w:hAnsi="Verdana" w:cs="Arial"/>
          <w:color w:val="333333"/>
          <w:sz w:val="24"/>
          <w:szCs w:val="24"/>
        </w:rPr>
        <w:t>age</w:t>
      </w:r>
      <w:r w:rsidRPr="009F40B0">
        <w:rPr>
          <w:rFonts w:ascii="Verdana" w:eastAsia="宋体" w:hAnsi="Verdana" w:cs="Arial"/>
          <w:color w:val="333333"/>
          <w:sz w:val="24"/>
          <w:szCs w:val="24"/>
        </w:rPr>
        <w:t>属性，该属性应该是一个不大于</w:t>
      </w:r>
      <w:r w:rsidRPr="009F40B0">
        <w:rPr>
          <w:rFonts w:ascii="Verdana" w:eastAsia="宋体" w:hAnsi="Verdana" w:cs="Arial"/>
          <w:color w:val="333333"/>
          <w:sz w:val="24"/>
          <w:szCs w:val="24"/>
        </w:rPr>
        <w:t xml:space="preserve"> 200 </w:t>
      </w:r>
      <w:r w:rsidRPr="009F40B0">
        <w:rPr>
          <w:rFonts w:ascii="Verdana" w:eastAsia="宋体" w:hAnsi="Verdana" w:cs="Arial"/>
          <w:color w:val="333333"/>
          <w:sz w:val="24"/>
          <w:szCs w:val="24"/>
        </w:rPr>
        <w:t>的整数，那么可以使用</w:t>
      </w:r>
      <w:r w:rsidRPr="009F40B0">
        <w:rPr>
          <w:rFonts w:ascii="Verdana" w:eastAsia="宋体" w:hAnsi="Verdana" w:cs="Arial"/>
          <w:color w:val="333333"/>
          <w:sz w:val="24"/>
          <w:szCs w:val="24"/>
        </w:rPr>
        <w:t>Proxy</w:t>
      </w:r>
      <w:r w:rsidRPr="009F40B0">
        <w:rPr>
          <w:rFonts w:ascii="Verdana" w:eastAsia="宋体" w:hAnsi="Verdana" w:cs="Arial"/>
          <w:color w:val="333333"/>
          <w:sz w:val="24"/>
          <w:szCs w:val="24"/>
        </w:rPr>
        <w:t>保证</w:t>
      </w:r>
      <w:r w:rsidRPr="009F40B0">
        <w:rPr>
          <w:rFonts w:ascii="Verdana" w:eastAsia="宋体" w:hAnsi="Verdana" w:cs="Arial"/>
          <w:color w:val="333333"/>
          <w:sz w:val="24"/>
          <w:szCs w:val="24"/>
        </w:rPr>
        <w:t>age</w:t>
      </w:r>
      <w:r w:rsidRPr="009F40B0">
        <w:rPr>
          <w:rFonts w:ascii="Verdana" w:eastAsia="宋体" w:hAnsi="Verdana" w:cs="Arial"/>
          <w:color w:val="333333"/>
          <w:sz w:val="24"/>
          <w:szCs w:val="24"/>
        </w:rPr>
        <w:t>的属性值符合要求。</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let validator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set: function(obj, prop, value)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if (prop === 'age')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if (!Number.isInteger(value))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throw new TypeError('The age is not an integer');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if (value &gt; 200)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throw new RangeError('The age seems invalid');</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 </w:t>
      </w:r>
      <w:r w:rsidRPr="009F40B0">
        <w:rPr>
          <w:rFonts w:ascii="Consolas" w:eastAsia="宋体" w:hAnsi="Consolas" w:cs="Consolas"/>
          <w:color w:val="A6E22E"/>
          <w:sz w:val="24"/>
          <w:szCs w:val="24"/>
          <w:shd w:val="clear" w:color="auto" w:fill="111111"/>
        </w:rPr>
        <w:t>对于满足条件的</w:t>
      </w:r>
      <w:r w:rsidRPr="009F40B0">
        <w:rPr>
          <w:rFonts w:ascii="Consolas" w:eastAsia="宋体" w:hAnsi="Consolas" w:cs="Consolas"/>
          <w:color w:val="A6E22E"/>
          <w:sz w:val="24"/>
          <w:szCs w:val="24"/>
          <w:shd w:val="clear" w:color="auto" w:fill="111111"/>
        </w:rPr>
        <w:t xml:space="preserve"> age </w:t>
      </w:r>
      <w:r w:rsidRPr="009F40B0">
        <w:rPr>
          <w:rFonts w:ascii="Consolas" w:eastAsia="宋体" w:hAnsi="Consolas" w:cs="Consolas"/>
          <w:color w:val="A6E22E"/>
          <w:sz w:val="24"/>
          <w:szCs w:val="24"/>
          <w:shd w:val="clear" w:color="auto" w:fill="111111"/>
        </w:rPr>
        <w:t>属性以及其他属性，直接保存</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obj[prop] = value;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let person = new Proxy({}, validator);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person.age = 100;</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person.age // 100</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lastRenderedPageBreak/>
        <w:t xml:space="preserve">person.age = 'young' // </w:t>
      </w:r>
      <w:r w:rsidRPr="009F40B0">
        <w:rPr>
          <w:rFonts w:ascii="Consolas" w:eastAsia="宋体" w:hAnsi="Consolas" w:cs="Consolas"/>
          <w:color w:val="A6E22E"/>
          <w:sz w:val="24"/>
          <w:szCs w:val="24"/>
          <w:shd w:val="clear" w:color="auto" w:fill="111111"/>
        </w:rPr>
        <w:t>报错</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person.age = 300 // </w:t>
      </w:r>
      <w:r w:rsidRPr="009F40B0">
        <w:rPr>
          <w:rFonts w:ascii="Consolas" w:eastAsia="宋体" w:hAnsi="Consolas" w:cs="Consolas"/>
          <w:color w:val="A6E22E"/>
          <w:sz w:val="24"/>
          <w:szCs w:val="24"/>
          <w:shd w:val="clear" w:color="auto" w:fill="111111"/>
        </w:rPr>
        <w:t>报错</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上面代码中，由于设置了存值函数</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，任何不符合要求的</w:t>
      </w:r>
      <w:r w:rsidRPr="009F40B0">
        <w:rPr>
          <w:rFonts w:ascii="Verdana" w:eastAsia="宋体" w:hAnsi="Verdana" w:cs="Arial"/>
          <w:color w:val="333333"/>
          <w:sz w:val="24"/>
          <w:szCs w:val="24"/>
        </w:rPr>
        <w:t>age</w:t>
      </w:r>
      <w:r w:rsidRPr="009F40B0">
        <w:rPr>
          <w:rFonts w:ascii="Verdana" w:eastAsia="宋体" w:hAnsi="Verdana" w:cs="Arial"/>
          <w:color w:val="333333"/>
          <w:sz w:val="24"/>
          <w:szCs w:val="24"/>
        </w:rPr>
        <w:t>属性赋值，都会抛出一个错误，这是数据验证的一种实现方法。利用</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方法，还可以数据绑定，即每当对象发生变化时，会自动更新</w:t>
      </w:r>
      <w:r w:rsidRPr="009F40B0">
        <w:rPr>
          <w:rFonts w:ascii="Verdana" w:eastAsia="宋体" w:hAnsi="Verdana" w:cs="Arial"/>
          <w:color w:val="333333"/>
          <w:sz w:val="24"/>
          <w:szCs w:val="24"/>
        </w:rPr>
        <w:t xml:space="preserve"> DOM</w:t>
      </w:r>
      <w:r w:rsidRPr="009F40B0">
        <w:rPr>
          <w:rFonts w:ascii="Verdana" w:eastAsia="宋体" w:hAnsi="Verdana" w:cs="Arial"/>
          <w:color w:val="333333"/>
          <w:sz w:val="24"/>
          <w:szCs w:val="24"/>
        </w:rPr>
        <w:t>。</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有时，我们会在对象上面设置内部属性，属性名的第一个字符使用下划线开头，表示这些属性不应该被外部使用。结合</w:t>
      </w:r>
      <w:r w:rsidRPr="009F40B0">
        <w:rPr>
          <w:rFonts w:ascii="Verdana" w:eastAsia="宋体" w:hAnsi="Verdana" w:cs="Arial"/>
          <w:color w:val="333333"/>
          <w:sz w:val="24"/>
          <w:szCs w:val="24"/>
        </w:rPr>
        <w:t>get</w:t>
      </w:r>
      <w:r w:rsidRPr="009F40B0">
        <w:rPr>
          <w:rFonts w:ascii="Verdana" w:eastAsia="宋体" w:hAnsi="Verdana" w:cs="Arial"/>
          <w:color w:val="333333"/>
          <w:sz w:val="24"/>
          <w:szCs w:val="24"/>
        </w:rPr>
        <w:t>和</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方法，就可以做到防止这些内部属性被外部读写。</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handler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get (target, key)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invariant(key, 'get');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target[key];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set (target, key, value)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invariant(key, 'set');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target[key] = value;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return true;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function invariant (key, action)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if (key[0] === '_')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throw new Error(`Invalid attempt to ${action} private "${key}" property`);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target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proxy = new Proxy(target, handler);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proxy._prop</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Error: Invalid attempt to get private "_prop" property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proxy._prop = 'c'</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Error: Invalid attempt to set private "_prop" property</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上面代码中，只要读写的属性名的第一个字符是下划线，一律抛错，从而达到禁止读写内部属性的目的。</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下面是</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方法第四个参数的例子。</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handler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set: function(obj, prop, value, receiver)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obj[prop] = receiver;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proxy = new Proxy({}, handler);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proxy.foo = 'bar';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proxy.foo === proxy // true</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上面代码中，</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方法的第四个参数</w:t>
      </w:r>
      <w:r w:rsidRPr="009F40B0">
        <w:rPr>
          <w:rFonts w:ascii="Verdana" w:eastAsia="宋体" w:hAnsi="Verdana" w:cs="Arial"/>
          <w:color w:val="333333"/>
          <w:sz w:val="24"/>
          <w:szCs w:val="24"/>
        </w:rPr>
        <w:t>receiver</w:t>
      </w:r>
      <w:r w:rsidRPr="009F40B0">
        <w:rPr>
          <w:rFonts w:ascii="Verdana" w:eastAsia="宋体" w:hAnsi="Verdana" w:cs="Arial"/>
          <w:color w:val="333333"/>
          <w:sz w:val="24"/>
          <w:szCs w:val="24"/>
        </w:rPr>
        <w:t>，指的是操作行为所在的那个对象，一般情况下是</w:t>
      </w:r>
      <w:r w:rsidRPr="009F40B0">
        <w:rPr>
          <w:rFonts w:ascii="Verdana" w:eastAsia="宋体" w:hAnsi="Verdana" w:cs="Arial"/>
          <w:color w:val="333333"/>
          <w:sz w:val="24"/>
          <w:szCs w:val="24"/>
        </w:rPr>
        <w:t>proxy</w:t>
      </w:r>
      <w:r w:rsidRPr="009F40B0">
        <w:rPr>
          <w:rFonts w:ascii="Verdana" w:eastAsia="宋体" w:hAnsi="Verdana" w:cs="Arial"/>
          <w:color w:val="333333"/>
          <w:sz w:val="24"/>
          <w:szCs w:val="24"/>
        </w:rPr>
        <w:t>实例本身，请看下面的例子。</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handler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set: function(obj, prop, value, receiver)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lastRenderedPageBreak/>
        <w:t xml:space="preserve">    obj[prop] = receiver;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proxy = new Proxy({}, handler);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myObj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Object.setPrototypeOf(myObj, proxy);</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myObj.foo = 'bar';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myObj.foo === myObj // true</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上面代码中，设置</w:t>
      </w:r>
      <w:r w:rsidRPr="009F40B0">
        <w:rPr>
          <w:rFonts w:ascii="Verdana" w:eastAsia="宋体" w:hAnsi="Verdana" w:cs="Arial"/>
          <w:color w:val="333333"/>
          <w:sz w:val="24"/>
          <w:szCs w:val="24"/>
        </w:rPr>
        <w:t>myObj.foo</w:t>
      </w:r>
      <w:r w:rsidRPr="009F40B0">
        <w:rPr>
          <w:rFonts w:ascii="Verdana" w:eastAsia="宋体" w:hAnsi="Verdana" w:cs="Arial"/>
          <w:color w:val="333333"/>
          <w:sz w:val="24"/>
          <w:szCs w:val="24"/>
        </w:rPr>
        <w:t>属性的值时，</w:t>
      </w:r>
      <w:r w:rsidRPr="009F40B0">
        <w:rPr>
          <w:rFonts w:ascii="Verdana" w:eastAsia="宋体" w:hAnsi="Verdana" w:cs="Arial"/>
          <w:color w:val="333333"/>
          <w:sz w:val="24"/>
          <w:szCs w:val="24"/>
        </w:rPr>
        <w:t>myObj</w:t>
      </w:r>
      <w:r w:rsidRPr="009F40B0">
        <w:rPr>
          <w:rFonts w:ascii="Verdana" w:eastAsia="宋体" w:hAnsi="Verdana" w:cs="Arial"/>
          <w:color w:val="333333"/>
          <w:sz w:val="24"/>
          <w:szCs w:val="24"/>
        </w:rPr>
        <w:t>并没有</w:t>
      </w:r>
      <w:r w:rsidRPr="009F40B0">
        <w:rPr>
          <w:rFonts w:ascii="Verdana" w:eastAsia="宋体" w:hAnsi="Verdana" w:cs="Arial"/>
          <w:color w:val="333333"/>
          <w:sz w:val="24"/>
          <w:szCs w:val="24"/>
        </w:rPr>
        <w:t>foo</w:t>
      </w:r>
      <w:r w:rsidRPr="009F40B0">
        <w:rPr>
          <w:rFonts w:ascii="Verdana" w:eastAsia="宋体" w:hAnsi="Verdana" w:cs="Arial"/>
          <w:color w:val="333333"/>
          <w:sz w:val="24"/>
          <w:szCs w:val="24"/>
        </w:rPr>
        <w:t>属性，因此引擎会到</w:t>
      </w:r>
      <w:r w:rsidRPr="009F40B0">
        <w:rPr>
          <w:rFonts w:ascii="Verdana" w:eastAsia="宋体" w:hAnsi="Verdana" w:cs="Arial"/>
          <w:color w:val="333333"/>
          <w:sz w:val="24"/>
          <w:szCs w:val="24"/>
        </w:rPr>
        <w:t>myObj</w:t>
      </w:r>
      <w:r w:rsidRPr="009F40B0">
        <w:rPr>
          <w:rFonts w:ascii="Verdana" w:eastAsia="宋体" w:hAnsi="Verdana" w:cs="Arial"/>
          <w:color w:val="333333"/>
          <w:sz w:val="24"/>
          <w:szCs w:val="24"/>
        </w:rPr>
        <w:t>的原型链去找</w:t>
      </w:r>
      <w:r w:rsidRPr="009F40B0">
        <w:rPr>
          <w:rFonts w:ascii="Verdana" w:eastAsia="宋体" w:hAnsi="Verdana" w:cs="Arial"/>
          <w:color w:val="333333"/>
          <w:sz w:val="24"/>
          <w:szCs w:val="24"/>
        </w:rPr>
        <w:t>foo</w:t>
      </w:r>
      <w:r w:rsidRPr="009F40B0">
        <w:rPr>
          <w:rFonts w:ascii="Verdana" w:eastAsia="宋体" w:hAnsi="Verdana" w:cs="Arial"/>
          <w:color w:val="333333"/>
          <w:sz w:val="24"/>
          <w:szCs w:val="24"/>
        </w:rPr>
        <w:t>属性。</w:t>
      </w:r>
      <w:r w:rsidRPr="009F40B0">
        <w:rPr>
          <w:rFonts w:ascii="Verdana" w:eastAsia="宋体" w:hAnsi="Verdana" w:cs="Arial"/>
          <w:color w:val="333333"/>
          <w:sz w:val="24"/>
          <w:szCs w:val="24"/>
        </w:rPr>
        <w:t>myObj</w:t>
      </w:r>
      <w:r w:rsidRPr="009F40B0">
        <w:rPr>
          <w:rFonts w:ascii="Verdana" w:eastAsia="宋体" w:hAnsi="Verdana" w:cs="Arial"/>
          <w:color w:val="333333"/>
          <w:sz w:val="24"/>
          <w:szCs w:val="24"/>
        </w:rPr>
        <w:t>的原型对象</w:t>
      </w:r>
      <w:r w:rsidRPr="009F40B0">
        <w:rPr>
          <w:rFonts w:ascii="Verdana" w:eastAsia="宋体" w:hAnsi="Verdana" w:cs="Arial"/>
          <w:color w:val="333333"/>
          <w:sz w:val="24"/>
          <w:szCs w:val="24"/>
        </w:rPr>
        <w:t>proxy</w:t>
      </w:r>
      <w:r w:rsidRPr="009F40B0">
        <w:rPr>
          <w:rFonts w:ascii="Verdana" w:eastAsia="宋体" w:hAnsi="Verdana" w:cs="Arial"/>
          <w:color w:val="333333"/>
          <w:sz w:val="24"/>
          <w:szCs w:val="24"/>
        </w:rPr>
        <w:t>是一个</w:t>
      </w:r>
      <w:r w:rsidRPr="009F40B0">
        <w:rPr>
          <w:rFonts w:ascii="Verdana" w:eastAsia="宋体" w:hAnsi="Verdana" w:cs="Arial"/>
          <w:color w:val="333333"/>
          <w:sz w:val="24"/>
          <w:szCs w:val="24"/>
        </w:rPr>
        <w:t xml:space="preserve"> Proxy </w:t>
      </w:r>
      <w:r w:rsidRPr="009F40B0">
        <w:rPr>
          <w:rFonts w:ascii="Verdana" w:eastAsia="宋体" w:hAnsi="Verdana" w:cs="Arial"/>
          <w:color w:val="333333"/>
          <w:sz w:val="24"/>
          <w:szCs w:val="24"/>
        </w:rPr>
        <w:t>实例，设置它的</w:t>
      </w:r>
      <w:r w:rsidRPr="009F40B0">
        <w:rPr>
          <w:rFonts w:ascii="Verdana" w:eastAsia="宋体" w:hAnsi="Verdana" w:cs="Arial"/>
          <w:color w:val="333333"/>
          <w:sz w:val="24"/>
          <w:szCs w:val="24"/>
        </w:rPr>
        <w:t>foo</w:t>
      </w:r>
      <w:r w:rsidRPr="009F40B0">
        <w:rPr>
          <w:rFonts w:ascii="Verdana" w:eastAsia="宋体" w:hAnsi="Verdana" w:cs="Arial"/>
          <w:color w:val="333333"/>
          <w:sz w:val="24"/>
          <w:szCs w:val="24"/>
        </w:rPr>
        <w:t>属性会触发</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方法。这时，第四个参数</w:t>
      </w:r>
      <w:r w:rsidRPr="009F40B0">
        <w:rPr>
          <w:rFonts w:ascii="Verdana" w:eastAsia="宋体" w:hAnsi="Verdana" w:cs="Arial"/>
          <w:color w:val="333333"/>
          <w:sz w:val="24"/>
          <w:szCs w:val="24"/>
        </w:rPr>
        <w:t>receiver</w:t>
      </w:r>
      <w:r w:rsidRPr="009F40B0">
        <w:rPr>
          <w:rFonts w:ascii="Verdana" w:eastAsia="宋体" w:hAnsi="Verdana" w:cs="Arial"/>
          <w:color w:val="333333"/>
          <w:sz w:val="24"/>
          <w:szCs w:val="24"/>
        </w:rPr>
        <w:t>就指向原始赋值行为所在的对象</w:t>
      </w:r>
      <w:r w:rsidRPr="009F40B0">
        <w:rPr>
          <w:rFonts w:ascii="Verdana" w:eastAsia="宋体" w:hAnsi="Verdana" w:cs="Arial"/>
          <w:color w:val="333333"/>
          <w:sz w:val="24"/>
          <w:szCs w:val="24"/>
        </w:rPr>
        <w:t>myObj</w:t>
      </w:r>
      <w:r w:rsidRPr="009F40B0">
        <w:rPr>
          <w:rFonts w:ascii="Verdana" w:eastAsia="宋体" w:hAnsi="Verdana" w:cs="Arial"/>
          <w:color w:val="333333"/>
          <w:sz w:val="24"/>
          <w:szCs w:val="24"/>
        </w:rPr>
        <w:t>。</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注意，如果目标对象自身的某个属性，不可写或不可配置，那么</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方法将不起作用。</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obj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Object.defineProperty(obj, 'foo',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value: 'bar',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writable: false,</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handler =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set: function(obj, prop, value, receiver)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obj[prop] = 'baz';</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 xml:space="preserve">  }</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const proxy = new Proxy(obj, handler);</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proxy.foo = 'baz';</w:t>
      </w:r>
    </w:p>
    <w:p w:rsidR="009F40B0" w:rsidRPr="009F40B0" w:rsidRDefault="009F40B0" w:rsidP="009F40B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F40B0">
        <w:rPr>
          <w:rFonts w:ascii="Consolas" w:eastAsia="宋体" w:hAnsi="Consolas" w:cs="Consolas"/>
          <w:color w:val="A6E22E"/>
          <w:sz w:val="24"/>
          <w:szCs w:val="24"/>
          <w:shd w:val="clear" w:color="auto" w:fill="111111"/>
        </w:rPr>
        <w:t>proxy.foo // "bar"</w:t>
      </w:r>
    </w:p>
    <w:p w:rsidR="009F40B0" w:rsidRPr="009F40B0" w:rsidRDefault="009F40B0" w:rsidP="009F40B0">
      <w:pPr>
        <w:adjustRightInd/>
        <w:snapToGrid/>
        <w:spacing w:before="100" w:beforeAutospacing="1" w:after="100" w:afterAutospacing="1"/>
        <w:ind w:left="225" w:firstLine="495"/>
        <w:rPr>
          <w:rFonts w:ascii="Verdana" w:eastAsia="宋体" w:hAnsi="Verdana" w:cs="Arial"/>
          <w:color w:val="333333"/>
          <w:sz w:val="24"/>
          <w:szCs w:val="24"/>
        </w:rPr>
      </w:pPr>
      <w:r w:rsidRPr="009F40B0">
        <w:rPr>
          <w:rFonts w:ascii="Verdana" w:eastAsia="宋体" w:hAnsi="Verdana" w:cs="Arial"/>
          <w:color w:val="333333"/>
          <w:sz w:val="24"/>
          <w:szCs w:val="24"/>
        </w:rPr>
        <w:t>上面代码中，</w:t>
      </w:r>
      <w:r w:rsidRPr="009F40B0">
        <w:rPr>
          <w:rFonts w:ascii="Verdana" w:eastAsia="宋体" w:hAnsi="Verdana" w:cs="Arial"/>
          <w:color w:val="333333"/>
          <w:sz w:val="24"/>
          <w:szCs w:val="24"/>
        </w:rPr>
        <w:t>obj.foo</w:t>
      </w:r>
      <w:r w:rsidRPr="009F40B0">
        <w:rPr>
          <w:rFonts w:ascii="Verdana" w:eastAsia="宋体" w:hAnsi="Verdana" w:cs="Arial"/>
          <w:color w:val="333333"/>
          <w:sz w:val="24"/>
          <w:szCs w:val="24"/>
        </w:rPr>
        <w:t>属性不可写，</w:t>
      </w:r>
      <w:r w:rsidRPr="009F40B0">
        <w:rPr>
          <w:rFonts w:ascii="Verdana" w:eastAsia="宋体" w:hAnsi="Verdana" w:cs="Arial"/>
          <w:color w:val="333333"/>
          <w:sz w:val="24"/>
          <w:szCs w:val="24"/>
        </w:rPr>
        <w:t xml:space="preserve">Proxy </w:t>
      </w:r>
      <w:r w:rsidRPr="009F40B0">
        <w:rPr>
          <w:rFonts w:ascii="Verdana" w:eastAsia="宋体" w:hAnsi="Verdana" w:cs="Arial"/>
          <w:color w:val="333333"/>
          <w:sz w:val="24"/>
          <w:szCs w:val="24"/>
        </w:rPr>
        <w:t>对这个属性的</w:t>
      </w:r>
      <w:r w:rsidRPr="009F40B0">
        <w:rPr>
          <w:rFonts w:ascii="Verdana" w:eastAsia="宋体" w:hAnsi="Verdana" w:cs="Arial"/>
          <w:color w:val="333333"/>
          <w:sz w:val="24"/>
          <w:szCs w:val="24"/>
        </w:rPr>
        <w:t>set</w:t>
      </w:r>
      <w:r w:rsidRPr="009F40B0">
        <w:rPr>
          <w:rFonts w:ascii="Verdana" w:eastAsia="宋体" w:hAnsi="Verdana" w:cs="Arial"/>
          <w:color w:val="333333"/>
          <w:sz w:val="24"/>
          <w:szCs w:val="24"/>
        </w:rPr>
        <w:t>代理将不会生效。</w:t>
      </w:r>
    </w:p>
    <w:p w:rsidR="00D85591" w:rsidRPr="00D85591" w:rsidRDefault="00D85591" w:rsidP="003A7681">
      <w:pPr>
        <w:pStyle w:val="6"/>
      </w:pPr>
      <w:r w:rsidRPr="00D85591">
        <w:t>apply()</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apply</w:t>
      </w:r>
      <w:r w:rsidRPr="00D85591">
        <w:rPr>
          <w:rFonts w:ascii="Verdana" w:eastAsia="宋体" w:hAnsi="Verdana" w:cs="Arial"/>
          <w:color w:val="333333"/>
          <w:sz w:val="24"/>
          <w:szCs w:val="24"/>
        </w:rPr>
        <w:t>方法拦截函数的调用、</w:t>
      </w:r>
      <w:r w:rsidRPr="00D85591">
        <w:rPr>
          <w:rFonts w:ascii="Verdana" w:eastAsia="宋体" w:hAnsi="Verdana" w:cs="Arial"/>
          <w:color w:val="333333"/>
          <w:sz w:val="24"/>
          <w:szCs w:val="24"/>
        </w:rPr>
        <w:t>call</w:t>
      </w:r>
      <w:r w:rsidRPr="00D85591">
        <w:rPr>
          <w:rFonts w:ascii="Verdana" w:eastAsia="宋体" w:hAnsi="Verdana" w:cs="Arial"/>
          <w:color w:val="333333"/>
          <w:sz w:val="24"/>
          <w:szCs w:val="24"/>
        </w:rPr>
        <w:t>和</w:t>
      </w:r>
      <w:r w:rsidRPr="00D85591">
        <w:rPr>
          <w:rFonts w:ascii="Verdana" w:eastAsia="宋体" w:hAnsi="Verdana" w:cs="Arial"/>
          <w:color w:val="333333"/>
          <w:sz w:val="24"/>
          <w:szCs w:val="24"/>
        </w:rPr>
        <w:t>apply</w:t>
      </w:r>
      <w:r w:rsidRPr="00D85591">
        <w:rPr>
          <w:rFonts w:ascii="Verdana" w:eastAsia="宋体" w:hAnsi="Verdana" w:cs="Arial"/>
          <w:color w:val="333333"/>
          <w:sz w:val="24"/>
          <w:szCs w:val="24"/>
        </w:rPr>
        <w:t>操作。</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apply</w:t>
      </w:r>
      <w:r w:rsidRPr="00D85591">
        <w:rPr>
          <w:rFonts w:ascii="Verdana" w:eastAsia="宋体" w:hAnsi="Verdana" w:cs="Arial"/>
          <w:color w:val="333333"/>
          <w:sz w:val="24"/>
          <w:szCs w:val="24"/>
        </w:rPr>
        <w:t>方法可以接受三个参数，分别是目标对象、目标对象的上下文对象（</w:t>
      </w:r>
      <w:r w:rsidRPr="00D85591">
        <w:rPr>
          <w:rFonts w:ascii="Verdana" w:eastAsia="宋体" w:hAnsi="Verdana" w:cs="Arial"/>
          <w:color w:val="333333"/>
          <w:sz w:val="24"/>
          <w:szCs w:val="24"/>
        </w:rPr>
        <w:t>this</w:t>
      </w:r>
      <w:r w:rsidRPr="00D85591">
        <w:rPr>
          <w:rFonts w:ascii="Verdana" w:eastAsia="宋体" w:hAnsi="Verdana" w:cs="Arial"/>
          <w:color w:val="333333"/>
          <w:sz w:val="24"/>
          <w:szCs w:val="24"/>
        </w:rPr>
        <w:t>）和目标对象的参数数组。</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apply (target, ctx, args)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Reflect.apply(...arguments);</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下面是一个例子。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target = function () { return 'I am the 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apply: function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'I am the proxy';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lastRenderedPageBreak/>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"I am the proxy"</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上面代码中，变量</w:t>
      </w:r>
      <w:r w:rsidRPr="00D85591">
        <w:rPr>
          <w:rFonts w:ascii="Verdana" w:eastAsia="宋体" w:hAnsi="Verdana" w:cs="Arial"/>
          <w:color w:val="333333"/>
          <w:sz w:val="24"/>
          <w:szCs w:val="24"/>
        </w:rPr>
        <w:t>p</w:t>
      </w:r>
      <w:r w:rsidRPr="00D85591">
        <w:rPr>
          <w:rFonts w:ascii="Verdana" w:eastAsia="宋体" w:hAnsi="Verdana" w:cs="Arial"/>
          <w:color w:val="333333"/>
          <w:sz w:val="24"/>
          <w:szCs w:val="24"/>
        </w:rPr>
        <w:t>是</w:t>
      </w:r>
      <w:r w:rsidRPr="00D85591">
        <w:rPr>
          <w:rFonts w:ascii="Verdana" w:eastAsia="宋体" w:hAnsi="Verdana" w:cs="Arial"/>
          <w:color w:val="333333"/>
          <w:sz w:val="24"/>
          <w:szCs w:val="24"/>
        </w:rPr>
        <w:t xml:space="preserve"> Proxy </w:t>
      </w:r>
      <w:r w:rsidRPr="00D85591">
        <w:rPr>
          <w:rFonts w:ascii="Verdana" w:eastAsia="宋体" w:hAnsi="Verdana" w:cs="Arial"/>
          <w:color w:val="333333"/>
          <w:sz w:val="24"/>
          <w:szCs w:val="24"/>
        </w:rPr>
        <w:t>的实例，当它作为函数调用时（</w:t>
      </w:r>
      <w:r w:rsidRPr="00D85591">
        <w:rPr>
          <w:rFonts w:ascii="Verdana" w:eastAsia="宋体" w:hAnsi="Verdana" w:cs="Arial"/>
          <w:color w:val="333333"/>
          <w:sz w:val="24"/>
          <w:szCs w:val="24"/>
        </w:rPr>
        <w:t>p()</w:t>
      </w:r>
      <w:r w:rsidRPr="00D85591">
        <w:rPr>
          <w:rFonts w:ascii="Verdana" w:eastAsia="宋体" w:hAnsi="Verdana" w:cs="Arial"/>
          <w:color w:val="333333"/>
          <w:sz w:val="24"/>
          <w:szCs w:val="24"/>
        </w:rPr>
        <w:t>），就会被</w:t>
      </w:r>
      <w:r w:rsidRPr="00D85591">
        <w:rPr>
          <w:rFonts w:ascii="Verdana" w:eastAsia="宋体" w:hAnsi="Verdana" w:cs="Arial"/>
          <w:color w:val="333333"/>
          <w:sz w:val="24"/>
          <w:szCs w:val="24"/>
        </w:rPr>
        <w:t>apply</w:t>
      </w:r>
      <w:r w:rsidRPr="00D85591">
        <w:rPr>
          <w:rFonts w:ascii="Verdana" w:eastAsia="宋体" w:hAnsi="Verdana" w:cs="Arial"/>
          <w:color w:val="333333"/>
          <w:sz w:val="24"/>
          <w:szCs w:val="24"/>
        </w:rPr>
        <w:t>方法拦截，返回一个字符串。</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下面是另外一个例子。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twice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apply (target, ctx, args)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Reflect.apply(...arguments) * 2;</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function sum (left, right)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left + right;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proxy = new Proxy(sum, twice);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proxy(1, 2) // 6</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proxy.call(null, 5, 6) // 22</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proxy.apply(null, [7, 8]) // 30</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上面代码中，每当执行</w:t>
      </w:r>
      <w:r w:rsidRPr="00D85591">
        <w:rPr>
          <w:rFonts w:ascii="Verdana" w:eastAsia="宋体" w:hAnsi="Verdana" w:cs="Arial"/>
          <w:color w:val="333333"/>
          <w:sz w:val="24"/>
          <w:szCs w:val="24"/>
        </w:rPr>
        <w:t>proxy</w:t>
      </w:r>
      <w:r w:rsidRPr="00D85591">
        <w:rPr>
          <w:rFonts w:ascii="Verdana" w:eastAsia="宋体" w:hAnsi="Verdana" w:cs="Arial"/>
          <w:color w:val="333333"/>
          <w:sz w:val="24"/>
          <w:szCs w:val="24"/>
        </w:rPr>
        <w:t>函数（直接调用或</w:t>
      </w:r>
      <w:r w:rsidRPr="00D85591">
        <w:rPr>
          <w:rFonts w:ascii="Verdana" w:eastAsia="宋体" w:hAnsi="Verdana" w:cs="Arial"/>
          <w:color w:val="333333"/>
          <w:sz w:val="24"/>
          <w:szCs w:val="24"/>
        </w:rPr>
        <w:t>call</w:t>
      </w:r>
      <w:r w:rsidRPr="00D85591">
        <w:rPr>
          <w:rFonts w:ascii="Verdana" w:eastAsia="宋体" w:hAnsi="Verdana" w:cs="Arial"/>
          <w:color w:val="333333"/>
          <w:sz w:val="24"/>
          <w:szCs w:val="24"/>
        </w:rPr>
        <w:t>和</w:t>
      </w:r>
      <w:r w:rsidRPr="00D85591">
        <w:rPr>
          <w:rFonts w:ascii="Verdana" w:eastAsia="宋体" w:hAnsi="Verdana" w:cs="Arial"/>
          <w:color w:val="333333"/>
          <w:sz w:val="24"/>
          <w:szCs w:val="24"/>
        </w:rPr>
        <w:t>apply</w:t>
      </w:r>
      <w:r w:rsidRPr="00D85591">
        <w:rPr>
          <w:rFonts w:ascii="Verdana" w:eastAsia="宋体" w:hAnsi="Verdana" w:cs="Arial"/>
          <w:color w:val="333333"/>
          <w:sz w:val="24"/>
          <w:szCs w:val="24"/>
        </w:rPr>
        <w:t>调用），就会被</w:t>
      </w:r>
      <w:r w:rsidRPr="00D85591">
        <w:rPr>
          <w:rFonts w:ascii="Verdana" w:eastAsia="宋体" w:hAnsi="Verdana" w:cs="Arial"/>
          <w:color w:val="333333"/>
          <w:sz w:val="24"/>
          <w:szCs w:val="24"/>
        </w:rPr>
        <w:t>apply</w:t>
      </w:r>
      <w:r w:rsidRPr="00D85591">
        <w:rPr>
          <w:rFonts w:ascii="Verdana" w:eastAsia="宋体" w:hAnsi="Verdana" w:cs="Arial"/>
          <w:color w:val="333333"/>
          <w:sz w:val="24"/>
          <w:szCs w:val="24"/>
        </w:rPr>
        <w:t>方法拦截。</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另外，直接调用</w:t>
      </w:r>
      <w:r w:rsidRPr="00D85591">
        <w:rPr>
          <w:rFonts w:ascii="Verdana" w:eastAsia="宋体" w:hAnsi="Verdana" w:cs="Arial"/>
          <w:color w:val="333333"/>
          <w:sz w:val="24"/>
          <w:szCs w:val="24"/>
        </w:rPr>
        <w:t>Reflect.apply</w:t>
      </w:r>
      <w:r w:rsidRPr="00D85591">
        <w:rPr>
          <w:rFonts w:ascii="Verdana" w:eastAsia="宋体" w:hAnsi="Verdana" w:cs="Arial"/>
          <w:color w:val="333333"/>
          <w:sz w:val="24"/>
          <w:szCs w:val="24"/>
        </w:rPr>
        <w:t>方法，也会被拦截。</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Reflect.apply(proxy, null, [9, 10]) // 38</w:t>
      </w:r>
    </w:p>
    <w:p w:rsidR="00D85591" w:rsidRPr="00D85591" w:rsidRDefault="00D85591" w:rsidP="003A7681">
      <w:pPr>
        <w:pStyle w:val="6"/>
      </w:pPr>
      <w:r w:rsidRPr="00D85591">
        <w:t>has()</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方法用来拦截</w:t>
      </w:r>
      <w:r w:rsidRPr="00D85591">
        <w:rPr>
          <w:rFonts w:ascii="Verdana" w:eastAsia="宋体" w:hAnsi="Verdana" w:cs="Arial"/>
          <w:color w:val="333333"/>
          <w:sz w:val="24"/>
          <w:szCs w:val="24"/>
        </w:rPr>
        <w:t>HasProperty</w:t>
      </w:r>
      <w:r w:rsidRPr="00D85591">
        <w:rPr>
          <w:rFonts w:ascii="Verdana" w:eastAsia="宋体" w:hAnsi="Verdana" w:cs="Arial"/>
          <w:color w:val="333333"/>
          <w:sz w:val="24"/>
          <w:szCs w:val="24"/>
        </w:rPr>
        <w:t>操作，即判断对象是否具有某个属性时，这个方法会生效。典型的操作就是</w:t>
      </w:r>
      <w:r w:rsidRPr="00D85591">
        <w:rPr>
          <w:rFonts w:ascii="Verdana" w:eastAsia="宋体" w:hAnsi="Verdana" w:cs="Arial"/>
          <w:color w:val="333333"/>
          <w:sz w:val="24"/>
          <w:szCs w:val="24"/>
        </w:rPr>
        <w:t>in</w:t>
      </w:r>
      <w:r w:rsidRPr="00D85591">
        <w:rPr>
          <w:rFonts w:ascii="Verdana" w:eastAsia="宋体" w:hAnsi="Verdana" w:cs="Arial"/>
          <w:color w:val="333333"/>
          <w:sz w:val="24"/>
          <w:szCs w:val="24"/>
        </w:rPr>
        <w:t>运算符。</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下面的例子使用</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方法隐藏某些属性，不被</w:t>
      </w:r>
      <w:r w:rsidRPr="00D85591">
        <w:rPr>
          <w:rFonts w:ascii="Verdana" w:eastAsia="宋体" w:hAnsi="Verdana" w:cs="Arial"/>
          <w:color w:val="333333"/>
          <w:sz w:val="24"/>
          <w:szCs w:val="24"/>
        </w:rPr>
        <w:t>in</w:t>
      </w:r>
      <w:r w:rsidRPr="00D85591">
        <w:rPr>
          <w:rFonts w:ascii="Verdana" w:eastAsia="宋体" w:hAnsi="Verdana" w:cs="Arial"/>
          <w:color w:val="333333"/>
          <w:sz w:val="24"/>
          <w:szCs w:val="24"/>
        </w:rPr>
        <w:t>运算符发现。</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has (target, key)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if (key[0] === '_')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key in target;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target = { _prop: 'foo', prop: 'foo'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'_prop' in proxy // false</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lastRenderedPageBreak/>
        <w:t>上面代码中，如果原对象的属性名的第一个字符是下划线，</w:t>
      </w:r>
      <w:r w:rsidRPr="00D85591">
        <w:rPr>
          <w:rFonts w:ascii="Verdana" w:eastAsia="宋体" w:hAnsi="Verdana" w:cs="Arial"/>
          <w:color w:val="333333"/>
          <w:sz w:val="24"/>
          <w:szCs w:val="24"/>
        </w:rPr>
        <w:t>proxy.has</w:t>
      </w:r>
      <w:r w:rsidRPr="00D85591">
        <w:rPr>
          <w:rFonts w:ascii="Verdana" w:eastAsia="宋体" w:hAnsi="Verdana" w:cs="Arial"/>
          <w:color w:val="333333"/>
          <w:sz w:val="24"/>
          <w:szCs w:val="24"/>
        </w:rPr>
        <w:t>就会返回</w:t>
      </w:r>
      <w:r w:rsidRPr="00D85591">
        <w:rPr>
          <w:rFonts w:ascii="Verdana" w:eastAsia="宋体" w:hAnsi="Verdana" w:cs="Arial"/>
          <w:color w:val="333333"/>
          <w:sz w:val="24"/>
          <w:szCs w:val="24"/>
        </w:rPr>
        <w:t>false</w:t>
      </w:r>
      <w:r w:rsidRPr="00D85591">
        <w:rPr>
          <w:rFonts w:ascii="Verdana" w:eastAsia="宋体" w:hAnsi="Verdana" w:cs="Arial"/>
          <w:color w:val="333333"/>
          <w:sz w:val="24"/>
          <w:szCs w:val="24"/>
        </w:rPr>
        <w:t>，从而不会被</w:t>
      </w:r>
      <w:r w:rsidRPr="00D85591">
        <w:rPr>
          <w:rFonts w:ascii="Verdana" w:eastAsia="宋体" w:hAnsi="Verdana" w:cs="Arial"/>
          <w:color w:val="333333"/>
          <w:sz w:val="24"/>
          <w:szCs w:val="24"/>
        </w:rPr>
        <w:t>in</w:t>
      </w:r>
      <w:r w:rsidRPr="00D85591">
        <w:rPr>
          <w:rFonts w:ascii="Verdana" w:eastAsia="宋体" w:hAnsi="Verdana" w:cs="Arial"/>
          <w:color w:val="333333"/>
          <w:sz w:val="24"/>
          <w:szCs w:val="24"/>
        </w:rPr>
        <w:t>运算符发现。</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如果原对象不可配置或者禁止扩展，这时</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拦截会报错。</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obj = { a: 10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Object.preventExtensions(obj);</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Proxy(obj,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has: function(target, prop)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'a' in p // TypeError is thrown</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obj</w:t>
      </w:r>
      <w:r w:rsidRPr="00D85591">
        <w:rPr>
          <w:rFonts w:ascii="Verdana" w:eastAsia="宋体" w:hAnsi="Verdana" w:cs="Arial"/>
          <w:color w:val="333333"/>
          <w:sz w:val="24"/>
          <w:szCs w:val="24"/>
        </w:rPr>
        <w:t>对象禁止扩展，结果使用</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拦截就会报错。也就是说，如果某个属性不可配置（或者目标对象不可扩展），则</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方法就不得</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隐藏</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（即返回</w:t>
      </w:r>
      <w:r w:rsidRPr="00D85591">
        <w:rPr>
          <w:rFonts w:ascii="Verdana" w:eastAsia="宋体" w:hAnsi="Verdana" w:cs="Arial"/>
          <w:color w:val="333333"/>
          <w:sz w:val="24"/>
          <w:szCs w:val="24"/>
        </w:rPr>
        <w:t>false</w:t>
      </w:r>
      <w:r w:rsidRPr="00D85591">
        <w:rPr>
          <w:rFonts w:ascii="Verdana" w:eastAsia="宋体" w:hAnsi="Verdana" w:cs="Arial"/>
          <w:color w:val="333333"/>
          <w:sz w:val="24"/>
          <w:szCs w:val="24"/>
        </w:rPr>
        <w:t>）目标对象的该属性。</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值得注意的是，</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方法拦截的是</w:t>
      </w:r>
      <w:r w:rsidRPr="00D85591">
        <w:rPr>
          <w:rFonts w:ascii="Verdana" w:eastAsia="宋体" w:hAnsi="Verdana" w:cs="Arial"/>
          <w:color w:val="333333"/>
          <w:sz w:val="24"/>
          <w:szCs w:val="24"/>
        </w:rPr>
        <w:t>HasProperty</w:t>
      </w:r>
      <w:r w:rsidRPr="00D85591">
        <w:rPr>
          <w:rFonts w:ascii="Verdana" w:eastAsia="宋体" w:hAnsi="Verdana" w:cs="Arial"/>
          <w:color w:val="333333"/>
          <w:sz w:val="24"/>
          <w:szCs w:val="24"/>
        </w:rPr>
        <w:t>操作，而不是</w:t>
      </w:r>
      <w:r w:rsidRPr="00D85591">
        <w:rPr>
          <w:rFonts w:ascii="Verdana" w:eastAsia="宋体" w:hAnsi="Verdana" w:cs="Arial"/>
          <w:color w:val="333333"/>
          <w:sz w:val="24"/>
          <w:szCs w:val="24"/>
        </w:rPr>
        <w:t>HasOwnProperty</w:t>
      </w:r>
      <w:r w:rsidRPr="00D85591">
        <w:rPr>
          <w:rFonts w:ascii="Verdana" w:eastAsia="宋体" w:hAnsi="Verdana" w:cs="Arial"/>
          <w:color w:val="333333"/>
          <w:sz w:val="24"/>
          <w:szCs w:val="24"/>
        </w:rPr>
        <w:t>操作，即</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方法不判断一个属性是对象自身的属性，还是继承的属性。</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另外，虽然</w:t>
      </w:r>
      <w:r w:rsidRPr="00D85591">
        <w:rPr>
          <w:rFonts w:ascii="Verdana" w:eastAsia="宋体" w:hAnsi="Verdana" w:cs="Arial"/>
          <w:color w:val="333333"/>
          <w:sz w:val="24"/>
          <w:szCs w:val="24"/>
        </w:rPr>
        <w:t>for...in</w:t>
      </w:r>
      <w:r w:rsidRPr="00D85591">
        <w:rPr>
          <w:rFonts w:ascii="Verdana" w:eastAsia="宋体" w:hAnsi="Verdana" w:cs="Arial"/>
          <w:color w:val="333333"/>
          <w:sz w:val="24"/>
          <w:szCs w:val="24"/>
        </w:rPr>
        <w:t>循环也用到了</w:t>
      </w:r>
      <w:r w:rsidRPr="00D85591">
        <w:rPr>
          <w:rFonts w:ascii="Verdana" w:eastAsia="宋体" w:hAnsi="Verdana" w:cs="Arial"/>
          <w:color w:val="333333"/>
          <w:sz w:val="24"/>
          <w:szCs w:val="24"/>
        </w:rPr>
        <w:t>in</w:t>
      </w:r>
      <w:r w:rsidRPr="00D85591">
        <w:rPr>
          <w:rFonts w:ascii="Verdana" w:eastAsia="宋体" w:hAnsi="Verdana" w:cs="Arial"/>
          <w:color w:val="333333"/>
          <w:sz w:val="24"/>
          <w:szCs w:val="24"/>
        </w:rPr>
        <w:t>运算符，但是</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拦截对</w:t>
      </w:r>
      <w:r w:rsidRPr="00D85591">
        <w:rPr>
          <w:rFonts w:ascii="Verdana" w:eastAsia="宋体" w:hAnsi="Verdana" w:cs="Arial"/>
          <w:color w:val="333333"/>
          <w:sz w:val="24"/>
          <w:szCs w:val="24"/>
        </w:rPr>
        <w:t>for...in</w:t>
      </w:r>
      <w:r w:rsidRPr="00D85591">
        <w:rPr>
          <w:rFonts w:ascii="Verdana" w:eastAsia="宋体" w:hAnsi="Verdana" w:cs="Arial"/>
          <w:color w:val="333333"/>
          <w:sz w:val="24"/>
          <w:szCs w:val="24"/>
        </w:rPr>
        <w:t>循环不生效。</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stu1 = {name: '</w:t>
      </w:r>
      <w:r w:rsidRPr="00D85591">
        <w:rPr>
          <w:rFonts w:ascii="Consolas" w:eastAsia="宋体" w:hAnsi="Consolas" w:cs="Consolas"/>
          <w:color w:val="A6E22E"/>
          <w:sz w:val="24"/>
          <w:szCs w:val="24"/>
          <w:shd w:val="clear" w:color="auto" w:fill="111111"/>
        </w:rPr>
        <w:t>张三</w:t>
      </w:r>
      <w:r w:rsidRPr="00D85591">
        <w:rPr>
          <w:rFonts w:ascii="Consolas" w:eastAsia="宋体" w:hAnsi="Consolas" w:cs="Consolas"/>
          <w:color w:val="A6E22E"/>
          <w:sz w:val="24"/>
          <w:szCs w:val="24"/>
          <w:shd w:val="clear" w:color="auto" w:fill="111111"/>
        </w:rPr>
        <w:t>', score: 59};</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stu2 = {name: '</w:t>
      </w:r>
      <w:r w:rsidRPr="00D85591">
        <w:rPr>
          <w:rFonts w:ascii="Consolas" w:eastAsia="宋体" w:hAnsi="Consolas" w:cs="Consolas"/>
          <w:color w:val="A6E22E"/>
          <w:sz w:val="24"/>
          <w:szCs w:val="24"/>
          <w:shd w:val="clear" w:color="auto" w:fill="111111"/>
        </w:rPr>
        <w:t>李四</w:t>
      </w:r>
      <w:r w:rsidRPr="00D85591">
        <w:rPr>
          <w:rFonts w:ascii="Consolas" w:eastAsia="宋体" w:hAnsi="Consolas" w:cs="Consolas"/>
          <w:color w:val="A6E22E"/>
          <w:sz w:val="24"/>
          <w:szCs w:val="24"/>
          <w:shd w:val="clear" w:color="auto" w:fill="111111"/>
        </w:rPr>
        <w:t>', score: 99};</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has(target, prop)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if (prop === 'score' &amp;&amp; target[prop] &lt; 60)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console.log(`${target.name} </w:t>
      </w:r>
      <w:r w:rsidRPr="00D85591">
        <w:rPr>
          <w:rFonts w:ascii="Consolas" w:eastAsia="宋体" w:hAnsi="Consolas" w:cs="Consolas"/>
          <w:color w:val="A6E22E"/>
          <w:sz w:val="24"/>
          <w:szCs w:val="24"/>
          <w:shd w:val="clear" w:color="auto" w:fill="111111"/>
        </w:rPr>
        <w:t>不及格</w:t>
      </w: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prop in target;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oproxy1 = new Proxy(stu1,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oproxy2 = new Proxy(stu2,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'score' in oproxy1</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r w:rsidRPr="00D85591">
        <w:rPr>
          <w:rFonts w:ascii="Consolas" w:eastAsia="宋体" w:hAnsi="Consolas" w:cs="Consolas"/>
          <w:color w:val="A6E22E"/>
          <w:sz w:val="24"/>
          <w:szCs w:val="24"/>
          <w:shd w:val="clear" w:color="auto" w:fill="111111"/>
        </w:rPr>
        <w:t>张三</w:t>
      </w:r>
      <w:r w:rsidRPr="00D85591">
        <w:rPr>
          <w:rFonts w:ascii="Consolas" w:eastAsia="宋体" w:hAnsi="Consolas" w:cs="Consolas"/>
          <w:color w:val="A6E22E"/>
          <w:sz w:val="24"/>
          <w:szCs w:val="24"/>
          <w:shd w:val="clear" w:color="auto" w:fill="111111"/>
        </w:rPr>
        <w:t xml:space="preserve"> </w:t>
      </w:r>
      <w:r w:rsidRPr="00D85591">
        <w:rPr>
          <w:rFonts w:ascii="Consolas" w:eastAsia="宋体" w:hAnsi="Consolas" w:cs="Consolas"/>
          <w:color w:val="A6E22E"/>
          <w:sz w:val="24"/>
          <w:szCs w:val="24"/>
          <w:shd w:val="clear" w:color="auto" w:fill="111111"/>
        </w:rPr>
        <w:t>不及格</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'score' in oproxy2</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for (let a in oproxy1)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console.log(oproxy1[a]);</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r w:rsidRPr="00D85591">
        <w:rPr>
          <w:rFonts w:ascii="Consolas" w:eastAsia="宋体" w:hAnsi="Consolas" w:cs="Consolas"/>
          <w:color w:val="A6E22E"/>
          <w:sz w:val="24"/>
          <w:szCs w:val="24"/>
          <w:shd w:val="clear" w:color="auto" w:fill="111111"/>
        </w:rPr>
        <w:t>张三</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59</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for (let b in oproxy2)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console.log(oproxy2[b]);</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r w:rsidRPr="00D85591">
        <w:rPr>
          <w:rFonts w:ascii="Consolas" w:eastAsia="宋体" w:hAnsi="Consolas" w:cs="Consolas"/>
          <w:color w:val="A6E22E"/>
          <w:sz w:val="24"/>
          <w:szCs w:val="24"/>
          <w:shd w:val="clear" w:color="auto" w:fill="111111"/>
        </w:rPr>
        <w:t>李四</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99</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has</w:t>
      </w:r>
      <w:r w:rsidRPr="00D85591">
        <w:rPr>
          <w:rFonts w:ascii="Verdana" w:eastAsia="宋体" w:hAnsi="Verdana" w:cs="Arial"/>
          <w:color w:val="333333"/>
          <w:sz w:val="24"/>
          <w:szCs w:val="24"/>
        </w:rPr>
        <w:t>拦截只对</w:t>
      </w:r>
      <w:r w:rsidRPr="00D85591">
        <w:rPr>
          <w:rFonts w:ascii="Verdana" w:eastAsia="宋体" w:hAnsi="Verdana" w:cs="Arial"/>
          <w:color w:val="333333"/>
          <w:sz w:val="24"/>
          <w:szCs w:val="24"/>
        </w:rPr>
        <w:t>in</w:t>
      </w:r>
      <w:r w:rsidRPr="00D85591">
        <w:rPr>
          <w:rFonts w:ascii="Verdana" w:eastAsia="宋体" w:hAnsi="Verdana" w:cs="Arial"/>
          <w:color w:val="333333"/>
          <w:sz w:val="24"/>
          <w:szCs w:val="24"/>
        </w:rPr>
        <w:t>运算符生效，对</w:t>
      </w:r>
      <w:r w:rsidRPr="00D85591">
        <w:rPr>
          <w:rFonts w:ascii="Verdana" w:eastAsia="宋体" w:hAnsi="Verdana" w:cs="Arial"/>
          <w:color w:val="333333"/>
          <w:sz w:val="24"/>
          <w:szCs w:val="24"/>
        </w:rPr>
        <w:t>for...in</w:t>
      </w:r>
      <w:r w:rsidRPr="00D85591">
        <w:rPr>
          <w:rFonts w:ascii="Verdana" w:eastAsia="宋体" w:hAnsi="Verdana" w:cs="Arial"/>
          <w:color w:val="333333"/>
          <w:sz w:val="24"/>
          <w:szCs w:val="24"/>
        </w:rPr>
        <w:t>循环不生效，导致不符合要求的属性没有被排除在</w:t>
      </w:r>
      <w:r w:rsidRPr="00D85591">
        <w:rPr>
          <w:rFonts w:ascii="Verdana" w:eastAsia="宋体" w:hAnsi="Verdana" w:cs="Arial"/>
          <w:color w:val="333333"/>
          <w:sz w:val="24"/>
          <w:szCs w:val="24"/>
        </w:rPr>
        <w:t>for...in</w:t>
      </w:r>
      <w:r w:rsidRPr="00D85591">
        <w:rPr>
          <w:rFonts w:ascii="Verdana" w:eastAsia="宋体" w:hAnsi="Verdana" w:cs="Arial"/>
          <w:color w:val="333333"/>
          <w:sz w:val="24"/>
          <w:szCs w:val="24"/>
        </w:rPr>
        <w:t>循环之外。</w:t>
      </w:r>
    </w:p>
    <w:p w:rsidR="00D85591" w:rsidRPr="00D85591" w:rsidRDefault="00D85591" w:rsidP="003A7681">
      <w:pPr>
        <w:pStyle w:val="6"/>
      </w:pPr>
      <w:r w:rsidRPr="00D85591">
        <w:t>construct()</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construct</w:t>
      </w:r>
      <w:r w:rsidRPr="00D85591">
        <w:rPr>
          <w:rFonts w:ascii="Verdana" w:eastAsia="宋体" w:hAnsi="Verdana" w:cs="Arial"/>
          <w:color w:val="333333"/>
          <w:sz w:val="24"/>
          <w:szCs w:val="24"/>
        </w:rPr>
        <w:t>方法用于拦截</w:t>
      </w:r>
      <w:r w:rsidRPr="00D85591">
        <w:rPr>
          <w:rFonts w:ascii="Verdana" w:eastAsia="宋体" w:hAnsi="Verdana" w:cs="Arial"/>
          <w:color w:val="333333"/>
          <w:sz w:val="24"/>
          <w:szCs w:val="24"/>
        </w:rPr>
        <w:t>new</w:t>
      </w:r>
      <w:r w:rsidRPr="00D85591">
        <w:rPr>
          <w:rFonts w:ascii="Verdana" w:eastAsia="宋体" w:hAnsi="Verdana" w:cs="Arial"/>
          <w:color w:val="333333"/>
          <w:sz w:val="24"/>
          <w:szCs w:val="24"/>
        </w:rPr>
        <w:t>命令，下面是拦截对象的写法。</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construct (target, args, newTarget)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new target(...args);</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construct</w:t>
      </w:r>
      <w:r w:rsidRPr="00D85591">
        <w:rPr>
          <w:rFonts w:ascii="Verdana" w:eastAsia="宋体" w:hAnsi="Verdana" w:cs="Arial"/>
          <w:color w:val="333333"/>
          <w:sz w:val="24"/>
          <w:szCs w:val="24"/>
        </w:rPr>
        <w:t>方法可以接受两个参数。</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D85591">
        <w:rPr>
          <w:rFonts w:ascii="Verdana" w:eastAsia="宋体" w:hAnsi="Verdana" w:cs="Arial"/>
          <w:color w:val="333333"/>
          <w:sz w:val="24"/>
          <w:szCs w:val="24"/>
        </w:rPr>
        <w:t xml:space="preserve">target: </w:t>
      </w:r>
      <w:r w:rsidRPr="00D85591">
        <w:rPr>
          <w:rFonts w:ascii="Verdana" w:eastAsia="宋体" w:hAnsi="Verdana" w:cs="Arial"/>
          <w:color w:val="333333"/>
          <w:sz w:val="24"/>
          <w:szCs w:val="24"/>
        </w:rPr>
        <w:t>目标对象</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D85591">
        <w:rPr>
          <w:rFonts w:ascii="Verdana" w:eastAsia="宋体" w:hAnsi="Verdana" w:cs="Arial"/>
          <w:color w:val="333333"/>
          <w:sz w:val="24"/>
          <w:szCs w:val="24"/>
        </w:rPr>
        <w:t>args</w:t>
      </w:r>
      <w:r w:rsidRPr="00D85591">
        <w:rPr>
          <w:rFonts w:ascii="Verdana" w:eastAsia="宋体" w:hAnsi="Verdana" w:cs="Arial"/>
          <w:color w:val="333333"/>
          <w:sz w:val="24"/>
          <w:szCs w:val="24"/>
        </w:rPr>
        <w:t>：构建函数的参数对象</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下面是一个例子。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Proxy(function ()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construct: function(target, args)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console.log('called: ' + args.join(',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 value: args[0] * 10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(new p(1)).value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"called: 1"</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10</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construct</w:t>
      </w:r>
      <w:r w:rsidRPr="00D85591">
        <w:rPr>
          <w:rFonts w:ascii="Verdana" w:eastAsia="宋体" w:hAnsi="Verdana" w:cs="Arial"/>
          <w:color w:val="333333"/>
          <w:sz w:val="24"/>
          <w:szCs w:val="24"/>
        </w:rPr>
        <w:t>方法返回的必须是一个对象，否则会报错。</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Proxy(function()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construct: function(target, argumentsList)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1;</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new p() // </w:t>
      </w:r>
      <w:r w:rsidRPr="00D85591">
        <w:rPr>
          <w:rFonts w:ascii="Consolas" w:eastAsia="宋体" w:hAnsi="Consolas" w:cs="Consolas"/>
          <w:color w:val="A6E22E"/>
          <w:sz w:val="24"/>
          <w:szCs w:val="24"/>
          <w:shd w:val="clear" w:color="auto" w:fill="111111"/>
        </w:rPr>
        <w:t>报错</w:t>
      </w:r>
    </w:p>
    <w:p w:rsidR="00D85591" w:rsidRPr="00D85591" w:rsidRDefault="00D85591" w:rsidP="003A7681">
      <w:pPr>
        <w:pStyle w:val="6"/>
      </w:pPr>
      <w:r w:rsidRPr="00D85591">
        <w:t>deleteProperty()</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deleteProperty</w:t>
      </w:r>
      <w:r w:rsidRPr="00D85591">
        <w:rPr>
          <w:rFonts w:ascii="Verdana" w:eastAsia="宋体" w:hAnsi="Verdana" w:cs="Arial"/>
          <w:color w:val="333333"/>
          <w:sz w:val="24"/>
          <w:szCs w:val="24"/>
        </w:rPr>
        <w:t>方法用于拦截</w:t>
      </w:r>
      <w:r w:rsidRPr="00D85591">
        <w:rPr>
          <w:rFonts w:ascii="Verdana" w:eastAsia="宋体" w:hAnsi="Verdana" w:cs="Arial"/>
          <w:color w:val="333333"/>
          <w:sz w:val="24"/>
          <w:szCs w:val="24"/>
        </w:rPr>
        <w:t>delete</w:t>
      </w:r>
      <w:r w:rsidRPr="00D85591">
        <w:rPr>
          <w:rFonts w:ascii="Verdana" w:eastAsia="宋体" w:hAnsi="Verdana" w:cs="Arial"/>
          <w:color w:val="333333"/>
          <w:sz w:val="24"/>
          <w:szCs w:val="24"/>
        </w:rPr>
        <w:t>操作，如果这个方法抛出错误或者返回</w:t>
      </w:r>
      <w:r w:rsidRPr="00D85591">
        <w:rPr>
          <w:rFonts w:ascii="Verdana" w:eastAsia="宋体" w:hAnsi="Verdana" w:cs="Arial"/>
          <w:color w:val="333333"/>
          <w:sz w:val="24"/>
          <w:szCs w:val="24"/>
        </w:rPr>
        <w:t>false</w:t>
      </w:r>
      <w:r w:rsidRPr="00D85591">
        <w:rPr>
          <w:rFonts w:ascii="Verdana" w:eastAsia="宋体" w:hAnsi="Verdana" w:cs="Arial"/>
          <w:color w:val="333333"/>
          <w:sz w:val="24"/>
          <w:szCs w:val="24"/>
        </w:rPr>
        <w:t>，当前属性就无法被</w:t>
      </w:r>
      <w:r w:rsidRPr="00D85591">
        <w:rPr>
          <w:rFonts w:ascii="Verdana" w:eastAsia="宋体" w:hAnsi="Verdana" w:cs="Arial"/>
          <w:color w:val="333333"/>
          <w:sz w:val="24"/>
          <w:szCs w:val="24"/>
        </w:rPr>
        <w:t>delete</w:t>
      </w:r>
      <w:r w:rsidRPr="00D85591">
        <w:rPr>
          <w:rFonts w:ascii="Verdana" w:eastAsia="宋体" w:hAnsi="Verdana" w:cs="Arial"/>
          <w:color w:val="333333"/>
          <w:sz w:val="24"/>
          <w:szCs w:val="24"/>
        </w:rPr>
        <w:t>命令删除。</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lastRenderedPageBreak/>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deleteProperty (target, key)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invariant(key, 'delete');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function invariant (key, action)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if (key[0] === '_')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throw new Error(`Invalid attempt to ${action} private "${key}" property`);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target = { _prop: 'foo'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delete proxy._prop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Error: Invalid attempt to delete private "_prop" property</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deleteProperty</w:t>
      </w:r>
      <w:r w:rsidRPr="00D85591">
        <w:rPr>
          <w:rFonts w:ascii="Verdana" w:eastAsia="宋体" w:hAnsi="Verdana" w:cs="Arial"/>
          <w:color w:val="333333"/>
          <w:sz w:val="24"/>
          <w:szCs w:val="24"/>
        </w:rPr>
        <w:t>方法拦截了</w:t>
      </w:r>
      <w:r w:rsidRPr="00D85591">
        <w:rPr>
          <w:rFonts w:ascii="Verdana" w:eastAsia="宋体" w:hAnsi="Verdana" w:cs="Arial"/>
          <w:color w:val="333333"/>
          <w:sz w:val="24"/>
          <w:szCs w:val="24"/>
        </w:rPr>
        <w:t>delete</w:t>
      </w:r>
      <w:r w:rsidRPr="00D85591">
        <w:rPr>
          <w:rFonts w:ascii="Verdana" w:eastAsia="宋体" w:hAnsi="Verdana" w:cs="Arial"/>
          <w:color w:val="333333"/>
          <w:sz w:val="24"/>
          <w:szCs w:val="24"/>
        </w:rPr>
        <w:t>操作符，删除第一个字符为下划线的属性会报错。</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注意，目标对象自身的不可配置（</w:t>
      </w:r>
      <w:r w:rsidRPr="00D85591">
        <w:rPr>
          <w:rFonts w:ascii="Verdana" w:eastAsia="宋体" w:hAnsi="Verdana" w:cs="Arial"/>
          <w:color w:val="333333"/>
          <w:sz w:val="24"/>
          <w:szCs w:val="24"/>
        </w:rPr>
        <w:t>configurable</w:t>
      </w:r>
      <w:r w:rsidRPr="00D85591">
        <w:rPr>
          <w:rFonts w:ascii="Verdana" w:eastAsia="宋体" w:hAnsi="Verdana" w:cs="Arial"/>
          <w:color w:val="333333"/>
          <w:sz w:val="24"/>
          <w:szCs w:val="24"/>
        </w:rPr>
        <w:t>）的属性，不能被</w:t>
      </w:r>
      <w:r w:rsidRPr="00D85591">
        <w:rPr>
          <w:rFonts w:ascii="Verdana" w:eastAsia="宋体" w:hAnsi="Verdana" w:cs="Arial"/>
          <w:color w:val="333333"/>
          <w:sz w:val="24"/>
          <w:szCs w:val="24"/>
        </w:rPr>
        <w:t>deleteProperty</w:t>
      </w:r>
      <w:r w:rsidRPr="00D85591">
        <w:rPr>
          <w:rFonts w:ascii="Verdana" w:eastAsia="宋体" w:hAnsi="Verdana" w:cs="Arial"/>
          <w:color w:val="333333"/>
          <w:sz w:val="24"/>
          <w:szCs w:val="24"/>
        </w:rPr>
        <w:t>方法删除，否则报错。</w:t>
      </w:r>
    </w:p>
    <w:p w:rsidR="00D85591" w:rsidRPr="00D85591" w:rsidRDefault="00D85591" w:rsidP="003A7681">
      <w:pPr>
        <w:pStyle w:val="6"/>
      </w:pPr>
      <w:r w:rsidRPr="00D85591">
        <w:t>defineProperty()</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defineProperty</w:t>
      </w:r>
      <w:r w:rsidRPr="00D85591">
        <w:rPr>
          <w:rFonts w:ascii="Verdana" w:eastAsia="宋体" w:hAnsi="Verdana" w:cs="Arial"/>
          <w:color w:val="333333"/>
          <w:sz w:val="24"/>
          <w:szCs w:val="24"/>
        </w:rPr>
        <w:t>方法拦截了</w:t>
      </w:r>
      <w:r w:rsidRPr="00D85591">
        <w:rPr>
          <w:rFonts w:ascii="Verdana" w:eastAsia="宋体" w:hAnsi="Verdana" w:cs="Arial"/>
          <w:color w:val="333333"/>
          <w:sz w:val="24"/>
          <w:szCs w:val="24"/>
        </w:rPr>
        <w:t>Object.defineProperty</w:t>
      </w:r>
      <w:r w:rsidRPr="00D85591">
        <w:rPr>
          <w:rFonts w:ascii="Verdana" w:eastAsia="宋体" w:hAnsi="Verdana" w:cs="Arial"/>
          <w:color w:val="333333"/>
          <w:sz w:val="24"/>
          <w:szCs w:val="24"/>
        </w:rPr>
        <w:t>操作。</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defineProperty (target, key, descriptor)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target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proxy.foo = 'bar'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TypeError: proxy defineProperty handler returned false for property '"foo"'</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defineProperty</w:t>
      </w:r>
      <w:r w:rsidRPr="00D85591">
        <w:rPr>
          <w:rFonts w:ascii="Verdana" w:eastAsia="宋体" w:hAnsi="Verdana" w:cs="Arial"/>
          <w:color w:val="333333"/>
          <w:sz w:val="24"/>
          <w:szCs w:val="24"/>
        </w:rPr>
        <w:t>方法返回</w:t>
      </w:r>
      <w:r w:rsidRPr="00D85591">
        <w:rPr>
          <w:rFonts w:ascii="Verdana" w:eastAsia="宋体" w:hAnsi="Verdana" w:cs="Arial"/>
          <w:color w:val="333333"/>
          <w:sz w:val="24"/>
          <w:szCs w:val="24"/>
        </w:rPr>
        <w:t>false</w:t>
      </w:r>
      <w:r w:rsidRPr="00D85591">
        <w:rPr>
          <w:rFonts w:ascii="Verdana" w:eastAsia="宋体" w:hAnsi="Verdana" w:cs="Arial"/>
          <w:color w:val="333333"/>
          <w:sz w:val="24"/>
          <w:szCs w:val="24"/>
        </w:rPr>
        <w:t>，导致添加新属性会抛出错误。</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注意，如果目标对象不可扩展（</w:t>
      </w:r>
      <w:r w:rsidRPr="00D85591">
        <w:rPr>
          <w:rFonts w:ascii="Verdana" w:eastAsia="宋体" w:hAnsi="Verdana" w:cs="Arial"/>
          <w:color w:val="333333"/>
          <w:sz w:val="24"/>
          <w:szCs w:val="24"/>
        </w:rPr>
        <w:t>extensible</w:t>
      </w:r>
      <w:r w:rsidRPr="00D85591">
        <w:rPr>
          <w:rFonts w:ascii="Verdana" w:eastAsia="宋体" w:hAnsi="Verdana" w:cs="Arial"/>
          <w:color w:val="333333"/>
          <w:sz w:val="24"/>
          <w:szCs w:val="24"/>
        </w:rPr>
        <w:t>），则</w:t>
      </w:r>
      <w:r w:rsidRPr="00D85591">
        <w:rPr>
          <w:rFonts w:ascii="Verdana" w:eastAsia="宋体" w:hAnsi="Verdana" w:cs="Arial"/>
          <w:color w:val="333333"/>
          <w:sz w:val="24"/>
          <w:szCs w:val="24"/>
        </w:rPr>
        <w:t>defineProperty</w:t>
      </w:r>
      <w:r w:rsidRPr="00D85591">
        <w:rPr>
          <w:rFonts w:ascii="Verdana" w:eastAsia="宋体" w:hAnsi="Verdana" w:cs="Arial"/>
          <w:color w:val="333333"/>
          <w:sz w:val="24"/>
          <w:szCs w:val="24"/>
        </w:rPr>
        <w:t>不能增加目标对象上不存在的属性，否则会报错。另外，如果目标对象的某个属性不可写（</w:t>
      </w:r>
      <w:r w:rsidRPr="00D85591">
        <w:rPr>
          <w:rFonts w:ascii="Verdana" w:eastAsia="宋体" w:hAnsi="Verdana" w:cs="Arial"/>
          <w:color w:val="333333"/>
          <w:sz w:val="24"/>
          <w:szCs w:val="24"/>
        </w:rPr>
        <w:t>writable</w:t>
      </w:r>
      <w:r w:rsidRPr="00D85591">
        <w:rPr>
          <w:rFonts w:ascii="Verdana" w:eastAsia="宋体" w:hAnsi="Verdana" w:cs="Arial"/>
          <w:color w:val="333333"/>
          <w:sz w:val="24"/>
          <w:szCs w:val="24"/>
        </w:rPr>
        <w:t>）或不可配置（</w:t>
      </w:r>
      <w:r w:rsidRPr="00D85591">
        <w:rPr>
          <w:rFonts w:ascii="Verdana" w:eastAsia="宋体" w:hAnsi="Verdana" w:cs="Arial"/>
          <w:color w:val="333333"/>
          <w:sz w:val="24"/>
          <w:szCs w:val="24"/>
        </w:rPr>
        <w:t>configurable</w:t>
      </w:r>
      <w:r w:rsidRPr="00D85591">
        <w:rPr>
          <w:rFonts w:ascii="Verdana" w:eastAsia="宋体" w:hAnsi="Verdana" w:cs="Arial"/>
          <w:color w:val="333333"/>
          <w:sz w:val="24"/>
          <w:szCs w:val="24"/>
        </w:rPr>
        <w:t>），则</w:t>
      </w:r>
      <w:r w:rsidRPr="00D85591">
        <w:rPr>
          <w:rFonts w:ascii="Verdana" w:eastAsia="宋体" w:hAnsi="Verdana" w:cs="Arial"/>
          <w:color w:val="333333"/>
          <w:sz w:val="24"/>
          <w:szCs w:val="24"/>
        </w:rPr>
        <w:t>defineProperty</w:t>
      </w:r>
      <w:r w:rsidRPr="00D85591">
        <w:rPr>
          <w:rFonts w:ascii="Verdana" w:eastAsia="宋体" w:hAnsi="Verdana" w:cs="Arial"/>
          <w:color w:val="333333"/>
          <w:sz w:val="24"/>
          <w:szCs w:val="24"/>
        </w:rPr>
        <w:t>方法不得改变这两个设置。</w:t>
      </w:r>
    </w:p>
    <w:p w:rsidR="00D85591" w:rsidRPr="00D85591" w:rsidRDefault="00D85591" w:rsidP="003A7681">
      <w:pPr>
        <w:pStyle w:val="6"/>
      </w:pPr>
      <w:r w:rsidRPr="00D85591">
        <w:t>getOwnPropertyDescriptor()</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getOwnPropertyDescriptor</w:t>
      </w:r>
      <w:r w:rsidRPr="00D85591">
        <w:rPr>
          <w:rFonts w:ascii="Verdana" w:eastAsia="宋体" w:hAnsi="Verdana" w:cs="Arial"/>
          <w:color w:val="333333"/>
          <w:sz w:val="24"/>
          <w:szCs w:val="24"/>
        </w:rPr>
        <w:t>方法拦截</w:t>
      </w:r>
      <w:r w:rsidRPr="00D85591">
        <w:rPr>
          <w:rFonts w:ascii="Verdana" w:eastAsia="宋体" w:hAnsi="Verdana" w:cs="Arial"/>
          <w:color w:val="333333"/>
          <w:sz w:val="24"/>
          <w:szCs w:val="24"/>
        </w:rPr>
        <w:t>Object.getOwnPropertyDescriptor()</w:t>
      </w:r>
      <w:r w:rsidRPr="00D85591">
        <w:rPr>
          <w:rFonts w:ascii="Verdana" w:eastAsia="宋体" w:hAnsi="Verdana" w:cs="Arial"/>
          <w:color w:val="333333"/>
          <w:sz w:val="24"/>
          <w:szCs w:val="24"/>
        </w:rPr>
        <w:t>，返回一个属性描述对象或者</w:t>
      </w:r>
      <w:r w:rsidRPr="00D85591">
        <w:rPr>
          <w:rFonts w:ascii="Verdana" w:eastAsia="宋体" w:hAnsi="Verdana" w:cs="Arial"/>
          <w:color w:val="333333"/>
          <w:sz w:val="24"/>
          <w:szCs w:val="24"/>
        </w:rPr>
        <w:t>undefined</w:t>
      </w:r>
      <w:r w:rsidRPr="00D85591">
        <w:rPr>
          <w:rFonts w:ascii="Verdana" w:eastAsia="宋体" w:hAnsi="Verdana" w:cs="Arial"/>
          <w:color w:val="333333"/>
          <w:sz w:val="24"/>
          <w:szCs w:val="24"/>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getOwnPropertyDescriptor (target, key)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lastRenderedPageBreak/>
        <w:t xml:space="preserve">    if (key[0] === '_')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Object.getOwnPropertyDescriptor(target, key);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target = { _foo: 'bar', baz: 'tar'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Object.getOwnPropertyDescriptor(proxy, 'wat')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undefined</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Object.getOwnPropertyDescriptor(proxy, '_foo')</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undefined</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Object.getOwnPropertyDescriptor(proxy, 'baz')</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 value: 'tar', writable: true, enumerable: true, configurable: true }</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handler.getOwnPropertyDescriptor</w:t>
      </w:r>
      <w:r w:rsidRPr="00D85591">
        <w:rPr>
          <w:rFonts w:ascii="Verdana" w:eastAsia="宋体" w:hAnsi="Verdana" w:cs="Arial"/>
          <w:color w:val="333333"/>
          <w:sz w:val="24"/>
          <w:szCs w:val="24"/>
        </w:rPr>
        <w:t>方法对于第一个字符为下划线的属性名会返回</w:t>
      </w:r>
      <w:r w:rsidRPr="00D85591">
        <w:rPr>
          <w:rFonts w:ascii="Verdana" w:eastAsia="宋体" w:hAnsi="Verdana" w:cs="Arial"/>
          <w:color w:val="333333"/>
          <w:sz w:val="24"/>
          <w:szCs w:val="24"/>
        </w:rPr>
        <w:t>undefined</w:t>
      </w:r>
      <w:r w:rsidRPr="00D85591">
        <w:rPr>
          <w:rFonts w:ascii="Verdana" w:eastAsia="宋体" w:hAnsi="Verdana" w:cs="Arial"/>
          <w:color w:val="333333"/>
          <w:sz w:val="24"/>
          <w:szCs w:val="24"/>
        </w:rPr>
        <w:t>。</w:t>
      </w:r>
    </w:p>
    <w:p w:rsidR="00D85591" w:rsidRPr="00D85591" w:rsidRDefault="00D85591" w:rsidP="003A7681">
      <w:pPr>
        <w:pStyle w:val="6"/>
      </w:pPr>
      <w:r w:rsidRPr="00D85591">
        <w:t>getPrototypeOf()</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getPrototypeOf</w:t>
      </w:r>
      <w:r w:rsidRPr="00D85591">
        <w:rPr>
          <w:rFonts w:ascii="Verdana" w:eastAsia="宋体" w:hAnsi="Verdana" w:cs="Arial"/>
          <w:color w:val="333333"/>
          <w:sz w:val="24"/>
          <w:szCs w:val="24"/>
        </w:rPr>
        <w:t>方法主要用来拦截获取对象原型。具体来说，拦截下面这些操作。</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Object.prototype.__proto__</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Object.prototype.isPrototypeOf()</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Object.getPrototypeOf()</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Reflect.getPrototypeOf()</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instanceof</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下面是一个例子。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proto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getPrototypeOf(target)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proto;</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Object.getPrototypeOf(p) === proto // true</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getPrototypeOf</w:t>
      </w:r>
      <w:r w:rsidRPr="00D85591">
        <w:rPr>
          <w:rFonts w:ascii="Verdana" w:eastAsia="宋体" w:hAnsi="Verdana" w:cs="Arial"/>
          <w:color w:val="333333"/>
          <w:sz w:val="24"/>
          <w:szCs w:val="24"/>
        </w:rPr>
        <w:t>方法拦截</w:t>
      </w:r>
      <w:r w:rsidRPr="00D85591">
        <w:rPr>
          <w:rFonts w:ascii="Verdana" w:eastAsia="宋体" w:hAnsi="Verdana" w:cs="Arial"/>
          <w:color w:val="333333"/>
          <w:sz w:val="24"/>
          <w:szCs w:val="24"/>
        </w:rPr>
        <w:t>Object.getPrototypeOf()</w:t>
      </w:r>
      <w:r w:rsidRPr="00D85591">
        <w:rPr>
          <w:rFonts w:ascii="Verdana" w:eastAsia="宋体" w:hAnsi="Verdana" w:cs="Arial"/>
          <w:color w:val="333333"/>
          <w:sz w:val="24"/>
          <w:szCs w:val="24"/>
        </w:rPr>
        <w:t>，返回</w:t>
      </w:r>
      <w:r w:rsidRPr="00D85591">
        <w:rPr>
          <w:rFonts w:ascii="Verdana" w:eastAsia="宋体" w:hAnsi="Verdana" w:cs="Arial"/>
          <w:color w:val="333333"/>
          <w:sz w:val="24"/>
          <w:szCs w:val="24"/>
        </w:rPr>
        <w:t>proto</w:t>
      </w:r>
      <w:r w:rsidRPr="00D85591">
        <w:rPr>
          <w:rFonts w:ascii="Verdana" w:eastAsia="宋体" w:hAnsi="Verdana" w:cs="Arial"/>
          <w:color w:val="333333"/>
          <w:sz w:val="24"/>
          <w:szCs w:val="24"/>
        </w:rPr>
        <w:t>对象。</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注意，</w:t>
      </w:r>
      <w:r w:rsidRPr="00D85591">
        <w:rPr>
          <w:rFonts w:ascii="Verdana" w:eastAsia="宋体" w:hAnsi="Verdana" w:cs="Arial"/>
          <w:color w:val="333333"/>
          <w:sz w:val="24"/>
          <w:szCs w:val="24"/>
        </w:rPr>
        <w:t>getPrototypeOf</w:t>
      </w:r>
      <w:r w:rsidRPr="00D85591">
        <w:rPr>
          <w:rFonts w:ascii="Verdana" w:eastAsia="宋体" w:hAnsi="Verdana" w:cs="Arial"/>
          <w:color w:val="333333"/>
          <w:sz w:val="24"/>
          <w:szCs w:val="24"/>
        </w:rPr>
        <w:t>方法的返回值必须是对象或者</w:t>
      </w:r>
      <w:r w:rsidRPr="00D85591">
        <w:rPr>
          <w:rFonts w:ascii="Verdana" w:eastAsia="宋体" w:hAnsi="Verdana" w:cs="Arial"/>
          <w:color w:val="333333"/>
          <w:sz w:val="24"/>
          <w:szCs w:val="24"/>
        </w:rPr>
        <w:t>null</w:t>
      </w:r>
      <w:r w:rsidRPr="00D85591">
        <w:rPr>
          <w:rFonts w:ascii="Verdana" w:eastAsia="宋体" w:hAnsi="Verdana" w:cs="Arial"/>
          <w:color w:val="333333"/>
          <w:sz w:val="24"/>
          <w:szCs w:val="24"/>
        </w:rPr>
        <w:t>，否则报错。另外，如果目标对象不可扩展（</w:t>
      </w:r>
      <w:r w:rsidRPr="00D85591">
        <w:rPr>
          <w:rFonts w:ascii="Verdana" w:eastAsia="宋体" w:hAnsi="Verdana" w:cs="Arial"/>
          <w:color w:val="333333"/>
          <w:sz w:val="24"/>
          <w:szCs w:val="24"/>
        </w:rPr>
        <w:t>extensible</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 xml:space="preserve"> getPrototypeOf</w:t>
      </w:r>
      <w:r w:rsidRPr="00D85591">
        <w:rPr>
          <w:rFonts w:ascii="Verdana" w:eastAsia="宋体" w:hAnsi="Verdana" w:cs="Arial"/>
          <w:color w:val="333333"/>
          <w:sz w:val="24"/>
          <w:szCs w:val="24"/>
        </w:rPr>
        <w:t>方法必须返回目标对象的原型对象。</w:t>
      </w:r>
    </w:p>
    <w:p w:rsidR="00D85591" w:rsidRPr="00D85591" w:rsidRDefault="00D85591" w:rsidP="003A7681">
      <w:pPr>
        <w:pStyle w:val="6"/>
      </w:pPr>
      <w:r w:rsidRPr="00D85591">
        <w:t>isExtensible()</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isExtensible</w:t>
      </w:r>
      <w:r w:rsidRPr="00D85591">
        <w:rPr>
          <w:rFonts w:ascii="Verdana" w:eastAsia="宋体" w:hAnsi="Verdana" w:cs="Arial"/>
          <w:color w:val="333333"/>
          <w:sz w:val="24"/>
          <w:szCs w:val="24"/>
        </w:rPr>
        <w:t>方法拦截</w:t>
      </w:r>
      <w:r w:rsidRPr="00D85591">
        <w:rPr>
          <w:rFonts w:ascii="Verdana" w:eastAsia="宋体" w:hAnsi="Verdana" w:cs="Arial"/>
          <w:color w:val="333333"/>
          <w:sz w:val="24"/>
          <w:szCs w:val="24"/>
        </w:rPr>
        <w:t>Object.isExtensible</w:t>
      </w:r>
      <w:r w:rsidRPr="00D85591">
        <w:rPr>
          <w:rFonts w:ascii="Verdana" w:eastAsia="宋体" w:hAnsi="Verdana" w:cs="Arial"/>
          <w:color w:val="333333"/>
          <w:sz w:val="24"/>
          <w:szCs w:val="24"/>
        </w:rPr>
        <w:t>操作。</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isExtensible: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console.log("called");</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Object.isExtensible(p)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"called"</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true</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上面代码设置了</w:t>
      </w:r>
      <w:r w:rsidRPr="00D85591">
        <w:rPr>
          <w:rFonts w:ascii="Verdana" w:eastAsia="宋体" w:hAnsi="Verdana" w:cs="Arial"/>
          <w:color w:val="333333"/>
          <w:sz w:val="24"/>
          <w:szCs w:val="24"/>
        </w:rPr>
        <w:t>isExtensible</w:t>
      </w:r>
      <w:r w:rsidRPr="00D85591">
        <w:rPr>
          <w:rFonts w:ascii="Verdana" w:eastAsia="宋体" w:hAnsi="Verdana" w:cs="Arial"/>
          <w:color w:val="333333"/>
          <w:sz w:val="24"/>
          <w:szCs w:val="24"/>
        </w:rPr>
        <w:t>方法，在调用</w:t>
      </w:r>
      <w:r w:rsidRPr="00D85591">
        <w:rPr>
          <w:rFonts w:ascii="Verdana" w:eastAsia="宋体" w:hAnsi="Verdana" w:cs="Arial"/>
          <w:color w:val="333333"/>
          <w:sz w:val="24"/>
          <w:szCs w:val="24"/>
        </w:rPr>
        <w:t>Object.isExtensible</w:t>
      </w:r>
      <w:r w:rsidRPr="00D85591">
        <w:rPr>
          <w:rFonts w:ascii="Verdana" w:eastAsia="宋体" w:hAnsi="Verdana" w:cs="Arial"/>
          <w:color w:val="333333"/>
          <w:sz w:val="24"/>
          <w:szCs w:val="24"/>
        </w:rPr>
        <w:t>时会输出</w:t>
      </w:r>
      <w:r w:rsidRPr="00D85591">
        <w:rPr>
          <w:rFonts w:ascii="Verdana" w:eastAsia="宋体" w:hAnsi="Verdana" w:cs="Arial"/>
          <w:color w:val="333333"/>
          <w:sz w:val="24"/>
          <w:szCs w:val="24"/>
        </w:rPr>
        <w:t>called</w:t>
      </w:r>
      <w:r w:rsidRPr="00D85591">
        <w:rPr>
          <w:rFonts w:ascii="Verdana" w:eastAsia="宋体" w:hAnsi="Verdana" w:cs="Arial"/>
          <w:color w:val="333333"/>
          <w:sz w:val="24"/>
          <w:szCs w:val="24"/>
        </w:rPr>
        <w:t>。</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注意，该方法只能返回布尔值，否则返回值会被自动转为布尔值。</w:t>
      </w:r>
    </w:p>
    <w:p w:rsid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这个方法有一个强限制，它的返回值必须与目标对象的</w:t>
      </w:r>
      <w:r w:rsidRPr="00D85591">
        <w:rPr>
          <w:rFonts w:ascii="Verdana" w:eastAsia="宋体" w:hAnsi="Verdana" w:cs="Arial"/>
          <w:color w:val="333333"/>
          <w:sz w:val="24"/>
          <w:szCs w:val="24"/>
        </w:rPr>
        <w:t>isExtensible</w:t>
      </w:r>
      <w:r w:rsidRPr="00D85591">
        <w:rPr>
          <w:rFonts w:ascii="Verdana" w:eastAsia="宋体" w:hAnsi="Verdana" w:cs="Arial"/>
          <w:color w:val="333333"/>
          <w:sz w:val="24"/>
          <w:szCs w:val="24"/>
        </w:rPr>
        <w:t>属性保持一致，否则就会抛出错误。</w:t>
      </w:r>
    </w:p>
    <w:p w:rsidR="00D85591" w:rsidRPr="00D85591" w:rsidRDefault="00D85591" w:rsidP="00D85591">
      <w:pPr>
        <w:adjustRightInd/>
        <w:snapToGrid/>
        <w:spacing w:before="100" w:beforeAutospacing="1" w:after="100" w:afterAutospacing="1"/>
        <w:ind w:firstLineChars="143" w:firstLine="343"/>
        <w:rPr>
          <w:rFonts w:ascii="Verdana" w:eastAsia="宋体" w:hAnsi="Verdana" w:cs="Arial"/>
          <w:color w:val="333333"/>
          <w:sz w:val="24"/>
          <w:szCs w:val="24"/>
        </w:rPr>
      </w:pPr>
      <w:r w:rsidRPr="00D85591">
        <w:rPr>
          <w:rFonts w:ascii="Consolas" w:eastAsia="宋体" w:hAnsi="Consolas" w:cs="Consolas"/>
          <w:color w:val="A6E22E"/>
          <w:sz w:val="24"/>
          <w:szCs w:val="24"/>
          <w:shd w:val="clear" w:color="auto" w:fill="111111"/>
        </w:rPr>
        <w:t>Object.isExtensible(proxy) === Object.isExtensible(target)</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下面是一个例子。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isExtensible: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Object.isExtensible(p) // </w:t>
      </w:r>
      <w:r w:rsidRPr="00D85591">
        <w:rPr>
          <w:rFonts w:ascii="Consolas" w:eastAsia="宋体" w:hAnsi="Consolas" w:cs="Consolas"/>
          <w:color w:val="A6E22E"/>
          <w:sz w:val="24"/>
          <w:szCs w:val="24"/>
          <w:shd w:val="clear" w:color="auto" w:fill="111111"/>
        </w:rPr>
        <w:t>报错</w:t>
      </w:r>
    </w:p>
    <w:p w:rsidR="00D85591" w:rsidRPr="00D85591" w:rsidRDefault="00D85591" w:rsidP="003A7681">
      <w:pPr>
        <w:pStyle w:val="6"/>
      </w:pPr>
      <w:r w:rsidRPr="00D85591">
        <w:t>ownKeys()</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方法用来拦截对象自身属性的读取操作。具体来说，拦截以下操作。</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Object.getOwnPropertyNames()</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Object.getOwnPropertySymbols()</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3A7681">
        <w:rPr>
          <w:rFonts w:ascii="Verdana" w:eastAsia="宋体" w:hAnsi="Verdana" w:cs="Arial"/>
          <w:color w:val="333333"/>
          <w:sz w:val="24"/>
          <w:szCs w:val="24"/>
        </w:rPr>
        <w:t>Object.keys()</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下面是拦截</w:t>
      </w:r>
      <w:r w:rsidRPr="00D85591">
        <w:rPr>
          <w:rFonts w:ascii="Verdana" w:eastAsia="宋体" w:hAnsi="Verdana" w:cs="Arial"/>
          <w:color w:val="333333"/>
          <w:sz w:val="24"/>
          <w:szCs w:val="24"/>
        </w:rPr>
        <w:t>Object.keys()</w:t>
      </w:r>
      <w:r w:rsidRPr="00D85591">
        <w:rPr>
          <w:rFonts w:ascii="Verdana" w:eastAsia="宋体" w:hAnsi="Verdana" w:cs="Arial"/>
          <w:color w:val="333333"/>
          <w:sz w:val="24"/>
          <w:szCs w:val="24"/>
        </w:rPr>
        <w:t>的例子。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target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a: 1,</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b: 2,</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 3</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['a'];</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Object.keys(proxy)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 'a' ]</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上面代码拦截了对于</w:t>
      </w:r>
      <w:r w:rsidRPr="00D85591">
        <w:rPr>
          <w:rFonts w:ascii="Verdana" w:eastAsia="宋体" w:hAnsi="Verdana" w:cs="Arial"/>
          <w:color w:val="333333"/>
          <w:sz w:val="24"/>
          <w:szCs w:val="24"/>
        </w:rPr>
        <w:t>target</w:t>
      </w:r>
      <w:r w:rsidRPr="00D85591">
        <w:rPr>
          <w:rFonts w:ascii="Verdana" w:eastAsia="宋体" w:hAnsi="Verdana" w:cs="Arial"/>
          <w:color w:val="333333"/>
          <w:sz w:val="24"/>
          <w:szCs w:val="24"/>
        </w:rPr>
        <w:t>对象的</w:t>
      </w:r>
      <w:r w:rsidRPr="00D85591">
        <w:rPr>
          <w:rFonts w:ascii="Verdana" w:eastAsia="宋体" w:hAnsi="Verdana" w:cs="Arial"/>
          <w:color w:val="333333"/>
          <w:sz w:val="24"/>
          <w:szCs w:val="24"/>
        </w:rPr>
        <w:t>Object.keys()</w:t>
      </w:r>
      <w:r w:rsidRPr="00D85591">
        <w:rPr>
          <w:rFonts w:ascii="Verdana" w:eastAsia="宋体" w:hAnsi="Verdana" w:cs="Arial"/>
          <w:color w:val="333333"/>
          <w:sz w:val="24"/>
          <w:szCs w:val="24"/>
        </w:rPr>
        <w:t>操作，只返回</w:t>
      </w:r>
      <w:r w:rsidRPr="00D85591">
        <w:rPr>
          <w:rFonts w:ascii="Verdana" w:eastAsia="宋体" w:hAnsi="Verdana" w:cs="Arial"/>
          <w:color w:val="333333"/>
          <w:sz w:val="24"/>
          <w:szCs w:val="24"/>
        </w:rPr>
        <w:t>a</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b</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c</w:t>
      </w:r>
      <w:r w:rsidRPr="00D85591">
        <w:rPr>
          <w:rFonts w:ascii="Verdana" w:eastAsia="宋体" w:hAnsi="Verdana" w:cs="Arial"/>
          <w:color w:val="333333"/>
          <w:sz w:val="24"/>
          <w:szCs w:val="24"/>
        </w:rPr>
        <w:t>三个属性之中的</w:t>
      </w:r>
      <w:r w:rsidRPr="00D85591">
        <w:rPr>
          <w:rFonts w:ascii="Verdana" w:eastAsia="宋体" w:hAnsi="Verdana" w:cs="Arial"/>
          <w:color w:val="333333"/>
          <w:sz w:val="24"/>
          <w:szCs w:val="24"/>
        </w:rPr>
        <w:t>a</w:t>
      </w:r>
      <w:r w:rsidRPr="00D85591">
        <w:rPr>
          <w:rFonts w:ascii="Verdana" w:eastAsia="宋体" w:hAnsi="Verdana" w:cs="Arial"/>
          <w:color w:val="333333"/>
          <w:sz w:val="24"/>
          <w:szCs w:val="24"/>
        </w:rPr>
        <w:t>属性。</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lastRenderedPageBreak/>
        <w:t>下面的例子是拦截第一个字符为下划线的属性名。</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target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_bar: 'foo',</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_prop: 'bar',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prop: 'baz'</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 (target)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Reflect.ownKeys(target).filter(key =&gt; key[0] !== '_');</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for (let key of Object.keys(proxy))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console.log(target[key]);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"baz"</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注意，使用</w:t>
      </w:r>
      <w:r w:rsidRPr="00D85591">
        <w:rPr>
          <w:rFonts w:ascii="Verdana" w:eastAsia="宋体" w:hAnsi="Verdana" w:cs="Arial"/>
          <w:color w:val="333333"/>
          <w:sz w:val="24"/>
          <w:szCs w:val="24"/>
        </w:rPr>
        <w:t>Object.keys</w:t>
      </w:r>
      <w:r w:rsidRPr="00D85591">
        <w:rPr>
          <w:rFonts w:ascii="Verdana" w:eastAsia="宋体" w:hAnsi="Verdana" w:cs="Arial"/>
          <w:color w:val="333333"/>
          <w:sz w:val="24"/>
          <w:szCs w:val="24"/>
        </w:rPr>
        <w:t>方法时，有三类属性会被</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方法自动过滤，不会返回。</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D85591">
        <w:rPr>
          <w:rFonts w:ascii="Verdana" w:eastAsia="宋体" w:hAnsi="Verdana" w:cs="Arial"/>
          <w:color w:val="333333"/>
          <w:sz w:val="24"/>
          <w:szCs w:val="24"/>
        </w:rPr>
        <w:t>目标对象上不存在的属性</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D85591">
        <w:rPr>
          <w:rFonts w:ascii="Verdana" w:eastAsia="宋体" w:hAnsi="Verdana" w:cs="Arial"/>
          <w:color w:val="333333"/>
          <w:sz w:val="24"/>
          <w:szCs w:val="24"/>
        </w:rPr>
        <w:t>属性名为</w:t>
      </w:r>
      <w:r w:rsidRPr="00D85591">
        <w:rPr>
          <w:rFonts w:ascii="Verdana" w:eastAsia="宋体" w:hAnsi="Verdana" w:cs="Arial"/>
          <w:color w:val="333333"/>
          <w:sz w:val="24"/>
          <w:szCs w:val="24"/>
        </w:rPr>
        <w:t xml:space="preserve"> Symbol </w:t>
      </w:r>
      <w:r w:rsidRPr="00D85591">
        <w:rPr>
          <w:rFonts w:ascii="Verdana" w:eastAsia="宋体" w:hAnsi="Verdana" w:cs="Arial"/>
          <w:color w:val="333333"/>
          <w:sz w:val="24"/>
          <w:szCs w:val="24"/>
        </w:rPr>
        <w:t>值</w:t>
      </w:r>
    </w:p>
    <w:p w:rsidR="00D85591" w:rsidRPr="00D85591" w:rsidRDefault="00D85591" w:rsidP="00A87C59">
      <w:pPr>
        <w:numPr>
          <w:ilvl w:val="0"/>
          <w:numId w:val="25"/>
        </w:numPr>
        <w:adjustRightInd/>
        <w:snapToGrid/>
        <w:spacing w:before="100" w:beforeAutospacing="1" w:after="100" w:afterAutospacing="1"/>
        <w:ind w:left="1020" w:hanging="75"/>
        <w:rPr>
          <w:rFonts w:ascii="Verdana" w:eastAsia="宋体" w:hAnsi="Verdana" w:cs="Arial"/>
          <w:color w:val="333333"/>
          <w:sz w:val="24"/>
          <w:szCs w:val="24"/>
        </w:rPr>
      </w:pPr>
      <w:r w:rsidRPr="00D85591">
        <w:rPr>
          <w:rFonts w:ascii="Verdana" w:eastAsia="宋体" w:hAnsi="Verdana" w:cs="Arial"/>
          <w:color w:val="333333"/>
          <w:sz w:val="24"/>
          <w:szCs w:val="24"/>
        </w:rPr>
        <w:t>不可遍历（</w:t>
      </w:r>
      <w:r w:rsidRPr="003A7681">
        <w:rPr>
          <w:rFonts w:ascii="Verdana" w:eastAsia="宋体" w:hAnsi="Verdana" w:cs="Arial"/>
          <w:color w:val="333333"/>
          <w:sz w:val="24"/>
          <w:szCs w:val="24"/>
        </w:rPr>
        <w:t>enumerable</w:t>
      </w:r>
      <w:r w:rsidRPr="00D85591">
        <w:rPr>
          <w:rFonts w:ascii="Verdana" w:eastAsia="宋体" w:hAnsi="Verdana" w:cs="Arial"/>
          <w:color w:val="333333"/>
          <w:sz w:val="24"/>
          <w:szCs w:val="24"/>
        </w:rPr>
        <w:t>）的属性</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target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a: 1,</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b: 2,</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 3,</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[Symbol.for('secret')]: '4',</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Object.defineProperty(target, 'key',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enumerable: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configurable: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writable: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value: 'static'</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['a', 'd', Symbol.for('secret'), 'key'];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let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Object.keys(proxy)</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['a']</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方法之中，显式返回不存在的属性（</w:t>
      </w:r>
      <w:r w:rsidRPr="00D85591">
        <w:rPr>
          <w:rFonts w:ascii="Verdana" w:eastAsia="宋体" w:hAnsi="Verdana" w:cs="Arial"/>
          <w:color w:val="333333"/>
          <w:sz w:val="24"/>
          <w:szCs w:val="24"/>
        </w:rPr>
        <w:t>d</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 xml:space="preserve">Symbol </w:t>
      </w:r>
      <w:r w:rsidRPr="00D85591">
        <w:rPr>
          <w:rFonts w:ascii="Verdana" w:eastAsia="宋体" w:hAnsi="Verdana" w:cs="Arial"/>
          <w:color w:val="333333"/>
          <w:sz w:val="24"/>
          <w:szCs w:val="24"/>
        </w:rPr>
        <w:t>值（</w:t>
      </w:r>
      <w:r w:rsidRPr="00D85591">
        <w:rPr>
          <w:rFonts w:ascii="Verdana" w:eastAsia="宋体" w:hAnsi="Verdana" w:cs="Arial"/>
          <w:color w:val="333333"/>
          <w:sz w:val="24"/>
          <w:szCs w:val="24"/>
        </w:rPr>
        <w:t>Symbol.for('secret')</w:t>
      </w:r>
      <w:r w:rsidRPr="00D85591">
        <w:rPr>
          <w:rFonts w:ascii="Verdana" w:eastAsia="宋体" w:hAnsi="Verdana" w:cs="Arial"/>
          <w:color w:val="333333"/>
          <w:sz w:val="24"/>
          <w:szCs w:val="24"/>
        </w:rPr>
        <w:t>）、不可遍历的属性（</w:t>
      </w:r>
      <w:r w:rsidRPr="00D85591">
        <w:rPr>
          <w:rFonts w:ascii="Verdana" w:eastAsia="宋体" w:hAnsi="Verdana" w:cs="Arial"/>
          <w:color w:val="333333"/>
          <w:sz w:val="24"/>
          <w:szCs w:val="24"/>
        </w:rPr>
        <w:t>key</w:t>
      </w:r>
      <w:r w:rsidRPr="00D85591">
        <w:rPr>
          <w:rFonts w:ascii="Verdana" w:eastAsia="宋体" w:hAnsi="Verdana" w:cs="Arial"/>
          <w:color w:val="333333"/>
          <w:sz w:val="24"/>
          <w:szCs w:val="24"/>
        </w:rPr>
        <w:t>），结果都被自动过滤掉。</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lastRenderedPageBreak/>
        <w:t>ownKeys</w:t>
      </w:r>
      <w:r w:rsidRPr="00D85591">
        <w:rPr>
          <w:rFonts w:ascii="Verdana" w:eastAsia="宋体" w:hAnsi="Verdana" w:cs="Arial"/>
          <w:color w:val="333333"/>
          <w:sz w:val="24"/>
          <w:szCs w:val="24"/>
        </w:rPr>
        <w:t>方法还可以拦截</w:t>
      </w:r>
      <w:r w:rsidRPr="00D85591">
        <w:rPr>
          <w:rFonts w:ascii="Verdana" w:eastAsia="宋体" w:hAnsi="Verdana" w:cs="Arial"/>
          <w:color w:val="333333"/>
          <w:sz w:val="24"/>
          <w:szCs w:val="24"/>
        </w:rPr>
        <w:t>Object.getOwnPropertyNames()</w:t>
      </w:r>
      <w:r w:rsidRPr="00D85591">
        <w:rPr>
          <w:rFonts w:ascii="Verdana" w:eastAsia="宋体" w:hAnsi="Verdana" w:cs="Arial"/>
          <w:color w:val="333333"/>
          <w:sz w:val="24"/>
          <w:szCs w:val="24"/>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['a', 'b', 'c'];</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Object.getOwnPropertyNames(p)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 'a', 'b', 'c' ]</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方法返回的数组成员，只能是字符串或</w:t>
      </w:r>
      <w:r w:rsidRPr="00D85591">
        <w:rPr>
          <w:rFonts w:ascii="Verdana" w:eastAsia="宋体" w:hAnsi="Verdana" w:cs="Arial"/>
          <w:color w:val="333333"/>
          <w:sz w:val="24"/>
          <w:szCs w:val="24"/>
        </w:rPr>
        <w:t xml:space="preserve"> Symbol </w:t>
      </w:r>
      <w:r w:rsidRPr="00D85591">
        <w:rPr>
          <w:rFonts w:ascii="Verdana" w:eastAsia="宋体" w:hAnsi="Verdana" w:cs="Arial"/>
          <w:color w:val="333333"/>
          <w:sz w:val="24"/>
          <w:szCs w:val="24"/>
        </w:rPr>
        <w:t>值。如果有其他类型的值，或者返回的根本不是数组，就会报错。</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obj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Proxy(obj,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[123, true, undefined, null,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Object.getOwnPropertyNames(p)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Uncaught TypeError: 123 is not a valid property name</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方法虽然返回一个数组，但是每一个数组成员都不是字符串或</w:t>
      </w:r>
      <w:r w:rsidRPr="00D85591">
        <w:rPr>
          <w:rFonts w:ascii="Verdana" w:eastAsia="宋体" w:hAnsi="Verdana" w:cs="Arial"/>
          <w:color w:val="333333"/>
          <w:sz w:val="24"/>
          <w:szCs w:val="24"/>
        </w:rPr>
        <w:t xml:space="preserve"> Symbol </w:t>
      </w:r>
      <w:r w:rsidRPr="00D85591">
        <w:rPr>
          <w:rFonts w:ascii="Verdana" w:eastAsia="宋体" w:hAnsi="Verdana" w:cs="Arial"/>
          <w:color w:val="333333"/>
          <w:sz w:val="24"/>
          <w:szCs w:val="24"/>
        </w:rPr>
        <w:t>值，因此就报错了。</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如果目标对象自身包含不可配置的属性，则该属性必须被</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方法返回，否则报错。</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obj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Object.defineProperty(obj, 'a',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configurable: false,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enumerable: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value: 10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Proxy(obj,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['b'];</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Object.getOwnPropertyNames(p)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Uncaught TypeError: 'ownKeys' on proxy: trap result did not include 'a'</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obj</w:t>
      </w:r>
      <w:r w:rsidRPr="00D85591">
        <w:rPr>
          <w:rFonts w:ascii="Verdana" w:eastAsia="宋体" w:hAnsi="Verdana" w:cs="Arial"/>
          <w:color w:val="333333"/>
          <w:sz w:val="24"/>
          <w:szCs w:val="24"/>
        </w:rPr>
        <w:t>对象的</w:t>
      </w:r>
      <w:r w:rsidRPr="00D85591">
        <w:rPr>
          <w:rFonts w:ascii="Verdana" w:eastAsia="宋体" w:hAnsi="Verdana" w:cs="Arial"/>
          <w:color w:val="333333"/>
          <w:sz w:val="24"/>
          <w:szCs w:val="24"/>
        </w:rPr>
        <w:t>a</w:t>
      </w:r>
      <w:r w:rsidRPr="00D85591">
        <w:rPr>
          <w:rFonts w:ascii="Verdana" w:eastAsia="宋体" w:hAnsi="Verdana" w:cs="Arial"/>
          <w:color w:val="333333"/>
          <w:sz w:val="24"/>
          <w:szCs w:val="24"/>
        </w:rPr>
        <w:t>属性是不可配置的，这时</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方法返回的数组之中，必须包含</w:t>
      </w:r>
      <w:r w:rsidRPr="00D85591">
        <w:rPr>
          <w:rFonts w:ascii="Verdana" w:eastAsia="宋体" w:hAnsi="Verdana" w:cs="Arial"/>
          <w:color w:val="333333"/>
          <w:sz w:val="24"/>
          <w:szCs w:val="24"/>
        </w:rPr>
        <w:t>a</w:t>
      </w:r>
      <w:r w:rsidRPr="00D85591">
        <w:rPr>
          <w:rFonts w:ascii="Verdana" w:eastAsia="宋体" w:hAnsi="Verdana" w:cs="Arial"/>
          <w:color w:val="333333"/>
          <w:sz w:val="24"/>
          <w:szCs w:val="24"/>
        </w:rPr>
        <w:t>，否则会报错。</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另外，如果目标对象是不可扩展的（</w:t>
      </w:r>
      <w:r w:rsidRPr="00D85591">
        <w:rPr>
          <w:rFonts w:ascii="Verdana" w:eastAsia="宋体" w:hAnsi="Verdana" w:cs="Arial"/>
          <w:color w:val="333333"/>
          <w:sz w:val="24"/>
          <w:szCs w:val="24"/>
        </w:rPr>
        <w:t>non-extensition</w:t>
      </w:r>
      <w:r w:rsidRPr="00D85591">
        <w:rPr>
          <w:rFonts w:ascii="Verdana" w:eastAsia="宋体" w:hAnsi="Verdana" w:cs="Arial"/>
          <w:color w:val="333333"/>
          <w:sz w:val="24"/>
          <w:szCs w:val="24"/>
        </w:rPr>
        <w:t>），这时</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方法返回的数组之中，必须包含原对象的所有属性，且不能包含多余的属性，否则报错。</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obj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lastRenderedPageBreak/>
        <w:t xml:space="preserve">  a: 1</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Object.preventExtensions(obj);</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Proxy(obj,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ownKeys: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['a', 'b'];</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Object.getOwnPropertyNames(p)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Uncaught TypeError: 'ownKeys' on proxy: trap returned extra keys but proxy target is non-extensible</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obj</w:t>
      </w:r>
      <w:r w:rsidRPr="00D85591">
        <w:rPr>
          <w:rFonts w:ascii="Verdana" w:eastAsia="宋体" w:hAnsi="Verdana" w:cs="Arial"/>
          <w:color w:val="333333"/>
          <w:sz w:val="24"/>
          <w:szCs w:val="24"/>
        </w:rPr>
        <w:t>对象是不可扩展的，这时</w:t>
      </w:r>
      <w:r w:rsidRPr="00D85591">
        <w:rPr>
          <w:rFonts w:ascii="Verdana" w:eastAsia="宋体" w:hAnsi="Verdana" w:cs="Arial"/>
          <w:color w:val="333333"/>
          <w:sz w:val="24"/>
          <w:szCs w:val="24"/>
        </w:rPr>
        <w:t>ownKeys</w:t>
      </w:r>
      <w:r w:rsidRPr="00D85591">
        <w:rPr>
          <w:rFonts w:ascii="Verdana" w:eastAsia="宋体" w:hAnsi="Verdana" w:cs="Arial"/>
          <w:color w:val="333333"/>
          <w:sz w:val="24"/>
          <w:szCs w:val="24"/>
        </w:rPr>
        <w:t>方法返回的数组之中，包含了</w:t>
      </w:r>
      <w:r w:rsidRPr="00D85591">
        <w:rPr>
          <w:rFonts w:ascii="Verdana" w:eastAsia="宋体" w:hAnsi="Verdana" w:cs="Arial"/>
          <w:color w:val="333333"/>
          <w:sz w:val="24"/>
          <w:szCs w:val="24"/>
        </w:rPr>
        <w:t>obj</w:t>
      </w:r>
      <w:r w:rsidRPr="00D85591">
        <w:rPr>
          <w:rFonts w:ascii="Verdana" w:eastAsia="宋体" w:hAnsi="Verdana" w:cs="Arial"/>
          <w:color w:val="333333"/>
          <w:sz w:val="24"/>
          <w:szCs w:val="24"/>
        </w:rPr>
        <w:t>对象的多余属性</w:t>
      </w:r>
      <w:r w:rsidRPr="00D85591">
        <w:rPr>
          <w:rFonts w:ascii="Verdana" w:eastAsia="宋体" w:hAnsi="Verdana" w:cs="Arial"/>
          <w:color w:val="333333"/>
          <w:sz w:val="24"/>
          <w:szCs w:val="24"/>
        </w:rPr>
        <w:t>b</w:t>
      </w:r>
      <w:r w:rsidRPr="00D85591">
        <w:rPr>
          <w:rFonts w:ascii="Verdana" w:eastAsia="宋体" w:hAnsi="Verdana" w:cs="Arial"/>
          <w:color w:val="333333"/>
          <w:sz w:val="24"/>
          <w:szCs w:val="24"/>
        </w:rPr>
        <w:t>，所以导致了报错。</w:t>
      </w:r>
    </w:p>
    <w:p w:rsidR="00D85591" w:rsidRPr="003A7681" w:rsidRDefault="00D85591" w:rsidP="003A7681">
      <w:pPr>
        <w:pStyle w:val="6"/>
      </w:pPr>
      <w:r w:rsidRPr="003A7681">
        <w:t>preventExtensions()</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preventExtensions</w:t>
      </w:r>
      <w:r w:rsidRPr="00D85591">
        <w:rPr>
          <w:rFonts w:ascii="Verdana" w:eastAsia="宋体" w:hAnsi="Verdana" w:cs="Arial"/>
          <w:color w:val="333333"/>
          <w:sz w:val="24"/>
          <w:szCs w:val="24"/>
        </w:rPr>
        <w:t>方法拦截</w:t>
      </w:r>
      <w:r w:rsidRPr="00D85591">
        <w:rPr>
          <w:rFonts w:ascii="Verdana" w:eastAsia="宋体" w:hAnsi="Verdana" w:cs="Arial"/>
          <w:color w:val="333333"/>
          <w:sz w:val="24"/>
          <w:szCs w:val="24"/>
        </w:rPr>
        <w:t>Object.preventExtensions()</w:t>
      </w:r>
      <w:r w:rsidRPr="00D85591">
        <w:rPr>
          <w:rFonts w:ascii="Verdana" w:eastAsia="宋体" w:hAnsi="Verdana" w:cs="Arial"/>
          <w:color w:val="333333"/>
          <w:sz w:val="24"/>
          <w:szCs w:val="24"/>
        </w:rPr>
        <w:t>。该方法必须返回一个布尔值，否则会被自动转为布尔值。</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这个方法有一个限制，只有目标对象不可扩展时（即</w:t>
      </w:r>
      <w:r w:rsidRPr="00D85591">
        <w:rPr>
          <w:rFonts w:ascii="Verdana" w:eastAsia="宋体" w:hAnsi="Verdana" w:cs="Arial"/>
          <w:color w:val="333333"/>
          <w:sz w:val="24"/>
          <w:szCs w:val="24"/>
        </w:rPr>
        <w:t>Object.isExtensible(proxy)</w:t>
      </w:r>
      <w:r w:rsidRPr="00D85591">
        <w:rPr>
          <w:rFonts w:ascii="Verdana" w:eastAsia="宋体" w:hAnsi="Verdana" w:cs="Arial"/>
          <w:color w:val="333333"/>
          <w:sz w:val="24"/>
          <w:szCs w:val="24"/>
        </w:rPr>
        <w:t>为</w:t>
      </w:r>
      <w:r w:rsidRPr="00D85591">
        <w:rPr>
          <w:rFonts w:ascii="Verdana" w:eastAsia="宋体" w:hAnsi="Verdana" w:cs="Arial"/>
          <w:color w:val="333333"/>
          <w:sz w:val="24"/>
          <w:szCs w:val="24"/>
        </w:rPr>
        <w:t>false</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proxy.preventExtensions</w:t>
      </w:r>
      <w:r w:rsidRPr="00D85591">
        <w:rPr>
          <w:rFonts w:ascii="Verdana" w:eastAsia="宋体" w:hAnsi="Verdana" w:cs="Arial"/>
          <w:color w:val="333333"/>
          <w:sz w:val="24"/>
          <w:szCs w:val="24"/>
        </w:rPr>
        <w:t>才能返回</w:t>
      </w:r>
      <w:r w:rsidRPr="00D85591">
        <w:rPr>
          <w:rFonts w:ascii="Verdana" w:eastAsia="宋体" w:hAnsi="Verdana" w:cs="Arial"/>
          <w:color w:val="333333"/>
          <w:sz w:val="24"/>
          <w:szCs w:val="24"/>
        </w:rPr>
        <w:t>true</w:t>
      </w:r>
      <w:r w:rsidRPr="00D85591">
        <w:rPr>
          <w:rFonts w:ascii="Verdana" w:eastAsia="宋体" w:hAnsi="Verdana" w:cs="Arial"/>
          <w:color w:val="333333"/>
          <w:sz w:val="24"/>
          <w:szCs w:val="24"/>
        </w:rPr>
        <w:t>，否则会报错。</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preventExtensions: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Object.preventExtensions(p) // </w:t>
      </w:r>
      <w:r w:rsidRPr="00D85591">
        <w:rPr>
          <w:rFonts w:ascii="Consolas" w:eastAsia="宋体" w:hAnsi="Consolas" w:cs="Consolas"/>
          <w:color w:val="A6E22E"/>
          <w:sz w:val="24"/>
          <w:szCs w:val="24"/>
          <w:shd w:val="clear" w:color="auto" w:fill="111111"/>
        </w:rPr>
        <w:t>报错</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w:t>
      </w:r>
      <w:r w:rsidRPr="00D85591">
        <w:rPr>
          <w:rFonts w:ascii="Verdana" w:eastAsia="宋体" w:hAnsi="Verdana" w:cs="Arial"/>
          <w:color w:val="333333"/>
          <w:sz w:val="24"/>
          <w:szCs w:val="24"/>
        </w:rPr>
        <w:t>proxy.preventExtensions</w:t>
      </w:r>
      <w:r w:rsidRPr="00D85591">
        <w:rPr>
          <w:rFonts w:ascii="Verdana" w:eastAsia="宋体" w:hAnsi="Verdana" w:cs="Arial"/>
          <w:color w:val="333333"/>
          <w:sz w:val="24"/>
          <w:szCs w:val="24"/>
        </w:rPr>
        <w:t>方法返回</w:t>
      </w:r>
      <w:r w:rsidRPr="00D85591">
        <w:rPr>
          <w:rFonts w:ascii="Verdana" w:eastAsia="宋体" w:hAnsi="Verdana" w:cs="Arial"/>
          <w:color w:val="333333"/>
          <w:sz w:val="24"/>
          <w:szCs w:val="24"/>
        </w:rPr>
        <w:t>true</w:t>
      </w:r>
      <w:r w:rsidRPr="00D85591">
        <w:rPr>
          <w:rFonts w:ascii="Verdana" w:eastAsia="宋体" w:hAnsi="Verdana" w:cs="Arial"/>
          <w:color w:val="333333"/>
          <w:sz w:val="24"/>
          <w:szCs w:val="24"/>
        </w:rPr>
        <w:t>，但这时</w:t>
      </w:r>
      <w:r w:rsidRPr="00D85591">
        <w:rPr>
          <w:rFonts w:ascii="Verdana" w:eastAsia="宋体" w:hAnsi="Verdana" w:cs="Arial"/>
          <w:color w:val="333333"/>
          <w:sz w:val="24"/>
          <w:szCs w:val="24"/>
        </w:rPr>
        <w:t>Object.isExtensible(proxy)</w:t>
      </w:r>
      <w:r w:rsidRPr="00D85591">
        <w:rPr>
          <w:rFonts w:ascii="Verdana" w:eastAsia="宋体" w:hAnsi="Verdana" w:cs="Arial"/>
          <w:color w:val="333333"/>
          <w:sz w:val="24"/>
          <w:szCs w:val="24"/>
        </w:rPr>
        <w:t>会返回</w:t>
      </w:r>
      <w:r w:rsidRPr="00D85591">
        <w:rPr>
          <w:rFonts w:ascii="Verdana" w:eastAsia="宋体" w:hAnsi="Verdana" w:cs="Arial"/>
          <w:color w:val="333333"/>
          <w:sz w:val="24"/>
          <w:szCs w:val="24"/>
        </w:rPr>
        <w:t>true</w:t>
      </w:r>
      <w:r w:rsidRPr="00D85591">
        <w:rPr>
          <w:rFonts w:ascii="Verdana" w:eastAsia="宋体" w:hAnsi="Verdana" w:cs="Arial"/>
          <w:color w:val="333333"/>
          <w:sz w:val="24"/>
          <w:szCs w:val="24"/>
        </w:rPr>
        <w:t>，因此报错。</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为了防止出现这个问题，通常要在</w:t>
      </w:r>
      <w:r w:rsidRPr="00D85591">
        <w:rPr>
          <w:rFonts w:ascii="Verdana" w:eastAsia="宋体" w:hAnsi="Verdana" w:cs="Arial"/>
          <w:color w:val="333333"/>
          <w:sz w:val="24"/>
          <w:szCs w:val="24"/>
        </w:rPr>
        <w:t>proxy.preventExtensions</w:t>
      </w:r>
      <w:r w:rsidRPr="00D85591">
        <w:rPr>
          <w:rFonts w:ascii="Verdana" w:eastAsia="宋体" w:hAnsi="Verdana" w:cs="Arial"/>
          <w:color w:val="333333"/>
          <w:sz w:val="24"/>
          <w:szCs w:val="24"/>
        </w:rPr>
        <w:t>方法里面，调用一次</w:t>
      </w:r>
      <w:r w:rsidRPr="00D85591">
        <w:rPr>
          <w:rFonts w:ascii="Verdana" w:eastAsia="宋体" w:hAnsi="Verdana" w:cs="Arial"/>
          <w:color w:val="333333"/>
          <w:sz w:val="24"/>
          <w:szCs w:val="24"/>
        </w:rPr>
        <w:t>Object.preventExtensions</w:t>
      </w:r>
      <w:r w:rsidRPr="00D85591">
        <w:rPr>
          <w:rFonts w:ascii="Verdana" w:eastAsia="宋体" w:hAnsi="Verdana" w:cs="Arial"/>
          <w:color w:val="333333"/>
          <w:sz w:val="24"/>
          <w:szCs w:val="24"/>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 = new Proxy({},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preventExtensions: function(target)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console.log('called');</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Object.preventExtensions(target);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return true;</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Object.preventExtensions(p)</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"called"</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true</w:t>
      </w:r>
    </w:p>
    <w:p w:rsidR="00D85591" w:rsidRPr="003A7681" w:rsidRDefault="00D85591" w:rsidP="003A7681">
      <w:pPr>
        <w:pStyle w:val="6"/>
      </w:pPr>
      <w:r w:rsidRPr="003A7681">
        <w:lastRenderedPageBreak/>
        <w:t>setPrototypeOf()</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setPrototypeOf</w:t>
      </w:r>
      <w:r w:rsidRPr="00D85591">
        <w:rPr>
          <w:rFonts w:ascii="Verdana" w:eastAsia="宋体" w:hAnsi="Verdana" w:cs="Arial"/>
          <w:color w:val="333333"/>
          <w:sz w:val="24"/>
          <w:szCs w:val="24"/>
        </w:rPr>
        <w:t>方法主要用来拦截</w:t>
      </w:r>
      <w:r w:rsidRPr="00D85591">
        <w:rPr>
          <w:rFonts w:ascii="Verdana" w:eastAsia="宋体" w:hAnsi="Verdana" w:cs="Arial"/>
          <w:color w:val="333333"/>
          <w:sz w:val="24"/>
          <w:szCs w:val="24"/>
        </w:rPr>
        <w:t>Object.setPrototypeOf</w:t>
      </w:r>
      <w:r w:rsidRPr="00D85591">
        <w:rPr>
          <w:rFonts w:ascii="Verdana" w:eastAsia="宋体" w:hAnsi="Verdana" w:cs="Arial"/>
          <w:color w:val="333333"/>
          <w:sz w:val="24"/>
          <w:szCs w:val="24"/>
        </w:rPr>
        <w:t>方法。</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下面是一个例子。</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handler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setPrototypeOf (target, proto)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throw new Error('Changing the prototype is forbidden');</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xml:space="preserve">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proto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target = function () {};</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var proxy = new Proxy(target, handler);</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Object.setPrototypeOf(proxy, proto);</w:t>
      </w:r>
    </w:p>
    <w:p w:rsidR="00D85591" w:rsidRPr="00D85591" w:rsidRDefault="00D85591" w:rsidP="00D8559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D85591">
        <w:rPr>
          <w:rFonts w:ascii="Consolas" w:eastAsia="宋体" w:hAnsi="Consolas" w:cs="Consolas"/>
          <w:color w:val="A6E22E"/>
          <w:sz w:val="24"/>
          <w:szCs w:val="24"/>
          <w:shd w:val="clear" w:color="auto" w:fill="111111"/>
        </w:rPr>
        <w:t>// Error: Changing the prototype is forbidden</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上面代码中，只要修改</w:t>
      </w:r>
      <w:r w:rsidRPr="00D85591">
        <w:rPr>
          <w:rFonts w:ascii="Verdana" w:eastAsia="宋体" w:hAnsi="Verdana" w:cs="Arial"/>
          <w:color w:val="333333"/>
          <w:sz w:val="24"/>
          <w:szCs w:val="24"/>
        </w:rPr>
        <w:t>target</w:t>
      </w:r>
      <w:r w:rsidRPr="00D85591">
        <w:rPr>
          <w:rFonts w:ascii="Verdana" w:eastAsia="宋体" w:hAnsi="Verdana" w:cs="Arial"/>
          <w:color w:val="333333"/>
          <w:sz w:val="24"/>
          <w:szCs w:val="24"/>
        </w:rPr>
        <w:t>的原型对象，就会报错。</w:t>
      </w:r>
    </w:p>
    <w:p w:rsidR="00D85591" w:rsidRPr="00D85591" w:rsidRDefault="00D85591" w:rsidP="00D85591">
      <w:pPr>
        <w:adjustRightInd/>
        <w:snapToGrid/>
        <w:spacing w:before="100" w:beforeAutospacing="1" w:after="100" w:afterAutospacing="1"/>
        <w:ind w:left="225" w:firstLine="495"/>
        <w:rPr>
          <w:rFonts w:ascii="Verdana" w:eastAsia="宋体" w:hAnsi="Verdana" w:cs="Arial"/>
          <w:color w:val="333333"/>
          <w:sz w:val="24"/>
          <w:szCs w:val="24"/>
        </w:rPr>
      </w:pPr>
      <w:r w:rsidRPr="00D85591">
        <w:rPr>
          <w:rFonts w:ascii="Verdana" w:eastAsia="宋体" w:hAnsi="Verdana" w:cs="Arial"/>
          <w:color w:val="333333"/>
          <w:sz w:val="24"/>
          <w:szCs w:val="24"/>
        </w:rPr>
        <w:t>注意，该方法只能返回布尔值，否则会被自动转为布尔值。另外，如果目标对象不可扩展（</w:t>
      </w:r>
      <w:r w:rsidRPr="00D85591">
        <w:rPr>
          <w:rFonts w:ascii="Verdana" w:eastAsia="宋体" w:hAnsi="Verdana" w:cs="Arial"/>
          <w:color w:val="333333"/>
          <w:sz w:val="24"/>
          <w:szCs w:val="24"/>
        </w:rPr>
        <w:t>extensible</w:t>
      </w:r>
      <w:r w:rsidRPr="00D85591">
        <w:rPr>
          <w:rFonts w:ascii="Verdana" w:eastAsia="宋体" w:hAnsi="Verdana" w:cs="Arial"/>
          <w:color w:val="333333"/>
          <w:sz w:val="24"/>
          <w:szCs w:val="24"/>
        </w:rPr>
        <w:t>），</w:t>
      </w:r>
      <w:r w:rsidRPr="00D85591">
        <w:rPr>
          <w:rFonts w:ascii="Verdana" w:eastAsia="宋体" w:hAnsi="Verdana" w:cs="Arial"/>
          <w:color w:val="333333"/>
          <w:sz w:val="24"/>
          <w:szCs w:val="24"/>
        </w:rPr>
        <w:t>setPrototypeOf</w:t>
      </w:r>
      <w:r w:rsidRPr="00D85591">
        <w:rPr>
          <w:rFonts w:ascii="Verdana" w:eastAsia="宋体" w:hAnsi="Verdana" w:cs="Arial"/>
          <w:color w:val="333333"/>
          <w:sz w:val="24"/>
          <w:szCs w:val="24"/>
        </w:rPr>
        <w:t>方法不得改变目标对象的原型。</w:t>
      </w:r>
    </w:p>
    <w:p w:rsidR="003A7681" w:rsidRPr="003A7681" w:rsidRDefault="003A7681" w:rsidP="00A87C59">
      <w:pPr>
        <w:pStyle w:val="5"/>
        <w:numPr>
          <w:ilvl w:val="0"/>
          <w:numId w:val="26"/>
        </w:numPr>
      </w:pPr>
      <w:r w:rsidRPr="003A7681">
        <w:t>Proxy.revocable()</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Proxy.revocable</w:t>
      </w:r>
      <w:r w:rsidRPr="003A7681">
        <w:rPr>
          <w:rFonts w:ascii="Verdana" w:eastAsia="宋体" w:hAnsi="Verdana" w:cs="Arial"/>
          <w:color w:val="333333"/>
          <w:sz w:val="24"/>
          <w:szCs w:val="24"/>
        </w:rPr>
        <w:t>方法返回一个可取消的</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实例。</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let target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let handler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let {proxy, revoke} = Proxy.revocable(target, handler);</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proxy.foo = 123;</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proxy.foo // 123</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revoke();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proxy.foo // TypeError: Revoked</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Proxy.revocable</w:t>
      </w:r>
      <w:r w:rsidRPr="003A7681">
        <w:rPr>
          <w:rFonts w:ascii="Verdana" w:eastAsia="宋体" w:hAnsi="Verdana" w:cs="Arial"/>
          <w:color w:val="333333"/>
          <w:sz w:val="24"/>
          <w:szCs w:val="24"/>
        </w:rPr>
        <w:t>方法返回一个对象，该对象的</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属性是</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实例，</w:t>
      </w:r>
      <w:r w:rsidRPr="003A7681">
        <w:rPr>
          <w:rFonts w:ascii="Verdana" w:eastAsia="宋体" w:hAnsi="Verdana" w:cs="Arial"/>
          <w:color w:val="333333"/>
          <w:sz w:val="24"/>
          <w:szCs w:val="24"/>
        </w:rPr>
        <w:t>revoke</w:t>
      </w:r>
      <w:r w:rsidRPr="003A7681">
        <w:rPr>
          <w:rFonts w:ascii="Verdana" w:eastAsia="宋体" w:hAnsi="Verdana" w:cs="Arial"/>
          <w:color w:val="333333"/>
          <w:sz w:val="24"/>
          <w:szCs w:val="24"/>
        </w:rPr>
        <w:t>属性是一个函数，可以取消</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实例。上面代码中，当执行</w:t>
      </w:r>
      <w:r w:rsidRPr="003A7681">
        <w:rPr>
          <w:rFonts w:ascii="Verdana" w:eastAsia="宋体" w:hAnsi="Verdana" w:cs="Arial"/>
          <w:color w:val="333333"/>
          <w:sz w:val="24"/>
          <w:szCs w:val="24"/>
        </w:rPr>
        <w:t>revoke</w:t>
      </w:r>
      <w:r w:rsidRPr="003A7681">
        <w:rPr>
          <w:rFonts w:ascii="Verdana" w:eastAsia="宋体" w:hAnsi="Verdana" w:cs="Arial"/>
          <w:color w:val="333333"/>
          <w:sz w:val="24"/>
          <w:szCs w:val="24"/>
        </w:rPr>
        <w:t>函数之后，再访问</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实例，就会抛出一个错误。</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Proxy.revocable</w:t>
      </w:r>
      <w:r w:rsidRPr="003A7681">
        <w:rPr>
          <w:rFonts w:ascii="Verdana" w:eastAsia="宋体" w:hAnsi="Verdana" w:cs="Arial"/>
          <w:color w:val="333333"/>
          <w:sz w:val="24"/>
          <w:szCs w:val="24"/>
        </w:rPr>
        <w:t>的一个使用场景是，目标对象不允许直接访问，必须通过代理访问，一旦访问结束，就收回代理权，不允许再次访问。</w:t>
      </w:r>
    </w:p>
    <w:p w:rsidR="003A7681" w:rsidRPr="003A7681" w:rsidRDefault="003A7681" w:rsidP="00A87C59">
      <w:pPr>
        <w:pStyle w:val="5"/>
        <w:numPr>
          <w:ilvl w:val="0"/>
          <w:numId w:val="26"/>
        </w:numPr>
      </w:pPr>
      <w:r w:rsidRPr="003A7681">
        <w:t xml:space="preserve">this </w:t>
      </w:r>
      <w:r w:rsidRPr="003A7681">
        <w:t>问题</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虽然</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可以代理针对目标对象的访问，但它不是目标对象的透明代理，即不做任何拦截的情况下，也无法保证与目标对象的行为一致。主要原因就是在</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代理的情况下，目标对象内部的</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关键字会指向</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代理。</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lastRenderedPageBreak/>
        <w:t>const target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m: function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console.log(this === proxy);</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handler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proxy = new Proxy(target, handler);</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target.m() // false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proxy.m()  // true</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上面代码中，一旦</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代理</w:t>
      </w:r>
      <w:r w:rsidRPr="003A7681">
        <w:rPr>
          <w:rFonts w:ascii="Verdana" w:eastAsia="宋体" w:hAnsi="Verdana" w:cs="Arial"/>
          <w:color w:val="333333"/>
          <w:sz w:val="24"/>
          <w:szCs w:val="24"/>
        </w:rPr>
        <w:t>target.m</w:t>
      </w:r>
      <w:r w:rsidRPr="003A7681">
        <w:rPr>
          <w:rFonts w:ascii="Verdana" w:eastAsia="宋体" w:hAnsi="Verdana" w:cs="Arial"/>
          <w:color w:val="333333"/>
          <w:sz w:val="24"/>
          <w:szCs w:val="24"/>
        </w:rPr>
        <w:t>，后者内部的</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就是指向</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，而不是</w:t>
      </w:r>
      <w:r w:rsidRPr="003A7681">
        <w:rPr>
          <w:rFonts w:ascii="Verdana" w:eastAsia="宋体" w:hAnsi="Verdana" w:cs="Arial"/>
          <w:color w:val="333333"/>
          <w:sz w:val="24"/>
          <w:szCs w:val="24"/>
        </w:rPr>
        <w:t>target</w:t>
      </w:r>
      <w:r w:rsidRPr="003A7681">
        <w:rPr>
          <w:rFonts w:ascii="Verdana" w:eastAsia="宋体" w:hAnsi="Verdana" w:cs="Arial"/>
          <w:color w:val="333333"/>
          <w:sz w:val="24"/>
          <w:szCs w:val="24"/>
        </w:rPr>
        <w:t>。</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下面是一个例子，由于</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指向的变化，导致</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无法代理目标对象。</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_name = new WeakMap();</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class Person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constructor(name)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_name.set(this, name);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get name()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return _name.get(this);</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jane = new Person('Jane');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jane.name // 'Jane'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proxy = new Proxy(jane,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proxy.name // undefined</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上面代码中，目标对象</w:t>
      </w:r>
      <w:r w:rsidRPr="003A7681">
        <w:rPr>
          <w:rFonts w:ascii="Verdana" w:eastAsia="宋体" w:hAnsi="Verdana" w:cs="Arial"/>
          <w:color w:val="333333"/>
          <w:sz w:val="24"/>
          <w:szCs w:val="24"/>
        </w:rPr>
        <w:t>jane</w:t>
      </w:r>
      <w:r w:rsidRPr="003A7681">
        <w:rPr>
          <w:rFonts w:ascii="Verdana" w:eastAsia="宋体" w:hAnsi="Verdana" w:cs="Arial"/>
          <w:color w:val="333333"/>
          <w:sz w:val="24"/>
          <w:szCs w:val="24"/>
        </w:rPr>
        <w:t>的</w:t>
      </w:r>
      <w:r w:rsidRPr="003A7681">
        <w:rPr>
          <w:rFonts w:ascii="Verdana" w:eastAsia="宋体" w:hAnsi="Verdana" w:cs="Arial"/>
          <w:color w:val="333333"/>
          <w:sz w:val="24"/>
          <w:szCs w:val="24"/>
        </w:rPr>
        <w:t>name</w:t>
      </w:r>
      <w:r w:rsidRPr="003A7681">
        <w:rPr>
          <w:rFonts w:ascii="Verdana" w:eastAsia="宋体" w:hAnsi="Verdana" w:cs="Arial"/>
          <w:color w:val="333333"/>
          <w:sz w:val="24"/>
          <w:szCs w:val="24"/>
        </w:rPr>
        <w:t>属性，实际保存在外部</w:t>
      </w:r>
      <w:r w:rsidRPr="003A7681">
        <w:rPr>
          <w:rFonts w:ascii="Verdana" w:eastAsia="宋体" w:hAnsi="Verdana" w:cs="Arial"/>
          <w:color w:val="333333"/>
          <w:sz w:val="24"/>
          <w:szCs w:val="24"/>
        </w:rPr>
        <w:t>WeakMap</w:t>
      </w:r>
      <w:r w:rsidRPr="003A7681">
        <w:rPr>
          <w:rFonts w:ascii="Verdana" w:eastAsia="宋体" w:hAnsi="Verdana" w:cs="Arial"/>
          <w:color w:val="333333"/>
          <w:sz w:val="24"/>
          <w:szCs w:val="24"/>
        </w:rPr>
        <w:t>对象</w:t>
      </w:r>
      <w:r w:rsidRPr="003A7681">
        <w:rPr>
          <w:rFonts w:ascii="Verdana" w:eastAsia="宋体" w:hAnsi="Verdana" w:cs="Arial"/>
          <w:color w:val="333333"/>
          <w:sz w:val="24"/>
          <w:szCs w:val="24"/>
        </w:rPr>
        <w:t>_name</w:t>
      </w:r>
      <w:r w:rsidRPr="003A7681">
        <w:rPr>
          <w:rFonts w:ascii="Verdana" w:eastAsia="宋体" w:hAnsi="Verdana" w:cs="Arial"/>
          <w:color w:val="333333"/>
          <w:sz w:val="24"/>
          <w:szCs w:val="24"/>
        </w:rPr>
        <w:t>上面，通过</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键区分。由于通过</w:t>
      </w:r>
      <w:r w:rsidRPr="003A7681">
        <w:rPr>
          <w:rFonts w:ascii="Verdana" w:eastAsia="宋体" w:hAnsi="Verdana" w:cs="Arial"/>
          <w:color w:val="333333"/>
          <w:sz w:val="24"/>
          <w:szCs w:val="24"/>
        </w:rPr>
        <w:t>proxy.name</w:t>
      </w:r>
      <w:r w:rsidRPr="003A7681">
        <w:rPr>
          <w:rFonts w:ascii="Verdana" w:eastAsia="宋体" w:hAnsi="Verdana" w:cs="Arial"/>
          <w:color w:val="333333"/>
          <w:sz w:val="24"/>
          <w:szCs w:val="24"/>
        </w:rPr>
        <w:t>访问时，</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指向</w:t>
      </w:r>
      <w:r w:rsidRPr="003A7681">
        <w:rPr>
          <w:rFonts w:ascii="Verdana" w:eastAsia="宋体" w:hAnsi="Verdana" w:cs="Arial"/>
          <w:color w:val="333333"/>
          <w:sz w:val="24"/>
          <w:szCs w:val="24"/>
        </w:rPr>
        <w:t>proxy</w:t>
      </w:r>
      <w:r w:rsidRPr="003A7681">
        <w:rPr>
          <w:rFonts w:ascii="Verdana" w:eastAsia="宋体" w:hAnsi="Verdana" w:cs="Arial"/>
          <w:color w:val="333333"/>
          <w:sz w:val="24"/>
          <w:szCs w:val="24"/>
        </w:rPr>
        <w:t>，导致无法取到值，所以返回</w:t>
      </w:r>
      <w:r w:rsidRPr="003A7681">
        <w:rPr>
          <w:rFonts w:ascii="Verdana" w:eastAsia="宋体" w:hAnsi="Verdana" w:cs="Arial"/>
          <w:color w:val="333333"/>
          <w:sz w:val="24"/>
          <w:szCs w:val="24"/>
        </w:rPr>
        <w:t>undefined</w:t>
      </w:r>
      <w:r w:rsidRPr="003A7681">
        <w:rPr>
          <w:rFonts w:ascii="Verdana" w:eastAsia="宋体" w:hAnsi="Verdana" w:cs="Arial"/>
          <w:color w:val="333333"/>
          <w:sz w:val="24"/>
          <w:szCs w:val="24"/>
        </w:rPr>
        <w:t>。</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此外，有些原生对象的内部属性，只有通过正确的</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才能拿到，所以</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也无法代理这些原生对象的属性。</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target = new Date();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handler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proxy = new Proxy(target, handler);</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proxy.getDate();</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TypeError: this is not a Date object.</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上面代码中，</w:t>
      </w:r>
      <w:r w:rsidRPr="003A7681">
        <w:rPr>
          <w:rFonts w:ascii="Verdana" w:eastAsia="宋体" w:hAnsi="Verdana" w:cs="Arial"/>
          <w:color w:val="333333"/>
          <w:sz w:val="24"/>
          <w:szCs w:val="24"/>
        </w:rPr>
        <w:t>getDate</w:t>
      </w:r>
      <w:r w:rsidRPr="003A7681">
        <w:rPr>
          <w:rFonts w:ascii="Verdana" w:eastAsia="宋体" w:hAnsi="Verdana" w:cs="Arial"/>
          <w:color w:val="333333"/>
          <w:sz w:val="24"/>
          <w:szCs w:val="24"/>
        </w:rPr>
        <w:t>方法只能在</w:t>
      </w:r>
      <w:r w:rsidRPr="003A7681">
        <w:rPr>
          <w:rFonts w:ascii="Verdana" w:eastAsia="宋体" w:hAnsi="Verdana" w:cs="Arial"/>
          <w:color w:val="333333"/>
          <w:sz w:val="24"/>
          <w:szCs w:val="24"/>
        </w:rPr>
        <w:t>Date</w:t>
      </w:r>
      <w:r w:rsidRPr="003A7681">
        <w:rPr>
          <w:rFonts w:ascii="Verdana" w:eastAsia="宋体" w:hAnsi="Verdana" w:cs="Arial"/>
          <w:color w:val="333333"/>
          <w:sz w:val="24"/>
          <w:szCs w:val="24"/>
        </w:rPr>
        <w:t>对象实例上面拿到，如果</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不是</w:t>
      </w:r>
      <w:r w:rsidRPr="003A7681">
        <w:rPr>
          <w:rFonts w:ascii="Verdana" w:eastAsia="宋体" w:hAnsi="Verdana" w:cs="Arial"/>
          <w:color w:val="333333"/>
          <w:sz w:val="24"/>
          <w:szCs w:val="24"/>
        </w:rPr>
        <w:t>Date</w:t>
      </w:r>
      <w:r w:rsidRPr="003A7681">
        <w:rPr>
          <w:rFonts w:ascii="Verdana" w:eastAsia="宋体" w:hAnsi="Verdana" w:cs="Arial"/>
          <w:color w:val="333333"/>
          <w:sz w:val="24"/>
          <w:szCs w:val="24"/>
        </w:rPr>
        <w:t>对象实例就会报错。这时，</w:t>
      </w:r>
      <w:r w:rsidRPr="003A7681">
        <w:rPr>
          <w:rFonts w:ascii="Verdana" w:eastAsia="宋体" w:hAnsi="Verdana" w:cs="Arial"/>
          <w:color w:val="333333"/>
          <w:sz w:val="24"/>
          <w:szCs w:val="24"/>
        </w:rPr>
        <w:t>this</w:t>
      </w:r>
      <w:r w:rsidRPr="003A7681">
        <w:rPr>
          <w:rFonts w:ascii="Verdana" w:eastAsia="宋体" w:hAnsi="Verdana" w:cs="Arial"/>
          <w:color w:val="333333"/>
          <w:sz w:val="24"/>
          <w:szCs w:val="24"/>
        </w:rPr>
        <w:t>绑定原始对象，就可以解决这个问题。</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target = new Date('2015-01-01');</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handler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lastRenderedPageBreak/>
        <w:t xml:space="preserve">  get(target, prop)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if (prop === 'getDate')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return target.getDate.bind(target);</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return Reflect.get(target, prop);</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proxy = new Proxy(target, handler);</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proxy.getDate() // 1</w:t>
      </w:r>
    </w:p>
    <w:p w:rsidR="003A7681" w:rsidRPr="003A7681" w:rsidRDefault="003A7681" w:rsidP="00A87C59">
      <w:pPr>
        <w:pStyle w:val="5"/>
        <w:numPr>
          <w:ilvl w:val="0"/>
          <w:numId w:val="26"/>
        </w:numPr>
      </w:pPr>
      <w:r w:rsidRPr="003A7681">
        <w:t>实例：</w:t>
      </w:r>
      <w:r w:rsidRPr="003A7681">
        <w:t xml:space="preserve">Web </w:t>
      </w:r>
      <w:r w:rsidRPr="003A7681">
        <w:t>服务的客户端</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 xml:space="preserve">Proxy </w:t>
      </w:r>
      <w:r w:rsidRPr="003A7681">
        <w:rPr>
          <w:rFonts w:ascii="Verdana" w:eastAsia="宋体" w:hAnsi="Verdana" w:cs="Arial"/>
          <w:color w:val="333333"/>
          <w:sz w:val="24"/>
          <w:szCs w:val="24"/>
        </w:rPr>
        <w:t>对象可以拦截目标对象的任意属性，这使得它很合适用来写</w:t>
      </w:r>
      <w:r w:rsidRPr="003A7681">
        <w:rPr>
          <w:rFonts w:ascii="Verdana" w:eastAsia="宋体" w:hAnsi="Verdana" w:cs="Arial"/>
          <w:color w:val="333333"/>
          <w:sz w:val="24"/>
          <w:szCs w:val="24"/>
        </w:rPr>
        <w:t xml:space="preserve"> Web </w:t>
      </w:r>
      <w:r w:rsidRPr="003A7681">
        <w:rPr>
          <w:rFonts w:ascii="Verdana" w:eastAsia="宋体" w:hAnsi="Verdana" w:cs="Arial"/>
          <w:color w:val="333333"/>
          <w:sz w:val="24"/>
          <w:szCs w:val="24"/>
        </w:rPr>
        <w:t>服务的客户端。</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const service = createWebService('http://example.com/data');</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service.employees().then(json =&gt;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const employees = JSON.parse(json);</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w:t>
      </w:r>
    </w:p>
    <w:p w:rsidR="003A7681" w:rsidRPr="003A7681" w:rsidRDefault="003A7681" w:rsidP="003A7681">
      <w:pPr>
        <w:adjustRightInd/>
        <w:snapToGrid/>
        <w:spacing w:before="100" w:beforeAutospacing="1" w:after="100" w:afterAutospacing="1"/>
        <w:ind w:left="225" w:firstLine="495"/>
        <w:rPr>
          <w:rFonts w:ascii="Verdana" w:eastAsia="宋体" w:hAnsi="Verdana" w:cs="Arial"/>
          <w:color w:val="333333"/>
          <w:sz w:val="24"/>
          <w:szCs w:val="24"/>
        </w:rPr>
      </w:pPr>
      <w:r w:rsidRPr="003A7681">
        <w:rPr>
          <w:rFonts w:ascii="Verdana" w:eastAsia="宋体" w:hAnsi="Verdana" w:cs="Arial"/>
          <w:color w:val="333333"/>
          <w:sz w:val="24"/>
          <w:szCs w:val="24"/>
        </w:rPr>
        <w:t>上面代码新建了一个</w:t>
      </w:r>
      <w:r w:rsidRPr="003A7681">
        <w:rPr>
          <w:rFonts w:ascii="Verdana" w:eastAsia="宋体" w:hAnsi="Verdana" w:cs="Arial"/>
          <w:color w:val="333333"/>
          <w:sz w:val="24"/>
          <w:szCs w:val="24"/>
        </w:rPr>
        <w:t xml:space="preserve"> Web </w:t>
      </w:r>
      <w:r w:rsidRPr="003A7681">
        <w:rPr>
          <w:rFonts w:ascii="Verdana" w:eastAsia="宋体" w:hAnsi="Verdana" w:cs="Arial"/>
          <w:color w:val="333333"/>
          <w:sz w:val="24"/>
          <w:szCs w:val="24"/>
        </w:rPr>
        <w:t>服务的接口，这个接口返回各种数据。</w:t>
      </w:r>
      <w:r w:rsidRPr="003A7681">
        <w:rPr>
          <w:rFonts w:ascii="Verdana" w:eastAsia="宋体" w:hAnsi="Verdana" w:cs="Arial"/>
          <w:color w:val="333333"/>
          <w:sz w:val="24"/>
          <w:szCs w:val="24"/>
        </w:rPr>
        <w:t xml:space="preserve">Proxy </w:t>
      </w:r>
      <w:r w:rsidRPr="003A7681">
        <w:rPr>
          <w:rFonts w:ascii="Verdana" w:eastAsia="宋体" w:hAnsi="Verdana" w:cs="Arial"/>
          <w:color w:val="333333"/>
          <w:sz w:val="24"/>
          <w:szCs w:val="24"/>
        </w:rPr>
        <w:t>可以拦截这个对象的任意属性，所以不用为每一种数据写一个适配方法，只要写一个</w:t>
      </w:r>
      <w:r w:rsidRPr="003A7681">
        <w:rPr>
          <w:rFonts w:ascii="Verdana" w:eastAsia="宋体" w:hAnsi="Verdana" w:cs="Arial"/>
          <w:color w:val="333333"/>
          <w:sz w:val="24"/>
          <w:szCs w:val="24"/>
        </w:rPr>
        <w:t xml:space="preserve"> Proxy </w:t>
      </w:r>
      <w:r w:rsidRPr="003A7681">
        <w:rPr>
          <w:rFonts w:ascii="Verdana" w:eastAsia="宋体" w:hAnsi="Verdana" w:cs="Arial"/>
          <w:color w:val="333333"/>
          <w:sz w:val="24"/>
          <w:szCs w:val="24"/>
        </w:rPr>
        <w:t>拦截就可以了。</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function createWebService(baseUrl)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return new Proxy({},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get(target, propKey, receiver)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return () =&gt; httpGet(baseUrl+'/' + propKey);</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 xml:space="preserve">  });</w:t>
      </w:r>
    </w:p>
    <w:p w:rsidR="003A7681" w:rsidRPr="003A7681" w:rsidRDefault="003A7681" w:rsidP="003A7681">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3A7681">
        <w:rPr>
          <w:rFonts w:ascii="Consolas" w:eastAsia="宋体" w:hAnsi="Consolas" w:cs="Consolas"/>
          <w:color w:val="A6E22E"/>
          <w:sz w:val="24"/>
          <w:szCs w:val="24"/>
          <w:shd w:val="clear" w:color="auto" w:fill="111111"/>
        </w:rPr>
        <w:t>}</w:t>
      </w:r>
    </w:p>
    <w:p w:rsidR="003A7681" w:rsidRDefault="003A7681" w:rsidP="003A7681">
      <w:pPr>
        <w:adjustRightInd/>
        <w:snapToGrid/>
        <w:spacing w:before="100" w:beforeAutospacing="1" w:after="100" w:afterAutospacing="1"/>
        <w:ind w:left="225" w:firstLine="495"/>
        <w:rPr>
          <w:rFonts w:ascii="Verdana" w:eastAsia="宋体" w:hAnsi="Verdana" w:cs="Arial" w:hint="eastAsia"/>
          <w:color w:val="333333"/>
          <w:sz w:val="24"/>
          <w:szCs w:val="24"/>
        </w:rPr>
      </w:pPr>
      <w:r w:rsidRPr="003A7681">
        <w:rPr>
          <w:rFonts w:ascii="Verdana" w:eastAsia="宋体" w:hAnsi="Verdana" w:cs="Arial"/>
          <w:color w:val="333333"/>
          <w:sz w:val="24"/>
          <w:szCs w:val="24"/>
        </w:rPr>
        <w:t>同理，</w:t>
      </w:r>
      <w:r w:rsidRPr="003A7681">
        <w:rPr>
          <w:rFonts w:ascii="Verdana" w:eastAsia="宋体" w:hAnsi="Verdana" w:cs="Arial"/>
          <w:color w:val="333333"/>
          <w:sz w:val="24"/>
          <w:szCs w:val="24"/>
        </w:rPr>
        <w:t xml:space="preserve">Proxy </w:t>
      </w:r>
      <w:r w:rsidRPr="003A7681">
        <w:rPr>
          <w:rFonts w:ascii="Verdana" w:eastAsia="宋体" w:hAnsi="Verdana" w:cs="Arial"/>
          <w:color w:val="333333"/>
          <w:sz w:val="24"/>
          <w:szCs w:val="24"/>
        </w:rPr>
        <w:t>也可以用来实现数据库的</w:t>
      </w:r>
      <w:r w:rsidRPr="003A7681">
        <w:rPr>
          <w:rFonts w:ascii="Verdana" w:eastAsia="宋体" w:hAnsi="Verdana" w:cs="Arial"/>
          <w:color w:val="333333"/>
          <w:sz w:val="24"/>
          <w:szCs w:val="24"/>
        </w:rPr>
        <w:t xml:space="preserve"> ORM </w:t>
      </w:r>
      <w:r w:rsidRPr="003A7681">
        <w:rPr>
          <w:rFonts w:ascii="Verdana" w:eastAsia="宋体" w:hAnsi="Verdana" w:cs="Arial"/>
          <w:color w:val="333333"/>
          <w:sz w:val="24"/>
          <w:szCs w:val="24"/>
        </w:rPr>
        <w:t>层。</w:t>
      </w:r>
    </w:p>
    <w:p w:rsidR="00656D72" w:rsidRDefault="00656D72" w:rsidP="003A7681">
      <w:pPr>
        <w:adjustRightInd/>
        <w:snapToGrid/>
        <w:spacing w:before="100" w:beforeAutospacing="1" w:after="100" w:afterAutospacing="1"/>
        <w:ind w:left="225" w:firstLine="495"/>
        <w:rPr>
          <w:rFonts w:ascii="Verdana" w:eastAsia="宋体" w:hAnsi="Verdana" w:cs="Arial" w:hint="eastAsia"/>
          <w:color w:val="333333"/>
          <w:sz w:val="24"/>
          <w:szCs w:val="24"/>
        </w:rPr>
      </w:pPr>
    </w:p>
    <w:p w:rsidR="00656D72" w:rsidRDefault="00656D72" w:rsidP="00A87C59">
      <w:pPr>
        <w:pStyle w:val="4"/>
        <w:numPr>
          <w:ilvl w:val="0"/>
          <w:numId w:val="19"/>
        </w:numPr>
        <w:rPr>
          <w:rFonts w:hint="eastAsia"/>
          <w:b w:val="0"/>
        </w:rPr>
      </w:pPr>
      <w:r w:rsidRPr="00656D72">
        <w:rPr>
          <w:rFonts w:hint="eastAsia"/>
          <w:b w:val="0"/>
        </w:rPr>
        <w:t>Reflect</w:t>
      </w:r>
    </w:p>
    <w:p w:rsidR="00E01D45" w:rsidRPr="00E01D45" w:rsidRDefault="00E01D45" w:rsidP="00A87C59">
      <w:pPr>
        <w:pStyle w:val="5"/>
        <w:numPr>
          <w:ilvl w:val="0"/>
          <w:numId w:val="32"/>
        </w:numPr>
        <w:rPr>
          <w:rFonts w:hint="eastAsia"/>
        </w:rPr>
      </w:pPr>
      <w:r>
        <w:rPr>
          <w:rFonts w:hint="eastAsia"/>
        </w:rPr>
        <w:t>概述</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对象与</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对象一样，也是</w:t>
      </w:r>
      <w:r w:rsidRPr="00656D72">
        <w:rPr>
          <w:rFonts w:ascii="Verdana" w:eastAsia="宋体" w:hAnsi="Verdana" w:cs="Arial"/>
          <w:color w:val="333333"/>
          <w:sz w:val="24"/>
          <w:szCs w:val="24"/>
        </w:rPr>
        <w:t xml:space="preserve"> ES6 </w:t>
      </w:r>
      <w:r w:rsidRPr="00656D72">
        <w:rPr>
          <w:rFonts w:ascii="Verdana" w:eastAsia="宋体" w:hAnsi="Verdana" w:cs="Arial"/>
          <w:color w:val="333333"/>
          <w:sz w:val="24"/>
          <w:szCs w:val="24"/>
        </w:rPr>
        <w:t>为了操作对象而提供的新</w:t>
      </w:r>
      <w:r w:rsidRPr="00656D72">
        <w:rPr>
          <w:rFonts w:ascii="Verdana" w:eastAsia="宋体" w:hAnsi="Verdana" w:cs="Arial"/>
          <w:color w:val="333333"/>
          <w:sz w:val="24"/>
          <w:szCs w:val="24"/>
        </w:rPr>
        <w:t xml:space="preserve"> API</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对象的设计目的有这样几个。</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w:t>
      </w:r>
      <w:r w:rsidRPr="00656D72">
        <w:rPr>
          <w:rFonts w:ascii="Verdana" w:eastAsia="宋体" w:hAnsi="Verdana" w:cs="Arial"/>
          <w:color w:val="333333"/>
          <w:sz w:val="24"/>
          <w:szCs w:val="24"/>
        </w:rPr>
        <w:t>1</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 xml:space="preserve"> </w:t>
      </w:r>
      <w:r w:rsidRPr="00656D72">
        <w:rPr>
          <w:rFonts w:ascii="Verdana" w:eastAsia="宋体" w:hAnsi="Verdana" w:cs="Arial"/>
          <w:color w:val="333333"/>
          <w:sz w:val="24"/>
          <w:szCs w:val="24"/>
        </w:rPr>
        <w:t>将</w:t>
      </w:r>
      <w:r w:rsidRPr="00656D72">
        <w:rPr>
          <w:rFonts w:ascii="Verdana" w:eastAsia="宋体" w:hAnsi="Verdana" w:cs="Arial"/>
          <w:color w:val="333333"/>
          <w:sz w:val="24"/>
          <w:szCs w:val="24"/>
        </w:rPr>
        <w:t>Object</w:t>
      </w:r>
      <w:r w:rsidRPr="00656D72">
        <w:rPr>
          <w:rFonts w:ascii="Verdana" w:eastAsia="宋体" w:hAnsi="Verdana" w:cs="Arial"/>
          <w:color w:val="333333"/>
          <w:sz w:val="24"/>
          <w:szCs w:val="24"/>
        </w:rPr>
        <w:t>对象的一些明显属于语言内部的方法（比如</w:t>
      </w:r>
      <w:r w:rsidRPr="00656D72">
        <w:rPr>
          <w:rFonts w:ascii="Verdana" w:eastAsia="宋体" w:hAnsi="Verdana" w:cs="Arial"/>
          <w:color w:val="333333"/>
          <w:sz w:val="24"/>
          <w:szCs w:val="24"/>
        </w:rPr>
        <w:t>Object.defineProperty</w:t>
      </w:r>
      <w:r w:rsidRPr="00656D72">
        <w:rPr>
          <w:rFonts w:ascii="Verdana" w:eastAsia="宋体" w:hAnsi="Verdana" w:cs="Arial"/>
          <w:color w:val="333333"/>
          <w:sz w:val="24"/>
          <w:szCs w:val="24"/>
        </w:rPr>
        <w:t>），放到</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对象上。现阶段，某些方法同时在</w:t>
      </w:r>
      <w:r w:rsidRPr="00656D72">
        <w:rPr>
          <w:rFonts w:ascii="Verdana" w:eastAsia="宋体" w:hAnsi="Verdana" w:cs="Arial"/>
          <w:color w:val="333333"/>
          <w:sz w:val="24"/>
          <w:szCs w:val="24"/>
        </w:rPr>
        <w:t>Object</w:t>
      </w:r>
      <w:r w:rsidRPr="00656D72">
        <w:rPr>
          <w:rFonts w:ascii="Verdana" w:eastAsia="宋体" w:hAnsi="Verdana" w:cs="Arial"/>
          <w:color w:val="333333"/>
          <w:sz w:val="24"/>
          <w:szCs w:val="24"/>
        </w:rPr>
        <w:t>和</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对象上部署，未来的新方法将只部署在</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对象上。也就是说，从</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对象上可以拿到语言内部的方法。</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lastRenderedPageBreak/>
        <w:t>（</w:t>
      </w:r>
      <w:r w:rsidRPr="00656D72">
        <w:rPr>
          <w:rFonts w:ascii="Verdana" w:eastAsia="宋体" w:hAnsi="Verdana" w:cs="Arial"/>
          <w:color w:val="333333"/>
          <w:sz w:val="24"/>
          <w:szCs w:val="24"/>
        </w:rPr>
        <w:t>2</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 xml:space="preserve"> </w:t>
      </w:r>
      <w:r w:rsidRPr="00656D72">
        <w:rPr>
          <w:rFonts w:ascii="Verdana" w:eastAsia="宋体" w:hAnsi="Verdana" w:cs="Arial"/>
          <w:color w:val="333333"/>
          <w:sz w:val="24"/>
          <w:szCs w:val="24"/>
        </w:rPr>
        <w:t>修改某些</w:t>
      </w:r>
      <w:r w:rsidRPr="00656D72">
        <w:rPr>
          <w:rFonts w:ascii="Verdana" w:eastAsia="宋体" w:hAnsi="Verdana" w:cs="Arial"/>
          <w:color w:val="333333"/>
          <w:sz w:val="24"/>
          <w:szCs w:val="24"/>
        </w:rPr>
        <w:t>Object</w:t>
      </w:r>
      <w:r w:rsidRPr="00656D72">
        <w:rPr>
          <w:rFonts w:ascii="Verdana" w:eastAsia="宋体" w:hAnsi="Verdana" w:cs="Arial"/>
          <w:color w:val="333333"/>
          <w:sz w:val="24"/>
          <w:szCs w:val="24"/>
        </w:rPr>
        <w:t>方法的返回结果，让其变得更合理。比如，</w:t>
      </w:r>
      <w:r w:rsidRPr="00656D72">
        <w:rPr>
          <w:rFonts w:ascii="Verdana" w:eastAsia="宋体" w:hAnsi="Verdana" w:cs="Arial"/>
          <w:color w:val="333333"/>
          <w:sz w:val="24"/>
          <w:szCs w:val="24"/>
        </w:rPr>
        <w:t>Object.defineProperty(obj, name, desc)</w:t>
      </w:r>
      <w:r w:rsidRPr="00656D72">
        <w:rPr>
          <w:rFonts w:ascii="Verdana" w:eastAsia="宋体" w:hAnsi="Verdana" w:cs="Arial"/>
          <w:color w:val="333333"/>
          <w:sz w:val="24"/>
          <w:szCs w:val="24"/>
        </w:rPr>
        <w:t>在无法定义属性时，会抛出一个错误，而</w:t>
      </w:r>
      <w:r w:rsidRPr="00656D72">
        <w:rPr>
          <w:rFonts w:ascii="Verdana" w:eastAsia="宋体" w:hAnsi="Verdana" w:cs="Arial"/>
          <w:color w:val="333333"/>
          <w:sz w:val="24"/>
          <w:szCs w:val="24"/>
        </w:rPr>
        <w:t>Reflect.defineProperty(obj, name, desc)</w:t>
      </w:r>
      <w:r w:rsidRPr="00656D72">
        <w:rPr>
          <w:rFonts w:ascii="Verdana" w:eastAsia="宋体" w:hAnsi="Verdana" w:cs="Arial"/>
          <w:color w:val="333333"/>
          <w:sz w:val="24"/>
          <w:szCs w:val="24"/>
        </w:rPr>
        <w:t>则会返回</w:t>
      </w:r>
      <w:r w:rsidRPr="00656D72">
        <w:rPr>
          <w:rFonts w:ascii="Verdana" w:eastAsia="宋体" w:hAnsi="Verdana" w:cs="Arial"/>
          <w:color w:val="333333"/>
          <w:sz w:val="24"/>
          <w:szCs w:val="24"/>
        </w:rPr>
        <w:t>false</w:t>
      </w:r>
      <w:r w:rsidRPr="00656D72">
        <w:rPr>
          <w:rFonts w:ascii="Verdana" w:eastAsia="宋体" w:hAnsi="Verdana" w:cs="Arial"/>
          <w:color w:val="333333"/>
          <w:sz w:val="24"/>
          <w:szCs w:val="24"/>
        </w:rPr>
        <w:t>。</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老写法</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try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Object.defineProperty(target, property, attributes);</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 success</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catch (e)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 failure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if (Reflect.defineProperty(target, property, attributes))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 success</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else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 failure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w:t>
      </w:r>
      <w:r w:rsidRPr="00656D72">
        <w:rPr>
          <w:rFonts w:ascii="Verdana" w:eastAsia="宋体" w:hAnsi="Verdana" w:cs="Arial"/>
          <w:color w:val="333333"/>
          <w:sz w:val="24"/>
          <w:szCs w:val="24"/>
        </w:rPr>
        <w:t>3</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 xml:space="preserve"> </w:t>
      </w:r>
      <w:r w:rsidRPr="00656D72">
        <w:rPr>
          <w:rFonts w:ascii="Verdana" w:eastAsia="宋体" w:hAnsi="Verdana" w:cs="Arial"/>
          <w:color w:val="333333"/>
          <w:sz w:val="24"/>
          <w:szCs w:val="24"/>
        </w:rPr>
        <w:t>让</w:t>
      </w:r>
      <w:r w:rsidRPr="00656D72">
        <w:rPr>
          <w:rFonts w:ascii="Verdana" w:eastAsia="宋体" w:hAnsi="Verdana" w:cs="Arial"/>
          <w:color w:val="333333"/>
          <w:sz w:val="24"/>
          <w:szCs w:val="24"/>
        </w:rPr>
        <w:t>Object</w:t>
      </w:r>
      <w:r w:rsidRPr="00656D72">
        <w:rPr>
          <w:rFonts w:ascii="Verdana" w:eastAsia="宋体" w:hAnsi="Verdana" w:cs="Arial"/>
          <w:color w:val="333333"/>
          <w:sz w:val="24"/>
          <w:szCs w:val="24"/>
        </w:rPr>
        <w:t>操作都变成函数行为。某些</w:t>
      </w:r>
      <w:r w:rsidRPr="00656D72">
        <w:rPr>
          <w:rFonts w:ascii="Verdana" w:eastAsia="宋体" w:hAnsi="Verdana" w:cs="Arial"/>
          <w:color w:val="333333"/>
          <w:sz w:val="24"/>
          <w:szCs w:val="24"/>
        </w:rPr>
        <w:t>Object</w:t>
      </w:r>
      <w:r w:rsidRPr="00656D72">
        <w:rPr>
          <w:rFonts w:ascii="Verdana" w:eastAsia="宋体" w:hAnsi="Verdana" w:cs="Arial"/>
          <w:color w:val="333333"/>
          <w:sz w:val="24"/>
          <w:szCs w:val="24"/>
        </w:rPr>
        <w:t>操作是命令式，比如</w:t>
      </w:r>
      <w:r w:rsidRPr="00656D72">
        <w:rPr>
          <w:rFonts w:ascii="Verdana" w:eastAsia="宋体" w:hAnsi="Verdana" w:cs="Arial"/>
          <w:color w:val="333333"/>
          <w:sz w:val="24"/>
          <w:szCs w:val="24"/>
        </w:rPr>
        <w:t>name in obj</w:t>
      </w:r>
      <w:r w:rsidRPr="00656D72">
        <w:rPr>
          <w:rFonts w:ascii="Verdana" w:eastAsia="宋体" w:hAnsi="Verdana" w:cs="Arial"/>
          <w:color w:val="333333"/>
          <w:sz w:val="24"/>
          <w:szCs w:val="24"/>
        </w:rPr>
        <w:t>和</w:t>
      </w:r>
      <w:r w:rsidRPr="00656D72">
        <w:rPr>
          <w:rFonts w:ascii="Verdana" w:eastAsia="宋体" w:hAnsi="Verdana" w:cs="Arial"/>
          <w:color w:val="333333"/>
          <w:sz w:val="24"/>
          <w:szCs w:val="24"/>
        </w:rPr>
        <w:t>delete obj[name]</w:t>
      </w:r>
      <w:r w:rsidRPr="00656D72">
        <w:rPr>
          <w:rFonts w:ascii="Verdana" w:eastAsia="宋体" w:hAnsi="Verdana" w:cs="Arial"/>
          <w:color w:val="333333"/>
          <w:sz w:val="24"/>
          <w:szCs w:val="24"/>
        </w:rPr>
        <w:t>，而</w:t>
      </w:r>
      <w:r w:rsidRPr="00656D72">
        <w:rPr>
          <w:rFonts w:ascii="Verdana" w:eastAsia="宋体" w:hAnsi="Verdana" w:cs="Arial"/>
          <w:color w:val="333333"/>
          <w:sz w:val="24"/>
          <w:szCs w:val="24"/>
        </w:rPr>
        <w:t>Reflect.has(obj, name)</w:t>
      </w:r>
      <w:r w:rsidRPr="00656D72">
        <w:rPr>
          <w:rFonts w:ascii="Verdana" w:eastAsia="宋体" w:hAnsi="Verdana" w:cs="Arial"/>
          <w:color w:val="333333"/>
          <w:sz w:val="24"/>
          <w:szCs w:val="24"/>
        </w:rPr>
        <w:t>和</w:t>
      </w:r>
      <w:r w:rsidRPr="00656D72">
        <w:rPr>
          <w:rFonts w:ascii="Verdana" w:eastAsia="宋体" w:hAnsi="Verdana" w:cs="Arial"/>
          <w:color w:val="333333"/>
          <w:sz w:val="24"/>
          <w:szCs w:val="24"/>
        </w:rPr>
        <w:t>Reflect.deleteProperty(obj, name)</w:t>
      </w:r>
      <w:r w:rsidRPr="00656D72">
        <w:rPr>
          <w:rFonts w:ascii="Verdana" w:eastAsia="宋体" w:hAnsi="Verdana" w:cs="Arial"/>
          <w:color w:val="333333"/>
          <w:sz w:val="24"/>
          <w:szCs w:val="24"/>
        </w:rPr>
        <w:t>让它们变成了函数行为。</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老写法</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'assign' in Object // true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Reflect.has(Object, 'assign') // true</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w:t>
      </w:r>
      <w:r w:rsidRPr="00656D72">
        <w:rPr>
          <w:rFonts w:ascii="Verdana" w:eastAsia="宋体" w:hAnsi="Verdana" w:cs="Arial"/>
          <w:color w:val="333333"/>
          <w:sz w:val="24"/>
          <w:szCs w:val="24"/>
        </w:rPr>
        <w:t>4</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对象的方法与</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对象的方法一一对应，只要是</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对象的方法，就能在</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对象上找到对应的方法。这就让</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对象可以方便地调用对应的</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方法，完成默认行为，作为修改行为的基础。也就是说，不管</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怎么修改默认行为，你总可以在</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上获取默认行为。</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Proxy(target,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set: function(target, name, value, receiver)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var success = Reflect.set(target,name, value, receiver);</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if (success)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log('property ' + name + ' on ' + target + ' set to ' + value);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success;</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上面代码中，</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方法拦截</w:t>
      </w:r>
      <w:r w:rsidRPr="00656D72">
        <w:rPr>
          <w:rFonts w:ascii="Verdana" w:eastAsia="宋体" w:hAnsi="Verdana" w:cs="Arial"/>
          <w:color w:val="333333"/>
          <w:sz w:val="24"/>
          <w:szCs w:val="24"/>
        </w:rPr>
        <w:t>target</w:t>
      </w:r>
      <w:r w:rsidRPr="00656D72">
        <w:rPr>
          <w:rFonts w:ascii="Verdana" w:eastAsia="宋体" w:hAnsi="Verdana" w:cs="Arial"/>
          <w:color w:val="333333"/>
          <w:sz w:val="24"/>
          <w:szCs w:val="24"/>
        </w:rPr>
        <w:t>对象的属性赋值行为。它采用</w:t>
      </w:r>
      <w:r w:rsidRPr="00656D72">
        <w:rPr>
          <w:rFonts w:ascii="Verdana" w:eastAsia="宋体" w:hAnsi="Verdana" w:cs="Arial"/>
          <w:color w:val="333333"/>
          <w:sz w:val="24"/>
          <w:szCs w:val="24"/>
        </w:rPr>
        <w:t>Reflect.set</w:t>
      </w:r>
      <w:r w:rsidRPr="00656D72">
        <w:rPr>
          <w:rFonts w:ascii="Verdana" w:eastAsia="宋体" w:hAnsi="Verdana" w:cs="Arial"/>
          <w:color w:val="333333"/>
          <w:sz w:val="24"/>
          <w:szCs w:val="24"/>
        </w:rPr>
        <w:t>方法将值赋值给对象的属性，确保完成原有的行为，然后再部署额外的功能。</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下面是另一个例子。</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loggedObj = new Proxy(obj,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get(target, name)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console.log('get', target, name);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 xml:space="preserve">    return Reflect.get(target, name);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deleteProperty(target, name)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console.log('delete' + name);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Reflect.deleteProperty(target, name);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has(target, name)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console.log('has' + name);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Reflect.has(target, name);</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上面代码中，每一个</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对象的拦截操作（</w:t>
      </w:r>
      <w:r w:rsidRPr="00656D72">
        <w:rPr>
          <w:rFonts w:ascii="Verdana" w:eastAsia="宋体" w:hAnsi="Verdana" w:cs="Arial"/>
          <w:color w:val="333333"/>
          <w:sz w:val="24"/>
          <w:szCs w:val="24"/>
        </w:rPr>
        <w:t>get</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delete</w:t>
      </w:r>
      <w:r w:rsidRPr="00656D72">
        <w:rPr>
          <w:rFonts w:ascii="Verdana" w:eastAsia="宋体" w:hAnsi="Verdana" w:cs="Arial"/>
          <w:color w:val="333333"/>
          <w:sz w:val="24"/>
          <w:szCs w:val="24"/>
        </w:rPr>
        <w:t>、</w:t>
      </w:r>
      <w:r w:rsidRPr="00656D72">
        <w:rPr>
          <w:rFonts w:ascii="Verdana" w:eastAsia="宋体" w:hAnsi="Verdana" w:cs="Arial"/>
          <w:color w:val="333333"/>
          <w:sz w:val="24"/>
          <w:szCs w:val="24"/>
        </w:rPr>
        <w:t>has</w:t>
      </w:r>
      <w:r w:rsidRPr="00656D72">
        <w:rPr>
          <w:rFonts w:ascii="Verdana" w:eastAsia="宋体" w:hAnsi="Verdana" w:cs="Arial"/>
          <w:color w:val="333333"/>
          <w:sz w:val="24"/>
          <w:szCs w:val="24"/>
        </w:rPr>
        <w:t>），内部都调用对应的</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方法，保证原生行为能够正常执行。添加的工作，就是将每一个操作输出一行日志。</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有了</w:t>
      </w: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对象以后，很多操作会更易读。</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老写法</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Function.prototype.apply.call(Math.floor, undefined, [1.75]) // 1</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656D72">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Reflect.apply(Math.floor, undefined, [1.75]) // 1</w:t>
      </w:r>
    </w:p>
    <w:p w:rsidR="00656D72" w:rsidRPr="00656D72" w:rsidRDefault="00656D72" w:rsidP="00A87C59">
      <w:pPr>
        <w:pStyle w:val="5"/>
        <w:numPr>
          <w:ilvl w:val="0"/>
          <w:numId w:val="32"/>
        </w:numPr>
      </w:pPr>
      <w:r w:rsidRPr="00656D72">
        <w:t>静态方法</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Reflect</w:t>
      </w:r>
      <w:r w:rsidRPr="00656D72">
        <w:rPr>
          <w:rFonts w:ascii="Verdana" w:eastAsia="宋体" w:hAnsi="Verdana" w:cs="Arial"/>
          <w:color w:val="333333"/>
          <w:sz w:val="24"/>
          <w:szCs w:val="24"/>
        </w:rPr>
        <w:t>对象一共有</w:t>
      </w:r>
      <w:r w:rsidRPr="00656D72">
        <w:rPr>
          <w:rFonts w:ascii="Verdana" w:eastAsia="宋体" w:hAnsi="Verdana" w:cs="Arial"/>
          <w:color w:val="333333"/>
          <w:sz w:val="24"/>
          <w:szCs w:val="24"/>
        </w:rPr>
        <w:t xml:space="preserve"> 13 </w:t>
      </w:r>
      <w:r w:rsidRPr="00656D72">
        <w:rPr>
          <w:rFonts w:ascii="Verdana" w:eastAsia="宋体" w:hAnsi="Verdana" w:cs="Arial"/>
          <w:color w:val="333333"/>
          <w:sz w:val="24"/>
          <w:szCs w:val="24"/>
        </w:rPr>
        <w:t>个静态方法。</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Reflect.apply(target, thisArg, args)</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Reflect.construct(target, args)</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Reflect.get(target, name, receiver)</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Reflect.set(target, name, value, receiver)</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Reflect.defineProperty(target, name, desc)</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Reflect.deleteProperty(target, name)</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Reflect.has(target, name)</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Reflect.ownKeys(target)</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Reflect.isExtensible(target)</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Reflect.preventExtensions(target)</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Reflect.getOwnPropertyDescriptor(target, name)</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Reflect.getPrototypeOf(target)</w:t>
      </w:r>
    </w:p>
    <w:p w:rsidR="00656D72" w:rsidRPr="00656D72" w:rsidRDefault="00656D72" w:rsidP="00A87C59">
      <w:pPr>
        <w:numPr>
          <w:ilvl w:val="0"/>
          <w:numId w:val="31"/>
        </w:numPr>
        <w:adjustRightInd/>
        <w:snapToGrid/>
        <w:spacing w:before="100" w:beforeAutospacing="1" w:after="100" w:afterAutospacing="1"/>
        <w:ind w:left="1020" w:hanging="75"/>
        <w:rPr>
          <w:rFonts w:ascii="Verdana" w:eastAsia="宋体" w:hAnsi="Verdana" w:cs="Arial"/>
          <w:color w:val="333333"/>
          <w:sz w:val="24"/>
          <w:szCs w:val="24"/>
        </w:rPr>
      </w:pPr>
      <w:r w:rsidRPr="00656D72">
        <w:rPr>
          <w:rFonts w:ascii="Verdana" w:eastAsia="宋体" w:hAnsi="Verdana" w:cs="Arial"/>
          <w:color w:val="333333"/>
          <w:sz w:val="24"/>
          <w:szCs w:val="24"/>
        </w:rPr>
        <w:t>Reflect.setPrototypeOf(target, prototype)</w:t>
      </w:r>
    </w:p>
    <w:p w:rsidR="00656D72" w:rsidRPr="00656D72" w:rsidRDefault="00656D72" w:rsidP="00656D72">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上面这些方法的作用，大部分与</w:t>
      </w:r>
      <w:r w:rsidRPr="00656D72">
        <w:rPr>
          <w:rFonts w:ascii="Verdana" w:eastAsia="宋体" w:hAnsi="Verdana" w:cs="Arial"/>
          <w:color w:val="333333"/>
          <w:sz w:val="24"/>
          <w:szCs w:val="24"/>
        </w:rPr>
        <w:t>Object</w:t>
      </w:r>
      <w:r w:rsidRPr="00656D72">
        <w:rPr>
          <w:rFonts w:ascii="Verdana" w:eastAsia="宋体" w:hAnsi="Verdana" w:cs="Arial"/>
          <w:color w:val="333333"/>
          <w:sz w:val="24"/>
          <w:szCs w:val="24"/>
        </w:rPr>
        <w:t>对象的同名方法的作用都是相同的，而且它与</w:t>
      </w:r>
      <w:r w:rsidRPr="00656D72">
        <w:rPr>
          <w:rFonts w:ascii="Verdana" w:eastAsia="宋体" w:hAnsi="Verdana" w:cs="Arial"/>
          <w:color w:val="333333"/>
          <w:sz w:val="24"/>
          <w:szCs w:val="24"/>
        </w:rPr>
        <w:t>Proxy</w:t>
      </w:r>
      <w:r w:rsidRPr="00656D72">
        <w:rPr>
          <w:rFonts w:ascii="Verdana" w:eastAsia="宋体" w:hAnsi="Verdana" w:cs="Arial"/>
          <w:color w:val="333333"/>
          <w:sz w:val="24"/>
          <w:szCs w:val="24"/>
        </w:rPr>
        <w:t>对象的方法是一一对应的。下面是对它们的解释。</w:t>
      </w:r>
    </w:p>
    <w:p w:rsidR="00656D72" w:rsidRPr="00656D72" w:rsidRDefault="00656D72" w:rsidP="00A87C59">
      <w:pPr>
        <w:pStyle w:val="6"/>
        <w:numPr>
          <w:ilvl w:val="0"/>
          <w:numId w:val="33"/>
        </w:numPr>
      </w:pPr>
      <w:r w:rsidRPr="00656D72">
        <w:t>Reflect.get(target, name, receiver)</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15428C">
        <w:rPr>
          <w:rFonts w:ascii="Verdana" w:eastAsia="宋体" w:hAnsi="Verdana" w:cs="Arial"/>
          <w:color w:val="333333"/>
          <w:sz w:val="24"/>
          <w:szCs w:val="24"/>
        </w:rPr>
        <w:t>Reflect.get</w:t>
      </w:r>
      <w:r w:rsidRPr="00656D72">
        <w:rPr>
          <w:rFonts w:ascii="Verdana" w:eastAsia="宋体" w:hAnsi="Verdana" w:cs="Arial"/>
          <w:color w:val="333333"/>
          <w:sz w:val="24"/>
          <w:szCs w:val="24"/>
        </w:rPr>
        <w:t>方法查找并返回</w:t>
      </w:r>
      <w:r w:rsidRPr="0015428C">
        <w:rPr>
          <w:rFonts w:ascii="Verdana" w:eastAsia="宋体" w:hAnsi="Verdana" w:cs="Arial"/>
          <w:color w:val="333333"/>
          <w:sz w:val="24"/>
          <w:szCs w:val="24"/>
        </w:rPr>
        <w:t>target</w:t>
      </w:r>
      <w:r w:rsidRPr="00656D72">
        <w:rPr>
          <w:rFonts w:ascii="Verdana" w:eastAsia="宋体" w:hAnsi="Verdana" w:cs="Arial"/>
          <w:color w:val="333333"/>
          <w:sz w:val="24"/>
          <w:szCs w:val="24"/>
        </w:rPr>
        <w:t>对象的</w:t>
      </w:r>
      <w:r w:rsidRPr="0015428C">
        <w:rPr>
          <w:rFonts w:ascii="Verdana" w:eastAsia="宋体" w:hAnsi="Verdana" w:cs="Arial"/>
          <w:color w:val="333333"/>
          <w:sz w:val="24"/>
          <w:szCs w:val="24"/>
        </w:rPr>
        <w:t>name</w:t>
      </w:r>
      <w:r w:rsidRPr="00656D72">
        <w:rPr>
          <w:rFonts w:ascii="Verdana" w:eastAsia="宋体" w:hAnsi="Verdana" w:cs="Arial"/>
          <w:color w:val="333333"/>
          <w:sz w:val="24"/>
          <w:szCs w:val="24"/>
        </w:rPr>
        <w:t>属性，如果没有该属性，则返回</w:t>
      </w:r>
      <w:r w:rsidRPr="0015428C">
        <w:rPr>
          <w:rFonts w:ascii="Verdana" w:eastAsia="宋体" w:hAnsi="Verdana" w:cs="Arial"/>
          <w:color w:val="333333"/>
          <w:sz w:val="24"/>
          <w:szCs w:val="24"/>
        </w:rPr>
        <w:t>undefined</w:t>
      </w:r>
      <w:r w:rsidRPr="00656D72">
        <w:rPr>
          <w:rFonts w:ascii="Verdana" w:eastAsia="宋体" w:hAnsi="Verdana" w:cs="Arial"/>
          <w:color w:val="333333"/>
          <w:sz w:val="24"/>
          <w:szCs w:val="24"/>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1,</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 xml:space="preserve">  bar: 2,</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get baz()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this.foo + this.bar;</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Reflect.get(myObject, 'foo') // 1</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Reflect.get(myObject, 'bar') // 2</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Reflect.get(myObject, 'baz') // 3</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w:t>
      </w:r>
      <w:r w:rsidRPr="0015428C">
        <w:rPr>
          <w:rFonts w:ascii="Verdana" w:eastAsia="宋体" w:hAnsi="Verdana" w:cs="Arial"/>
          <w:color w:val="333333"/>
          <w:sz w:val="24"/>
          <w:szCs w:val="24"/>
        </w:rPr>
        <w:t>name</w:t>
      </w:r>
      <w:r w:rsidRPr="00656D72">
        <w:rPr>
          <w:rFonts w:ascii="Verdana" w:eastAsia="宋体" w:hAnsi="Verdana" w:cs="Arial"/>
          <w:color w:val="333333"/>
          <w:sz w:val="24"/>
          <w:szCs w:val="24"/>
        </w:rPr>
        <w:t>属性部署了读取函数（</w:t>
      </w:r>
      <w:r w:rsidRPr="00656D72">
        <w:rPr>
          <w:rFonts w:ascii="Verdana" w:eastAsia="宋体" w:hAnsi="Verdana" w:cs="Arial"/>
          <w:color w:val="333333"/>
          <w:sz w:val="24"/>
          <w:szCs w:val="24"/>
        </w:rPr>
        <w:t>getter</w:t>
      </w:r>
      <w:r w:rsidRPr="00656D72">
        <w:rPr>
          <w:rFonts w:ascii="Verdana" w:eastAsia="宋体" w:hAnsi="Verdana" w:cs="Arial"/>
          <w:color w:val="333333"/>
          <w:sz w:val="24"/>
          <w:szCs w:val="24"/>
        </w:rPr>
        <w:t>），则读取函数的</w:t>
      </w:r>
      <w:r w:rsidRPr="0015428C">
        <w:rPr>
          <w:rFonts w:ascii="Verdana" w:eastAsia="宋体" w:hAnsi="Verdana" w:cs="Arial"/>
          <w:color w:val="333333"/>
          <w:sz w:val="24"/>
          <w:szCs w:val="24"/>
        </w:rPr>
        <w:t>this</w:t>
      </w:r>
      <w:r w:rsidRPr="00656D72">
        <w:rPr>
          <w:rFonts w:ascii="Verdana" w:eastAsia="宋体" w:hAnsi="Verdana" w:cs="Arial"/>
          <w:color w:val="333333"/>
          <w:sz w:val="24"/>
          <w:szCs w:val="24"/>
        </w:rPr>
        <w:t>绑定</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1,</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bar: 2,</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get baz()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this.foo + this.bar;</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myReceiverObject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4,</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bar: 4,</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Reflect.get(myObject, 'baz', myReceiverObject) // 8</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如果第一个参数不是对象，</w:t>
      </w:r>
      <w:r w:rsidRPr="0015428C">
        <w:rPr>
          <w:rFonts w:ascii="Verdana" w:eastAsia="宋体" w:hAnsi="Verdana" w:cs="Arial"/>
          <w:color w:val="333333"/>
          <w:sz w:val="24"/>
          <w:szCs w:val="24"/>
        </w:rPr>
        <w:t>Reflect.get</w:t>
      </w:r>
      <w:r w:rsidRPr="00656D72">
        <w:rPr>
          <w:rFonts w:ascii="Verdana" w:eastAsia="宋体" w:hAnsi="Verdana" w:cs="Arial"/>
          <w:color w:val="333333"/>
          <w:sz w:val="24"/>
          <w:szCs w:val="24"/>
        </w:rPr>
        <w:t>方法会报错。</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Reflect.get(1, 'foo') // </w:t>
      </w:r>
      <w:r w:rsidRPr="00656D72">
        <w:rPr>
          <w:rFonts w:ascii="Consolas" w:eastAsia="宋体" w:hAnsi="Consolas" w:cs="Consolas"/>
          <w:color w:val="A6E22E"/>
          <w:sz w:val="24"/>
          <w:szCs w:val="24"/>
          <w:shd w:val="clear" w:color="auto" w:fill="111111"/>
        </w:rPr>
        <w:t>报错</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Reflect.get(false, 'foo') // </w:t>
      </w:r>
      <w:r w:rsidRPr="00656D72">
        <w:rPr>
          <w:rFonts w:ascii="Consolas" w:eastAsia="宋体" w:hAnsi="Consolas" w:cs="Consolas"/>
          <w:color w:val="A6E22E"/>
          <w:sz w:val="24"/>
          <w:szCs w:val="24"/>
          <w:shd w:val="clear" w:color="auto" w:fill="111111"/>
        </w:rPr>
        <w:t>报错</w:t>
      </w:r>
    </w:p>
    <w:p w:rsidR="00656D72" w:rsidRPr="0015428C" w:rsidRDefault="00656D72" w:rsidP="00A87C59">
      <w:pPr>
        <w:pStyle w:val="6"/>
        <w:numPr>
          <w:ilvl w:val="0"/>
          <w:numId w:val="33"/>
        </w:numPr>
      </w:pPr>
      <w:r w:rsidRPr="0015428C">
        <w:t>Reflect.set(target, name, value, receiver)</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15428C">
        <w:rPr>
          <w:rFonts w:ascii="Verdana" w:eastAsia="宋体" w:hAnsi="Verdana" w:cs="Arial"/>
          <w:color w:val="333333"/>
          <w:sz w:val="24"/>
          <w:szCs w:val="24"/>
        </w:rPr>
        <w:t>Reflect.set</w:t>
      </w:r>
      <w:r w:rsidRPr="00656D72">
        <w:rPr>
          <w:rFonts w:ascii="Verdana" w:eastAsia="宋体" w:hAnsi="Verdana" w:cs="Arial"/>
          <w:color w:val="333333"/>
          <w:sz w:val="24"/>
          <w:szCs w:val="24"/>
        </w:rPr>
        <w:t>方法设置</w:t>
      </w:r>
      <w:r w:rsidRPr="0015428C">
        <w:rPr>
          <w:rFonts w:ascii="Verdana" w:eastAsia="宋体" w:hAnsi="Verdana" w:cs="Arial"/>
          <w:color w:val="333333"/>
          <w:sz w:val="24"/>
          <w:szCs w:val="24"/>
        </w:rPr>
        <w:t>target</w:t>
      </w:r>
      <w:r w:rsidRPr="00656D72">
        <w:rPr>
          <w:rFonts w:ascii="Verdana" w:eastAsia="宋体" w:hAnsi="Verdana" w:cs="Arial"/>
          <w:color w:val="333333"/>
          <w:sz w:val="24"/>
          <w:szCs w:val="24"/>
        </w:rPr>
        <w:t>对象的</w:t>
      </w:r>
      <w:r w:rsidRPr="0015428C">
        <w:rPr>
          <w:rFonts w:ascii="Verdana" w:eastAsia="宋体" w:hAnsi="Verdana" w:cs="Arial"/>
          <w:color w:val="333333"/>
          <w:sz w:val="24"/>
          <w:szCs w:val="24"/>
        </w:rPr>
        <w:t>name</w:t>
      </w:r>
      <w:r w:rsidRPr="00656D72">
        <w:rPr>
          <w:rFonts w:ascii="Verdana" w:eastAsia="宋体" w:hAnsi="Verdana" w:cs="Arial"/>
          <w:color w:val="333333"/>
          <w:sz w:val="24"/>
          <w:szCs w:val="24"/>
        </w:rPr>
        <w:t>属性等于</w:t>
      </w:r>
      <w:r w:rsidRPr="0015428C">
        <w:rPr>
          <w:rFonts w:ascii="Verdana" w:eastAsia="宋体" w:hAnsi="Verdana" w:cs="Arial"/>
          <w:color w:val="333333"/>
          <w:sz w:val="24"/>
          <w:szCs w:val="24"/>
        </w:rPr>
        <w:t>value</w:t>
      </w:r>
      <w:r w:rsidRPr="00656D72">
        <w:rPr>
          <w:rFonts w:ascii="Verdana" w:eastAsia="宋体" w:hAnsi="Verdana" w:cs="Arial"/>
          <w:color w:val="333333"/>
          <w:sz w:val="24"/>
          <w:szCs w:val="24"/>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1,</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set bar(value)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this.foo = value;</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myObject.foo // 1</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Reflect.set(myObject, 'foo', 2);</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myObject.foo // 2</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Reflect.set(myObject, 'bar', 3)</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myObject.foo // 3</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w:t>
      </w:r>
      <w:r w:rsidRPr="0015428C">
        <w:rPr>
          <w:rFonts w:ascii="Verdana" w:eastAsia="宋体" w:hAnsi="Verdana" w:cs="Arial"/>
          <w:color w:val="333333"/>
          <w:sz w:val="24"/>
          <w:szCs w:val="24"/>
        </w:rPr>
        <w:t>name</w:t>
      </w:r>
      <w:r w:rsidRPr="00656D72">
        <w:rPr>
          <w:rFonts w:ascii="Verdana" w:eastAsia="宋体" w:hAnsi="Verdana" w:cs="Arial"/>
          <w:color w:val="333333"/>
          <w:sz w:val="24"/>
          <w:szCs w:val="24"/>
        </w:rPr>
        <w:t>属性设置了赋值函数，则赋值函数的</w:t>
      </w:r>
      <w:r w:rsidRPr="0015428C">
        <w:rPr>
          <w:rFonts w:ascii="Verdana" w:eastAsia="宋体" w:hAnsi="Verdana" w:cs="Arial"/>
          <w:color w:val="333333"/>
          <w:sz w:val="24"/>
          <w:szCs w:val="24"/>
        </w:rPr>
        <w:t>this</w:t>
      </w:r>
      <w:r w:rsidRPr="00656D72">
        <w:rPr>
          <w:rFonts w:ascii="Verdana" w:eastAsia="宋体" w:hAnsi="Verdana" w:cs="Arial"/>
          <w:color w:val="333333"/>
          <w:sz w:val="24"/>
          <w:szCs w:val="24"/>
        </w:rPr>
        <w:t>绑定</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var myObject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4,</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set bar(value)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this.foo = value;</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myReceiverObject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0,</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Reflect.set(myObject, 'bar', 1, myReceiverObject);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myObject.foo // 4</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myReceiverObject.foo // 1</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注意，如果</w:t>
      </w:r>
      <w:r w:rsidRPr="00656D72">
        <w:rPr>
          <w:rFonts w:ascii="Verdana" w:eastAsia="宋体" w:hAnsi="Verdana" w:cs="Arial"/>
          <w:color w:val="333333"/>
          <w:sz w:val="24"/>
          <w:szCs w:val="24"/>
        </w:rPr>
        <w:t xml:space="preserve"> Proxy </w:t>
      </w:r>
      <w:r w:rsidRPr="00656D72">
        <w:rPr>
          <w:rFonts w:ascii="Verdana" w:eastAsia="宋体" w:hAnsi="Verdana" w:cs="Arial"/>
          <w:color w:val="333333"/>
          <w:sz w:val="24"/>
          <w:szCs w:val="24"/>
        </w:rPr>
        <w:t>对象和</w:t>
      </w:r>
      <w:r w:rsidRPr="00656D72">
        <w:rPr>
          <w:rFonts w:ascii="Verdana" w:eastAsia="宋体" w:hAnsi="Verdana" w:cs="Arial"/>
          <w:color w:val="333333"/>
          <w:sz w:val="24"/>
          <w:szCs w:val="24"/>
        </w:rPr>
        <w:t xml:space="preserve"> Reflect </w:t>
      </w:r>
      <w:r w:rsidRPr="00656D72">
        <w:rPr>
          <w:rFonts w:ascii="Verdana" w:eastAsia="宋体" w:hAnsi="Verdana" w:cs="Arial"/>
          <w:color w:val="333333"/>
          <w:sz w:val="24"/>
          <w:szCs w:val="24"/>
        </w:rPr>
        <w:t>对象联合使用，前者拦截赋值操作，后者完成赋值的默认行为，而且传入了</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，那么</w:t>
      </w:r>
      <w:r w:rsidRPr="0015428C">
        <w:rPr>
          <w:rFonts w:ascii="Verdana" w:eastAsia="宋体" w:hAnsi="Verdana" w:cs="Arial"/>
          <w:color w:val="333333"/>
          <w:sz w:val="24"/>
          <w:szCs w:val="24"/>
        </w:rPr>
        <w:t>Reflect.set</w:t>
      </w:r>
      <w:r w:rsidRPr="00656D72">
        <w:rPr>
          <w:rFonts w:ascii="Verdana" w:eastAsia="宋体" w:hAnsi="Verdana" w:cs="Arial"/>
          <w:color w:val="333333"/>
          <w:sz w:val="24"/>
          <w:szCs w:val="24"/>
        </w:rPr>
        <w:t>会触发</w:t>
      </w:r>
      <w:r w:rsidRPr="0015428C">
        <w:rPr>
          <w:rFonts w:ascii="Verdana" w:eastAsia="宋体" w:hAnsi="Verdana" w:cs="Arial"/>
          <w:color w:val="333333"/>
          <w:sz w:val="24"/>
          <w:szCs w:val="24"/>
        </w:rPr>
        <w:t>Proxy.defineProperty</w:t>
      </w:r>
      <w:r w:rsidRPr="00656D72">
        <w:rPr>
          <w:rFonts w:ascii="Verdana" w:eastAsia="宋体" w:hAnsi="Verdana" w:cs="Arial"/>
          <w:color w:val="333333"/>
          <w:sz w:val="24"/>
          <w:szCs w:val="24"/>
        </w:rPr>
        <w:t>拦截。</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let p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a: 'a'</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let handler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set(target, key, value, receiver)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console.log('set');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Reflect.set(target, key, value, receiver)</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defineProperty(target, key, attribute)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console.log('defineProperty');</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Reflect.defineProperty(target, key, attribute);</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let obj = new Proxy(p, handler);</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obj.a = 'A';</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set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defineProperty</w:t>
      </w:r>
    </w:p>
    <w:p w:rsidR="00656D72" w:rsidRPr="00656D72" w:rsidRDefault="00656D72" w:rsidP="001542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上面代码中，</w:t>
      </w:r>
      <w:r w:rsidRPr="0015428C">
        <w:rPr>
          <w:rFonts w:ascii="Verdana" w:eastAsia="宋体" w:hAnsi="Verdana" w:cs="Arial"/>
          <w:color w:val="333333"/>
          <w:sz w:val="24"/>
          <w:szCs w:val="24"/>
        </w:rPr>
        <w:t>Proxy.set</w:t>
      </w:r>
      <w:r w:rsidRPr="00656D72">
        <w:rPr>
          <w:rFonts w:ascii="Verdana" w:eastAsia="宋体" w:hAnsi="Verdana" w:cs="Arial"/>
          <w:color w:val="333333"/>
          <w:sz w:val="24"/>
          <w:szCs w:val="24"/>
        </w:rPr>
        <w:t>拦截里面使用了</w:t>
      </w:r>
      <w:r w:rsidRPr="0015428C">
        <w:rPr>
          <w:rFonts w:ascii="Verdana" w:eastAsia="宋体" w:hAnsi="Verdana" w:cs="Arial"/>
          <w:color w:val="333333"/>
          <w:sz w:val="24"/>
          <w:szCs w:val="24"/>
        </w:rPr>
        <w:t>Reflect.set</w:t>
      </w:r>
      <w:r w:rsidRPr="00656D72">
        <w:rPr>
          <w:rFonts w:ascii="Verdana" w:eastAsia="宋体" w:hAnsi="Verdana" w:cs="Arial"/>
          <w:color w:val="333333"/>
          <w:sz w:val="24"/>
          <w:szCs w:val="24"/>
        </w:rPr>
        <w:t>，而且传入了</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，导致触发</w:t>
      </w:r>
      <w:r w:rsidRPr="0015428C">
        <w:rPr>
          <w:rFonts w:ascii="Verdana" w:eastAsia="宋体" w:hAnsi="Verdana" w:cs="Arial"/>
          <w:color w:val="333333"/>
          <w:sz w:val="24"/>
          <w:szCs w:val="24"/>
        </w:rPr>
        <w:t>Proxy.defineProperty</w:t>
      </w:r>
      <w:r w:rsidRPr="00656D72">
        <w:rPr>
          <w:rFonts w:ascii="Verdana" w:eastAsia="宋体" w:hAnsi="Verdana" w:cs="Arial"/>
          <w:color w:val="333333"/>
          <w:sz w:val="24"/>
          <w:szCs w:val="24"/>
        </w:rPr>
        <w:t>拦截。这是因为</w:t>
      </w:r>
      <w:r w:rsidRPr="0015428C">
        <w:rPr>
          <w:rFonts w:ascii="Verdana" w:eastAsia="宋体" w:hAnsi="Verdana" w:cs="Arial"/>
          <w:color w:val="333333"/>
          <w:sz w:val="24"/>
          <w:szCs w:val="24"/>
        </w:rPr>
        <w:t>Proxy.set</w:t>
      </w:r>
      <w:r w:rsidRPr="00656D72">
        <w:rPr>
          <w:rFonts w:ascii="Verdana" w:eastAsia="宋体" w:hAnsi="Verdana" w:cs="Arial"/>
          <w:color w:val="333333"/>
          <w:sz w:val="24"/>
          <w:szCs w:val="24"/>
        </w:rPr>
        <w:t>的</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参数总是指向当前的</w:t>
      </w:r>
      <w:r w:rsidRPr="00656D72">
        <w:rPr>
          <w:rFonts w:ascii="Verdana" w:eastAsia="宋体" w:hAnsi="Verdana" w:cs="Arial"/>
          <w:color w:val="333333"/>
          <w:sz w:val="24"/>
          <w:szCs w:val="24"/>
        </w:rPr>
        <w:t xml:space="preserve"> Proxy </w:t>
      </w:r>
      <w:r w:rsidRPr="00656D72">
        <w:rPr>
          <w:rFonts w:ascii="Verdana" w:eastAsia="宋体" w:hAnsi="Verdana" w:cs="Arial"/>
          <w:color w:val="333333"/>
          <w:sz w:val="24"/>
          <w:szCs w:val="24"/>
        </w:rPr>
        <w:t>实例（即上例的</w:t>
      </w:r>
      <w:r w:rsidRPr="0015428C">
        <w:rPr>
          <w:rFonts w:ascii="Verdana" w:eastAsia="宋体" w:hAnsi="Verdana" w:cs="Arial"/>
          <w:color w:val="333333"/>
          <w:sz w:val="24"/>
          <w:szCs w:val="24"/>
        </w:rPr>
        <w:t>obj</w:t>
      </w:r>
      <w:r w:rsidRPr="00656D72">
        <w:rPr>
          <w:rFonts w:ascii="Verdana" w:eastAsia="宋体" w:hAnsi="Verdana" w:cs="Arial"/>
          <w:color w:val="333333"/>
          <w:sz w:val="24"/>
          <w:szCs w:val="24"/>
        </w:rPr>
        <w:t>），而</w:t>
      </w:r>
      <w:r w:rsidRPr="0015428C">
        <w:rPr>
          <w:rFonts w:ascii="Verdana" w:eastAsia="宋体" w:hAnsi="Verdana" w:cs="Arial"/>
          <w:color w:val="333333"/>
          <w:sz w:val="24"/>
          <w:szCs w:val="24"/>
        </w:rPr>
        <w:t>Reflect.set</w:t>
      </w:r>
      <w:r w:rsidRPr="00656D72">
        <w:rPr>
          <w:rFonts w:ascii="Verdana" w:eastAsia="宋体" w:hAnsi="Verdana" w:cs="Arial"/>
          <w:color w:val="333333"/>
          <w:sz w:val="24"/>
          <w:szCs w:val="24"/>
        </w:rPr>
        <w:t>一旦传入</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，就会将属性赋值到</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上面（即</w:t>
      </w:r>
      <w:r w:rsidRPr="0015428C">
        <w:rPr>
          <w:rFonts w:ascii="Verdana" w:eastAsia="宋体" w:hAnsi="Verdana" w:cs="Arial"/>
          <w:color w:val="333333"/>
          <w:sz w:val="24"/>
          <w:szCs w:val="24"/>
        </w:rPr>
        <w:t>obj</w:t>
      </w:r>
      <w:r w:rsidRPr="00656D72">
        <w:rPr>
          <w:rFonts w:ascii="Verdana" w:eastAsia="宋体" w:hAnsi="Verdana" w:cs="Arial"/>
          <w:color w:val="333333"/>
          <w:sz w:val="24"/>
          <w:szCs w:val="24"/>
        </w:rPr>
        <w:t>），导致触发</w:t>
      </w:r>
      <w:r w:rsidRPr="0015428C">
        <w:rPr>
          <w:rFonts w:ascii="Verdana" w:eastAsia="宋体" w:hAnsi="Verdana" w:cs="Arial"/>
          <w:color w:val="333333"/>
          <w:sz w:val="24"/>
          <w:szCs w:val="24"/>
        </w:rPr>
        <w:t>defineProperty</w:t>
      </w:r>
      <w:r w:rsidRPr="00656D72">
        <w:rPr>
          <w:rFonts w:ascii="Verdana" w:eastAsia="宋体" w:hAnsi="Verdana" w:cs="Arial"/>
          <w:color w:val="333333"/>
          <w:sz w:val="24"/>
          <w:szCs w:val="24"/>
        </w:rPr>
        <w:t>拦截。如果</w:t>
      </w:r>
      <w:r w:rsidRPr="0015428C">
        <w:rPr>
          <w:rFonts w:ascii="Verdana" w:eastAsia="宋体" w:hAnsi="Verdana" w:cs="Arial"/>
          <w:color w:val="333333"/>
          <w:sz w:val="24"/>
          <w:szCs w:val="24"/>
        </w:rPr>
        <w:t>Reflect.set</w:t>
      </w:r>
      <w:r w:rsidRPr="00656D72">
        <w:rPr>
          <w:rFonts w:ascii="Verdana" w:eastAsia="宋体" w:hAnsi="Verdana" w:cs="Arial"/>
          <w:color w:val="333333"/>
          <w:sz w:val="24"/>
          <w:szCs w:val="24"/>
        </w:rPr>
        <w:t>没有传入</w:t>
      </w:r>
      <w:r w:rsidRPr="0015428C">
        <w:rPr>
          <w:rFonts w:ascii="Verdana" w:eastAsia="宋体" w:hAnsi="Verdana" w:cs="Arial"/>
          <w:color w:val="333333"/>
          <w:sz w:val="24"/>
          <w:szCs w:val="24"/>
        </w:rPr>
        <w:t>receiver</w:t>
      </w:r>
      <w:r w:rsidRPr="00656D72">
        <w:rPr>
          <w:rFonts w:ascii="Verdana" w:eastAsia="宋体" w:hAnsi="Verdana" w:cs="Arial"/>
          <w:color w:val="333333"/>
          <w:sz w:val="24"/>
          <w:szCs w:val="24"/>
        </w:rPr>
        <w:t>，那么就不会触发</w:t>
      </w:r>
      <w:r w:rsidRPr="0015428C">
        <w:rPr>
          <w:rFonts w:ascii="Verdana" w:eastAsia="宋体" w:hAnsi="Verdana" w:cs="Arial"/>
          <w:color w:val="333333"/>
          <w:sz w:val="24"/>
          <w:szCs w:val="24"/>
        </w:rPr>
        <w:t>defineProperty</w:t>
      </w:r>
      <w:r w:rsidRPr="00656D72">
        <w:rPr>
          <w:rFonts w:ascii="Verdana" w:eastAsia="宋体" w:hAnsi="Verdana" w:cs="Arial"/>
          <w:color w:val="333333"/>
          <w:sz w:val="24"/>
          <w:szCs w:val="24"/>
        </w:rPr>
        <w:t>拦截。</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let p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a: 'a'</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let handler =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set(target, key, value, receiver)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console.log('set');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Reflect.set(target, key, value)</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defineProperty(target, key, attribute)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 xml:space="preserve">    console.log('defineProperty');</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Reflect.defineProperty(target, key, attribute);</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let obj = new Proxy(p, handler);</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obj.a = 'A';</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set</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如果第一个参数不是对象，</w:t>
      </w:r>
      <w:r w:rsidRPr="00E66C8C">
        <w:rPr>
          <w:rFonts w:ascii="Verdana" w:eastAsia="宋体" w:hAnsi="Verdana" w:cs="Arial"/>
          <w:color w:val="333333"/>
          <w:sz w:val="24"/>
          <w:szCs w:val="24"/>
        </w:rPr>
        <w:t>Reflect.set</w:t>
      </w:r>
      <w:r w:rsidRPr="00656D72">
        <w:rPr>
          <w:rFonts w:ascii="Verdana" w:eastAsia="宋体" w:hAnsi="Verdana" w:cs="Arial"/>
          <w:color w:val="333333"/>
          <w:sz w:val="24"/>
          <w:szCs w:val="24"/>
        </w:rPr>
        <w:t>会报错。</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Reflect.set(1, 'foo', {}) // </w:t>
      </w:r>
      <w:r w:rsidRPr="00656D72">
        <w:rPr>
          <w:rFonts w:ascii="Consolas" w:eastAsia="宋体" w:hAnsi="Consolas" w:cs="Consolas"/>
          <w:color w:val="A6E22E"/>
          <w:sz w:val="24"/>
          <w:szCs w:val="24"/>
          <w:shd w:val="clear" w:color="auto" w:fill="111111"/>
        </w:rPr>
        <w:t>报错</w:t>
      </w:r>
    </w:p>
    <w:p w:rsidR="00656D72" w:rsidRPr="00656D72" w:rsidRDefault="00656D72" w:rsidP="001542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Reflect.set(false, 'foo', {}) // </w:t>
      </w:r>
      <w:r w:rsidRPr="00656D72">
        <w:rPr>
          <w:rFonts w:ascii="Consolas" w:eastAsia="宋体" w:hAnsi="Consolas" w:cs="Consolas"/>
          <w:color w:val="A6E22E"/>
          <w:sz w:val="24"/>
          <w:szCs w:val="24"/>
          <w:shd w:val="clear" w:color="auto" w:fill="111111"/>
        </w:rPr>
        <w:t>报错</w:t>
      </w:r>
    </w:p>
    <w:p w:rsidR="00656D72" w:rsidRPr="00E66C8C" w:rsidRDefault="00656D72" w:rsidP="00A87C59">
      <w:pPr>
        <w:pStyle w:val="6"/>
        <w:numPr>
          <w:ilvl w:val="0"/>
          <w:numId w:val="33"/>
        </w:numPr>
      </w:pPr>
      <w:r w:rsidRPr="00E66C8C">
        <w:t>Reflect.has(obj, name)</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Reflect.has</w:t>
      </w:r>
      <w:r w:rsidRPr="00656D72">
        <w:rPr>
          <w:rFonts w:ascii="Verdana" w:eastAsia="宋体" w:hAnsi="Verdana" w:cs="Arial"/>
          <w:color w:val="333333"/>
          <w:sz w:val="24"/>
          <w:szCs w:val="24"/>
        </w:rPr>
        <w:t>方法对应</w:t>
      </w:r>
      <w:r w:rsidRPr="00E66C8C">
        <w:rPr>
          <w:rFonts w:ascii="Verdana" w:eastAsia="宋体" w:hAnsi="Verdana" w:cs="Arial"/>
          <w:color w:val="333333"/>
          <w:sz w:val="24"/>
          <w:szCs w:val="24"/>
        </w:rPr>
        <w:t>name in obj</w:t>
      </w:r>
      <w:r w:rsidRPr="00656D72">
        <w:rPr>
          <w:rFonts w:ascii="Verdana" w:eastAsia="宋体" w:hAnsi="Verdana" w:cs="Arial"/>
          <w:color w:val="333333"/>
          <w:sz w:val="24"/>
          <w:szCs w:val="24"/>
        </w:rPr>
        <w:t>里面的</w:t>
      </w:r>
      <w:r w:rsidRPr="00E66C8C">
        <w:rPr>
          <w:rFonts w:ascii="Verdana" w:eastAsia="宋体" w:hAnsi="Verdana" w:cs="Arial"/>
          <w:color w:val="333333"/>
          <w:sz w:val="24"/>
          <w:szCs w:val="24"/>
        </w:rPr>
        <w:t>in</w:t>
      </w:r>
      <w:r w:rsidRPr="00656D72">
        <w:rPr>
          <w:rFonts w:ascii="Verdana" w:eastAsia="宋体" w:hAnsi="Verdana" w:cs="Arial"/>
          <w:color w:val="333333"/>
          <w:sz w:val="24"/>
          <w:szCs w:val="24"/>
        </w:rPr>
        <w:t>运算符。</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1,</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'foo' in myObject // true</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Reflect.has(myObject, 'foo') // true</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如果第一个参数不是对象，</w:t>
      </w:r>
      <w:r w:rsidRPr="00E66C8C">
        <w:rPr>
          <w:rFonts w:ascii="Verdana" w:eastAsia="宋体" w:hAnsi="Verdana" w:cs="Arial"/>
          <w:color w:val="333333"/>
          <w:sz w:val="24"/>
          <w:szCs w:val="24"/>
        </w:rPr>
        <w:t>Reflect.has</w:t>
      </w:r>
      <w:r w:rsidRPr="00656D72">
        <w:rPr>
          <w:rFonts w:ascii="Verdana" w:eastAsia="宋体" w:hAnsi="Verdana" w:cs="Arial"/>
          <w:color w:val="333333"/>
          <w:sz w:val="24"/>
          <w:szCs w:val="24"/>
        </w:rPr>
        <w:t>和</w:t>
      </w:r>
      <w:r w:rsidRPr="00E66C8C">
        <w:rPr>
          <w:rFonts w:ascii="Verdana" w:eastAsia="宋体" w:hAnsi="Verdana" w:cs="Arial"/>
          <w:color w:val="333333"/>
          <w:sz w:val="24"/>
          <w:szCs w:val="24"/>
        </w:rPr>
        <w:t>in</w:t>
      </w:r>
      <w:r w:rsidRPr="00656D72">
        <w:rPr>
          <w:rFonts w:ascii="Verdana" w:eastAsia="宋体" w:hAnsi="Verdana" w:cs="Arial"/>
          <w:color w:val="333333"/>
          <w:sz w:val="24"/>
          <w:szCs w:val="24"/>
        </w:rPr>
        <w:t>运算符都会报错。</w:t>
      </w:r>
    </w:p>
    <w:p w:rsidR="00656D72" w:rsidRPr="00E66C8C" w:rsidRDefault="00656D72" w:rsidP="00A87C59">
      <w:pPr>
        <w:pStyle w:val="6"/>
        <w:numPr>
          <w:ilvl w:val="0"/>
          <w:numId w:val="33"/>
        </w:numPr>
      </w:pPr>
      <w:r w:rsidRPr="00E66C8C">
        <w:t>Reflect.deleteProperty(obj, name)</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Reflect.deleteProperty</w:t>
      </w:r>
      <w:r w:rsidRPr="00656D72">
        <w:rPr>
          <w:rFonts w:ascii="Verdana" w:eastAsia="宋体" w:hAnsi="Verdana" w:cs="Arial"/>
          <w:color w:val="333333"/>
          <w:sz w:val="24"/>
          <w:szCs w:val="24"/>
        </w:rPr>
        <w:t>方法等同于</w:t>
      </w:r>
      <w:r w:rsidRPr="00E66C8C">
        <w:rPr>
          <w:rFonts w:ascii="Verdana" w:eastAsia="宋体" w:hAnsi="Verdana" w:cs="Arial"/>
          <w:color w:val="333333"/>
          <w:sz w:val="24"/>
          <w:szCs w:val="24"/>
        </w:rPr>
        <w:t>delete obj[name]</w:t>
      </w:r>
      <w:r w:rsidRPr="00656D72">
        <w:rPr>
          <w:rFonts w:ascii="Verdana" w:eastAsia="宋体" w:hAnsi="Verdana" w:cs="Arial"/>
          <w:color w:val="333333"/>
          <w:sz w:val="24"/>
          <w:szCs w:val="24"/>
        </w:rPr>
        <w:t>，用于删除对象的属性。</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myObj = { foo: 'bar'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delete myObj.foo;</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Reflect.deleteProperty(myObj, 'foo');</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该方法返回一个布尔值。如果删除成功，或者被删除的属性不存在，返回</w:t>
      </w:r>
      <w:r w:rsidRPr="00E66C8C">
        <w:rPr>
          <w:rFonts w:ascii="Verdana" w:eastAsia="宋体" w:hAnsi="Verdana" w:cs="Arial"/>
          <w:color w:val="333333"/>
          <w:sz w:val="24"/>
          <w:szCs w:val="24"/>
        </w:rPr>
        <w:t>true</w:t>
      </w:r>
      <w:r w:rsidRPr="00656D72">
        <w:rPr>
          <w:rFonts w:ascii="Verdana" w:eastAsia="宋体" w:hAnsi="Verdana" w:cs="Arial"/>
          <w:color w:val="333333"/>
          <w:sz w:val="24"/>
          <w:szCs w:val="24"/>
        </w:rPr>
        <w:t>；删除失败，被删除的属性依然存在，返回</w:t>
      </w:r>
      <w:r w:rsidRPr="00E66C8C">
        <w:rPr>
          <w:rFonts w:ascii="Verdana" w:eastAsia="宋体" w:hAnsi="Verdana" w:cs="Arial"/>
          <w:color w:val="333333"/>
          <w:sz w:val="24"/>
          <w:szCs w:val="24"/>
        </w:rPr>
        <w:t>false</w:t>
      </w:r>
      <w:r w:rsidRPr="00656D72">
        <w:rPr>
          <w:rFonts w:ascii="Verdana" w:eastAsia="宋体" w:hAnsi="Verdana" w:cs="Arial"/>
          <w:color w:val="333333"/>
          <w:sz w:val="24"/>
          <w:szCs w:val="24"/>
        </w:rPr>
        <w:t>。</w:t>
      </w:r>
    </w:p>
    <w:p w:rsidR="00656D72" w:rsidRPr="00E66C8C" w:rsidRDefault="00656D72" w:rsidP="00A87C59">
      <w:pPr>
        <w:pStyle w:val="6"/>
        <w:numPr>
          <w:ilvl w:val="0"/>
          <w:numId w:val="33"/>
        </w:numPr>
      </w:pPr>
      <w:r w:rsidRPr="00E66C8C">
        <w:t>Reflect.construct(target, args)</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Reflect.construct</w:t>
      </w:r>
      <w:r w:rsidRPr="00656D72">
        <w:rPr>
          <w:rFonts w:ascii="Verdana" w:eastAsia="宋体" w:hAnsi="Verdana" w:cs="Arial"/>
          <w:color w:val="333333"/>
          <w:sz w:val="24"/>
          <w:szCs w:val="24"/>
        </w:rPr>
        <w:t>方法等同于</w:t>
      </w:r>
      <w:r w:rsidRPr="00E66C8C">
        <w:rPr>
          <w:rFonts w:ascii="Verdana" w:eastAsia="宋体" w:hAnsi="Verdana" w:cs="Arial"/>
          <w:color w:val="333333"/>
          <w:sz w:val="24"/>
          <w:szCs w:val="24"/>
        </w:rPr>
        <w:t>new target(...args)</w:t>
      </w:r>
      <w:r w:rsidRPr="00656D72">
        <w:rPr>
          <w:rFonts w:ascii="Verdana" w:eastAsia="宋体" w:hAnsi="Verdana" w:cs="Arial"/>
          <w:color w:val="333333"/>
          <w:sz w:val="24"/>
          <w:szCs w:val="24"/>
        </w:rPr>
        <w:t>，这提供了一种不使用</w:t>
      </w:r>
      <w:r w:rsidRPr="00E66C8C">
        <w:rPr>
          <w:rFonts w:ascii="Verdana" w:eastAsia="宋体" w:hAnsi="Verdana" w:cs="Arial"/>
          <w:color w:val="333333"/>
          <w:sz w:val="24"/>
          <w:szCs w:val="24"/>
        </w:rPr>
        <w:t>new</w:t>
      </w:r>
      <w:r w:rsidRPr="00656D72">
        <w:rPr>
          <w:rFonts w:ascii="Verdana" w:eastAsia="宋体" w:hAnsi="Verdana" w:cs="Arial"/>
          <w:color w:val="333333"/>
          <w:sz w:val="24"/>
          <w:szCs w:val="24"/>
        </w:rPr>
        <w:t>，来调用构造函数的方法。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function Greeting(name)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this.name = name;</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new </w:t>
      </w:r>
      <w:r w:rsidRPr="00656D72">
        <w:rPr>
          <w:rFonts w:ascii="Consolas" w:eastAsia="宋体" w:hAnsi="Consolas" w:cs="Consolas"/>
          <w:color w:val="A6E22E"/>
          <w:sz w:val="24"/>
          <w:szCs w:val="24"/>
          <w:shd w:val="clear" w:color="auto" w:fill="111111"/>
        </w:rPr>
        <w:t>的写法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instance = new Greeting('</w:t>
      </w:r>
      <w:r w:rsidRPr="00656D72">
        <w:rPr>
          <w:rFonts w:ascii="Consolas" w:eastAsia="宋体" w:hAnsi="Consolas" w:cs="Consolas"/>
          <w:color w:val="A6E22E"/>
          <w:sz w:val="24"/>
          <w:szCs w:val="24"/>
          <w:shd w:val="clear" w:color="auto" w:fill="111111"/>
        </w:rPr>
        <w:t>张三</w:t>
      </w:r>
      <w:r w:rsidRPr="00656D72">
        <w:rPr>
          <w:rFonts w:ascii="Consolas" w:eastAsia="宋体" w:hAnsi="Consolas" w:cs="Consolas"/>
          <w:color w:val="A6E22E"/>
          <w:sz w:val="24"/>
          <w:szCs w:val="24"/>
          <w:shd w:val="clear" w:color="auto" w:fill="111111"/>
        </w:rPr>
        <w:t>');</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Reflect.construct </w:t>
      </w:r>
      <w:r w:rsidRPr="00656D72">
        <w:rPr>
          <w:rFonts w:ascii="Consolas" w:eastAsia="宋体" w:hAnsi="Consolas" w:cs="Consolas"/>
          <w:color w:val="A6E22E"/>
          <w:sz w:val="24"/>
          <w:szCs w:val="24"/>
          <w:shd w:val="clear" w:color="auto" w:fill="111111"/>
        </w:rPr>
        <w:t>的写法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instance = Reflect.construct(Greeting, ['</w:t>
      </w:r>
      <w:r w:rsidRPr="00656D72">
        <w:rPr>
          <w:rFonts w:ascii="Consolas" w:eastAsia="宋体" w:hAnsi="Consolas" w:cs="Consolas"/>
          <w:color w:val="A6E22E"/>
          <w:sz w:val="24"/>
          <w:szCs w:val="24"/>
          <w:shd w:val="clear" w:color="auto" w:fill="111111"/>
        </w:rPr>
        <w:t>张三</w:t>
      </w:r>
      <w:r w:rsidRPr="00656D72">
        <w:rPr>
          <w:rFonts w:ascii="Consolas" w:eastAsia="宋体" w:hAnsi="Consolas" w:cs="Consolas"/>
          <w:color w:val="A6E22E"/>
          <w:sz w:val="24"/>
          <w:szCs w:val="24"/>
          <w:shd w:val="clear" w:color="auto" w:fill="111111"/>
        </w:rPr>
        <w:t>']);</w:t>
      </w:r>
    </w:p>
    <w:p w:rsidR="00656D72" w:rsidRPr="00656D72" w:rsidRDefault="00656D72" w:rsidP="00A87C59">
      <w:pPr>
        <w:pStyle w:val="6"/>
        <w:numPr>
          <w:ilvl w:val="0"/>
          <w:numId w:val="33"/>
        </w:numPr>
        <w:rPr>
          <w:rFonts w:ascii="Verdana" w:eastAsia="宋体" w:hAnsi="Verdana" w:cs="Arial"/>
          <w:b w:val="0"/>
          <w:bCs w:val="0"/>
          <w:color w:val="333333"/>
          <w:sz w:val="27"/>
          <w:szCs w:val="27"/>
        </w:rPr>
      </w:pPr>
      <w:r w:rsidRPr="00E66C8C">
        <w:t>Reflect.getPrototypeOf(obj)</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Reflect.getPrototypeOf</w:t>
      </w:r>
      <w:r w:rsidRPr="00656D72">
        <w:rPr>
          <w:rFonts w:ascii="Verdana" w:eastAsia="宋体" w:hAnsi="Verdana" w:cs="Arial"/>
          <w:color w:val="333333"/>
          <w:sz w:val="24"/>
          <w:szCs w:val="24"/>
        </w:rPr>
        <w:t>方法用于读取对象的</w:t>
      </w:r>
      <w:r w:rsidRPr="00E66C8C">
        <w:rPr>
          <w:rFonts w:ascii="Verdana" w:eastAsia="宋体" w:hAnsi="Verdana" w:cs="Arial"/>
          <w:color w:val="333333"/>
          <w:sz w:val="24"/>
          <w:szCs w:val="24"/>
        </w:rPr>
        <w:t>__proto__</w:t>
      </w:r>
      <w:r w:rsidRPr="00656D72">
        <w:rPr>
          <w:rFonts w:ascii="Verdana" w:eastAsia="宋体" w:hAnsi="Verdana" w:cs="Arial"/>
          <w:color w:val="333333"/>
          <w:sz w:val="24"/>
          <w:szCs w:val="24"/>
        </w:rPr>
        <w:t>属性，对应</w:t>
      </w:r>
      <w:r w:rsidRPr="00E66C8C">
        <w:rPr>
          <w:rFonts w:ascii="Verdana" w:eastAsia="宋体" w:hAnsi="Verdana" w:cs="Arial"/>
          <w:color w:val="333333"/>
          <w:sz w:val="24"/>
          <w:szCs w:val="24"/>
        </w:rPr>
        <w:t>Object.getPrototypeOf(obj)</w:t>
      </w:r>
      <w:r w:rsidRPr="00656D72">
        <w:rPr>
          <w:rFonts w:ascii="Verdana" w:eastAsia="宋体" w:hAnsi="Verdana" w:cs="Arial"/>
          <w:color w:val="333333"/>
          <w:sz w:val="24"/>
          <w:szCs w:val="24"/>
        </w:rPr>
        <w:t>。</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myObj = new FancyThing();</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Object.getPrototypeOf(myObj) === FancyThing.prototype;</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Reflect.getPrototypeOf(myObj) === FancyThing.prototype;</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Reflect.getPrototypeOf</w:t>
      </w:r>
      <w:r w:rsidRPr="00656D72">
        <w:rPr>
          <w:rFonts w:ascii="Verdana" w:eastAsia="宋体" w:hAnsi="Verdana" w:cs="Arial"/>
          <w:color w:val="333333"/>
          <w:sz w:val="24"/>
          <w:szCs w:val="24"/>
        </w:rPr>
        <w:t>和</w:t>
      </w:r>
      <w:r w:rsidRPr="00E66C8C">
        <w:rPr>
          <w:rFonts w:ascii="Verdana" w:eastAsia="宋体" w:hAnsi="Verdana" w:cs="Arial"/>
          <w:color w:val="333333"/>
          <w:sz w:val="24"/>
          <w:szCs w:val="24"/>
        </w:rPr>
        <w:t>Object.getPrototypeOf</w:t>
      </w:r>
      <w:r w:rsidRPr="00656D72">
        <w:rPr>
          <w:rFonts w:ascii="Verdana" w:eastAsia="宋体" w:hAnsi="Verdana" w:cs="Arial"/>
          <w:color w:val="333333"/>
          <w:sz w:val="24"/>
          <w:szCs w:val="24"/>
        </w:rPr>
        <w:t>的一个区别是，如果参数不是对象，</w:t>
      </w:r>
      <w:r w:rsidRPr="00E66C8C">
        <w:rPr>
          <w:rFonts w:ascii="Verdana" w:eastAsia="宋体" w:hAnsi="Verdana" w:cs="Arial"/>
          <w:color w:val="333333"/>
          <w:sz w:val="24"/>
          <w:szCs w:val="24"/>
        </w:rPr>
        <w:t>Object.getPrototypeOf</w:t>
      </w:r>
      <w:r w:rsidRPr="00656D72">
        <w:rPr>
          <w:rFonts w:ascii="Verdana" w:eastAsia="宋体" w:hAnsi="Verdana" w:cs="Arial"/>
          <w:color w:val="333333"/>
          <w:sz w:val="24"/>
          <w:szCs w:val="24"/>
        </w:rPr>
        <w:t>会将这个参数转为对象，然后再运行，而</w:t>
      </w:r>
      <w:r w:rsidRPr="00E66C8C">
        <w:rPr>
          <w:rFonts w:ascii="Verdana" w:eastAsia="宋体" w:hAnsi="Verdana" w:cs="Arial"/>
          <w:color w:val="333333"/>
          <w:sz w:val="24"/>
          <w:szCs w:val="24"/>
        </w:rPr>
        <w:t>Reflect.getPrototypeOf</w:t>
      </w:r>
      <w:r w:rsidRPr="00656D72">
        <w:rPr>
          <w:rFonts w:ascii="Verdana" w:eastAsia="宋体" w:hAnsi="Verdana" w:cs="Arial"/>
          <w:color w:val="333333"/>
          <w:sz w:val="24"/>
          <w:szCs w:val="24"/>
        </w:rPr>
        <w:t>会报错。</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Object.getPrototypeOf(1) // Number {[[PrimitiveValue]]: 0}</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Reflect.getPrototypeOf(1) // </w:t>
      </w:r>
      <w:r w:rsidRPr="00656D72">
        <w:rPr>
          <w:rFonts w:ascii="Consolas" w:eastAsia="宋体" w:hAnsi="Consolas" w:cs="Consolas"/>
          <w:color w:val="A6E22E"/>
          <w:sz w:val="24"/>
          <w:szCs w:val="24"/>
          <w:shd w:val="clear" w:color="auto" w:fill="111111"/>
        </w:rPr>
        <w:t>报错</w:t>
      </w:r>
    </w:p>
    <w:p w:rsidR="00656D72" w:rsidRPr="00E66C8C" w:rsidRDefault="00656D72" w:rsidP="00A87C59">
      <w:pPr>
        <w:pStyle w:val="6"/>
        <w:numPr>
          <w:ilvl w:val="0"/>
          <w:numId w:val="33"/>
        </w:numPr>
      </w:pPr>
      <w:r w:rsidRPr="00E66C8C">
        <w:t>Reflect.setPrototypeOf(obj, newProto)</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Reflect.setPrototypeOf</w:t>
      </w:r>
      <w:r w:rsidRPr="00656D72">
        <w:rPr>
          <w:rFonts w:ascii="Verdana" w:eastAsia="宋体" w:hAnsi="Verdana" w:cs="Arial"/>
          <w:color w:val="333333"/>
          <w:sz w:val="24"/>
          <w:szCs w:val="24"/>
        </w:rPr>
        <w:t>方法用于设置对象的</w:t>
      </w:r>
      <w:r w:rsidRPr="00E66C8C">
        <w:rPr>
          <w:rFonts w:ascii="Verdana" w:eastAsia="宋体" w:hAnsi="Verdana" w:cs="Arial"/>
          <w:color w:val="333333"/>
          <w:sz w:val="24"/>
          <w:szCs w:val="24"/>
        </w:rPr>
        <w:t>__proto__</w:t>
      </w:r>
      <w:r w:rsidRPr="00656D72">
        <w:rPr>
          <w:rFonts w:ascii="Verdana" w:eastAsia="宋体" w:hAnsi="Verdana" w:cs="Arial"/>
          <w:color w:val="333333"/>
          <w:sz w:val="24"/>
          <w:szCs w:val="24"/>
        </w:rPr>
        <w:t>属性，返回第一个参数对象，对应</w:t>
      </w:r>
      <w:r w:rsidRPr="00E66C8C">
        <w:rPr>
          <w:rFonts w:ascii="Verdana" w:eastAsia="宋体" w:hAnsi="Verdana" w:cs="Arial"/>
          <w:color w:val="333333"/>
          <w:sz w:val="24"/>
          <w:szCs w:val="24"/>
        </w:rPr>
        <w:t>Object.setPrototypeOf(obj, newProto)</w:t>
      </w:r>
      <w:r w:rsidRPr="00656D72">
        <w:rPr>
          <w:rFonts w:ascii="Verdana" w:eastAsia="宋体" w:hAnsi="Verdana" w:cs="Arial"/>
          <w:color w:val="333333"/>
          <w:sz w:val="24"/>
          <w:szCs w:val="24"/>
        </w:rPr>
        <w:t>。</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myObj = new FancyThing();</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Object.setPrototypeOf(myObj, OtherThing.prototype);</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Reflect.setPrototypeOf(myObj, OtherThing.prototype);</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如果第一个参数不是对象，</w:t>
      </w:r>
      <w:r w:rsidRPr="00E66C8C">
        <w:rPr>
          <w:rFonts w:ascii="Verdana" w:eastAsia="宋体" w:hAnsi="Verdana" w:cs="Arial"/>
          <w:color w:val="333333"/>
          <w:sz w:val="24"/>
          <w:szCs w:val="24"/>
        </w:rPr>
        <w:t>Object.setPrototypeOf</w:t>
      </w:r>
      <w:r w:rsidRPr="00656D72">
        <w:rPr>
          <w:rFonts w:ascii="Verdana" w:eastAsia="宋体" w:hAnsi="Verdana" w:cs="Arial"/>
          <w:color w:val="333333"/>
          <w:sz w:val="24"/>
          <w:szCs w:val="24"/>
        </w:rPr>
        <w:t>会返回第一个参数本身，而</w:t>
      </w:r>
      <w:r w:rsidRPr="00E66C8C">
        <w:rPr>
          <w:rFonts w:ascii="Verdana" w:eastAsia="宋体" w:hAnsi="Verdana" w:cs="Arial"/>
          <w:color w:val="333333"/>
          <w:sz w:val="24"/>
          <w:szCs w:val="24"/>
        </w:rPr>
        <w:t>Reflect.setPrototypeOf</w:t>
      </w:r>
      <w:r w:rsidRPr="00656D72">
        <w:rPr>
          <w:rFonts w:ascii="Verdana" w:eastAsia="宋体" w:hAnsi="Verdana" w:cs="Arial"/>
          <w:color w:val="333333"/>
          <w:sz w:val="24"/>
          <w:szCs w:val="24"/>
        </w:rPr>
        <w:t>会报错。</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Object.setPrototypeOf(1,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1</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Reflect.setPrototypeOf(1,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TypeError: Reflect.setPrototypeOf called on non-object</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如果第一个参数是</w:t>
      </w:r>
      <w:r w:rsidRPr="00E66C8C">
        <w:rPr>
          <w:rFonts w:ascii="Verdana" w:eastAsia="宋体" w:hAnsi="Verdana" w:cs="Arial"/>
          <w:color w:val="333333"/>
          <w:sz w:val="24"/>
          <w:szCs w:val="24"/>
        </w:rPr>
        <w:t>undefined</w:t>
      </w:r>
      <w:r w:rsidRPr="00656D72">
        <w:rPr>
          <w:rFonts w:ascii="Verdana" w:eastAsia="宋体" w:hAnsi="Verdana" w:cs="Arial"/>
          <w:color w:val="333333"/>
          <w:sz w:val="24"/>
          <w:szCs w:val="24"/>
        </w:rPr>
        <w:t>或</w:t>
      </w:r>
      <w:r w:rsidRPr="00E66C8C">
        <w:rPr>
          <w:rFonts w:ascii="Verdana" w:eastAsia="宋体" w:hAnsi="Verdana" w:cs="Arial"/>
          <w:color w:val="333333"/>
          <w:sz w:val="24"/>
          <w:szCs w:val="24"/>
        </w:rPr>
        <w:t>null</w:t>
      </w:r>
      <w:r w:rsidRPr="00656D72">
        <w:rPr>
          <w:rFonts w:ascii="Verdana" w:eastAsia="宋体" w:hAnsi="Verdana" w:cs="Arial"/>
          <w:color w:val="333333"/>
          <w:sz w:val="24"/>
          <w:szCs w:val="24"/>
        </w:rPr>
        <w:t>，</w:t>
      </w:r>
      <w:r w:rsidRPr="00E66C8C">
        <w:rPr>
          <w:rFonts w:ascii="Verdana" w:eastAsia="宋体" w:hAnsi="Verdana" w:cs="Arial"/>
          <w:color w:val="333333"/>
          <w:sz w:val="24"/>
          <w:szCs w:val="24"/>
        </w:rPr>
        <w:t>Object.setPrototypeOf</w:t>
      </w:r>
      <w:r w:rsidRPr="00656D72">
        <w:rPr>
          <w:rFonts w:ascii="Verdana" w:eastAsia="宋体" w:hAnsi="Verdana" w:cs="Arial"/>
          <w:color w:val="333333"/>
          <w:sz w:val="24"/>
          <w:szCs w:val="24"/>
        </w:rPr>
        <w:t>和</w:t>
      </w:r>
      <w:r w:rsidRPr="00E66C8C">
        <w:rPr>
          <w:rFonts w:ascii="Verdana" w:eastAsia="宋体" w:hAnsi="Verdana" w:cs="Arial"/>
          <w:color w:val="333333"/>
          <w:sz w:val="24"/>
          <w:szCs w:val="24"/>
        </w:rPr>
        <w:t>Reflect.setPrototypeOf</w:t>
      </w:r>
      <w:r w:rsidRPr="00656D72">
        <w:rPr>
          <w:rFonts w:ascii="Verdana" w:eastAsia="宋体" w:hAnsi="Verdana" w:cs="Arial"/>
          <w:color w:val="333333"/>
          <w:sz w:val="24"/>
          <w:szCs w:val="24"/>
        </w:rPr>
        <w:t>都会报错。</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Object.setPrototypeOf(null,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TypeError: Object.setPrototypeOf called on null or undefined</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Reflect.setPrototypeOf(null, {})</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TypeError: Reflect.setPrototypeOf called on non-object</w:t>
      </w:r>
    </w:p>
    <w:p w:rsidR="00656D72" w:rsidRPr="00656D72" w:rsidRDefault="00656D72" w:rsidP="00A87C59">
      <w:pPr>
        <w:pStyle w:val="6"/>
        <w:numPr>
          <w:ilvl w:val="0"/>
          <w:numId w:val="33"/>
        </w:numPr>
        <w:rPr>
          <w:rFonts w:ascii="Verdana" w:eastAsia="宋体" w:hAnsi="Verdana" w:cs="Arial"/>
          <w:b w:val="0"/>
          <w:bCs w:val="0"/>
          <w:color w:val="333333"/>
          <w:sz w:val="27"/>
          <w:szCs w:val="27"/>
        </w:rPr>
      </w:pPr>
      <w:r w:rsidRPr="00E66C8C">
        <w:t>Reflect.apply(func, thisArg, args)</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Reflect.apply</w:t>
      </w:r>
      <w:r w:rsidRPr="00656D72">
        <w:rPr>
          <w:rFonts w:ascii="Verdana" w:eastAsia="宋体" w:hAnsi="Verdana" w:cs="Arial"/>
          <w:color w:val="333333"/>
          <w:sz w:val="24"/>
          <w:szCs w:val="24"/>
        </w:rPr>
        <w:t>方法等同于</w:t>
      </w:r>
      <w:r w:rsidRPr="00E66C8C">
        <w:rPr>
          <w:rFonts w:ascii="Verdana" w:eastAsia="宋体" w:hAnsi="Verdana" w:cs="Arial"/>
          <w:color w:val="333333"/>
          <w:sz w:val="24"/>
          <w:szCs w:val="24"/>
        </w:rPr>
        <w:t>Function.prototype.apply.call(func, thisArg, args)</w:t>
      </w:r>
      <w:r w:rsidRPr="00656D72">
        <w:rPr>
          <w:rFonts w:ascii="Verdana" w:eastAsia="宋体" w:hAnsi="Verdana" w:cs="Arial"/>
          <w:color w:val="333333"/>
          <w:sz w:val="24"/>
          <w:szCs w:val="24"/>
        </w:rPr>
        <w:t>，用于绑定</w:t>
      </w:r>
      <w:r w:rsidRPr="00E66C8C">
        <w:rPr>
          <w:rFonts w:ascii="Verdana" w:eastAsia="宋体" w:hAnsi="Verdana" w:cs="Arial"/>
          <w:color w:val="333333"/>
          <w:sz w:val="24"/>
          <w:szCs w:val="24"/>
        </w:rPr>
        <w:t>this</w:t>
      </w:r>
      <w:r w:rsidRPr="00656D72">
        <w:rPr>
          <w:rFonts w:ascii="Verdana" w:eastAsia="宋体" w:hAnsi="Verdana" w:cs="Arial"/>
          <w:color w:val="333333"/>
          <w:sz w:val="24"/>
          <w:szCs w:val="24"/>
        </w:rPr>
        <w:t>对象后执行给定函数。</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一般来说，如果要绑定一个函数的</w:t>
      </w:r>
      <w:r w:rsidRPr="00E66C8C">
        <w:rPr>
          <w:rFonts w:ascii="Verdana" w:eastAsia="宋体" w:hAnsi="Verdana" w:cs="Arial"/>
          <w:color w:val="333333"/>
          <w:sz w:val="24"/>
          <w:szCs w:val="24"/>
        </w:rPr>
        <w:t>this</w:t>
      </w:r>
      <w:r w:rsidRPr="00656D72">
        <w:rPr>
          <w:rFonts w:ascii="Verdana" w:eastAsia="宋体" w:hAnsi="Verdana" w:cs="Arial"/>
          <w:color w:val="333333"/>
          <w:sz w:val="24"/>
          <w:szCs w:val="24"/>
        </w:rPr>
        <w:t>对象，可以这样写</w:t>
      </w:r>
      <w:r w:rsidRPr="00E66C8C">
        <w:rPr>
          <w:rFonts w:ascii="Verdana" w:eastAsia="宋体" w:hAnsi="Verdana" w:cs="Arial"/>
          <w:color w:val="333333"/>
          <w:sz w:val="24"/>
          <w:szCs w:val="24"/>
        </w:rPr>
        <w:t>fn.apply(obj, args)</w:t>
      </w:r>
      <w:r w:rsidRPr="00656D72">
        <w:rPr>
          <w:rFonts w:ascii="Verdana" w:eastAsia="宋体" w:hAnsi="Verdana" w:cs="Arial"/>
          <w:color w:val="333333"/>
          <w:sz w:val="24"/>
          <w:szCs w:val="24"/>
        </w:rPr>
        <w:t>，但是如果函数定义了自己的</w:t>
      </w:r>
      <w:r w:rsidRPr="00E66C8C">
        <w:rPr>
          <w:rFonts w:ascii="Verdana" w:eastAsia="宋体" w:hAnsi="Verdana" w:cs="Arial"/>
          <w:color w:val="333333"/>
          <w:sz w:val="24"/>
          <w:szCs w:val="24"/>
        </w:rPr>
        <w:t>apply</w:t>
      </w:r>
      <w:r w:rsidRPr="00656D72">
        <w:rPr>
          <w:rFonts w:ascii="Verdana" w:eastAsia="宋体" w:hAnsi="Verdana" w:cs="Arial"/>
          <w:color w:val="333333"/>
          <w:sz w:val="24"/>
          <w:szCs w:val="24"/>
        </w:rPr>
        <w:t>方法，就只能写成</w:t>
      </w:r>
      <w:r w:rsidRPr="00E66C8C">
        <w:rPr>
          <w:rFonts w:ascii="Verdana" w:eastAsia="宋体" w:hAnsi="Verdana" w:cs="Arial"/>
          <w:color w:val="333333"/>
          <w:sz w:val="24"/>
          <w:szCs w:val="24"/>
        </w:rPr>
        <w:t>Function.prototype.apply.call(fn, obj, args)</w:t>
      </w:r>
      <w:r w:rsidRPr="00656D72">
        <w:rPr>
          <w:rFonts w:ascii="Verdana" w:eastAsia="宋体" w:hAnsi="Verdana" w:cs="Arial"/>
          <w:color w:val="333333"/>
          <w:sz w:val="24"/>
          <w:szCs w:val="24"/>
        </w:rPr>
        <w:t>，采用</w:t>
      </w:r>
      <w:r w:rsidRPr="00E66C8C">
        <w:rPr>
          <w:rFonts w:ascii="Verdana" w:eastAsia="宋体" w:hAnsi="Verdana" w:cs="Arial"/>
          <w:color w:val="333333"/>
          <w:sz w:val="24"/>
          <w:szCs w:val="24"/>
        </w:rPr>
        <w:t>Reflect</w:t>
      </w:r>
      <w:r w:rsidRPr="00656D72">
        <w:rPr>
          <w:rFonts w:ascii="Verdana" w:eastAsia="宋体" w:hAnsi="Verdana" w:cs="Arial"/>
          <w:color w:val="333333"/>
          <w:sz w:val="24"/>
          <w:szCs w:val="24"/>
        </w:rPr>
        <w:t>对象可以简化这种操作。</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bookmarkStart w:id="4" w:name="OLE_LINK17"/>
      <w:bookmarkStart w:id="5" w:name="OLE_LINK18"/>
      <w:r w:rsidRPr="00656D72">
        <w:rPr>
          <w:rFonts w:ascii="Consolas" w:eastAsia="宋体" w:hAnsi="Consolas" w:cs="Consolas"/>
          <w:color w:val="A6E22E"/>
          <w:sz w:val="24"/>
          <w:szCs w:val="24"/>
          <w:shd w:val="clear" w:color="auto" w:fill="111111"/>
        </w:rPr>
        <w:t>const ages = [11, 33, 12, 54, 18, 96];</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youngest = Math.min.apply(Math, ages);</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oldest = Math.max.apply(Math, ages);</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type = Object.prototype.toString.call(youngest);</w:t>
      </w:r>
    </w:p>
    <w:bookmarkEnd w:id="4"/>
    <w:bookmarkEnd w:id="5"/>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youngest = Reflect.apply(Math.min, Math, ages);</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oldest = Reflect.apply(Math.max, Math, ages);</w:t>
      </w:r>
    </w:p>
    <w:p w:rsidR="00656D72" w:rsidRPr="00656D72" w:rsidRDefault="00656D72" w:rsidP="00E66C8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type = Reflect.apply(Object.prototype.toString, youngest, []);</w:t>
      </w:r>
    </w:p>
    <w:p w:rsidR="00656D72" w:rsidRPr="00E01D45" w:rsidRDefault="00656D72" w:rsidP="00A87C59">
      <w:pPr>
        <w:pStyle w:val="6"/>
        <w:numPr>
          <w:ilvl w:val="0"/>
          <w:numId w:val="33"/>
        </w:numPr>
      </w:pPr>
      <w:r w:rsidRPr="00E01D45">
        <w:t>Reflect.defineProperty(target, propertyKey, attributes)</w:t>
      </w:r>
    </w:p>
    <w:p w:rsidR="00656D72" w:rsidRPr="00656D72" w:rsidRDefault="00656D72" w:rsidP="00E66C8C">
      <w:pPr>
        <w:adjustRightInd/>
        <w:snapToGrid/>
        <w:spacing w:before="100" w:beforeAutospacing="1" w:after="100" w:afterAutospacing="1"/>
        <w:ind w:left="225" w:firstLine="495"/>
        <w:rPr>
          <w:rFonts w:ascii="Verdana" w:eastAsia="宋体" w:hAnsi="Verdana" w:cs="Arial"/>
          <w:color w:val="333333"/>
          <w:sz w:val="24"/>
          <w:szCs w:val="24"/>
        </w:rPr>
      </w:pPr>
      <w:r w:rsidRPr="00E66C8C">
        <w:rPr>
          <w:rFonts w:ascii="Verdana" w:eastAsia="宋体" w:hAnsi="Verdana" w:cs="Arial"/>
          <w:color w:val="333333"/>
          <w:sz w:val="24"/>
          <w:szCs w:val="24"/>
        </w:rPr>
        <w:t>Reflect.defineProperty</w:t>
      </w:r>
      <w:r w:rsidRPr="00656D72">
        <w:rPr>
          <w:rFonts w:ascii="Verdana" w:eastAsia="宋体" w:hAnsi="Verdana" w:cs="Arial"/>
          <w:color w:val="333333"/>
          <w:sz w:val="24"/>
          <w:szCs w:val="24"/>
        </w:rPr>
        <w:t>方法基本等同于</w:t>
      </w:r>
      <w:r w:rsidRPr="00E66C8C">
        <w:rPr>
          <w:rFonts w:ascii="Verdana" w:eastAsia="宋体" w:hAnsi="Verdana" w:cs="Arial"/>
          <w:color w:val="333333"/>
          <w:sz w:val="24"/>
          <w:szCs w:val="24"/>
        </w:rPr>
        <w:t>Object.defineProperty</w:t>
      </w:r>
      <w:r w:rsidRPr="00656D72">
        <w:rPr>
          <w:rFonts w:ascii="Verdana" w:eastAsia="宋体" w:hAnsi="Verdana" w:cs="Arial"/>
          <w:color w:val="333333"/>
          <w:sz w:val="24"/>
          <w:szCs w:val="24"/>
        </w:rPr>
        <w:t>，用来为对象定义属性。未来，后者会被逐渐废除，请从现在开始就使用</w:t>
      </w:r>
      <w:r w:rsidRPr="00E66C8C">
        <w:rPr>
          <w:rFonts w:ascii="Verdana" w:eastAsia="宋体" w:hAnsi="Verdana" w:cs="Arial"/>
          <w:color w:val="333333"/>
          <w:sz w:val="24"/>
          <w:szCs w:val="24"/>
        </w:rPr>
        <w:t>Reflect.defineProperty</w:t>
      </w:r>
      <w:r w:rsidRPr="00656D72">
        <w:rPr>
          <w:rFonts w:ascii="Verdana" w:eastAsia="宋体" w:hAnsi="Verdana" w:cs="Arial"/>
          <w:color w:val="333333"/>
          <w:sz w:val="24"/>
          <w:szCs w:val="24"/>
        </w:rPr>
        <w:t>代替它。</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function MyDate()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Object.defineProperty(MyDate, 'now',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value: () =&gt; Date.now()</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Reflect.defineProperty(MyDate, 'now',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value: () =&gt; Date.now()</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w:t>
      </w:r>
      <w:r w:rsidRPr="00E01D45">
        <w:rPr>
          <w:rFonts w:ascii="Verdana" w:eastAsia="宋体" w:hAnsi="Verdana" w:cs="Arial"/>
          <w:color w:val="333333"/>
          <w:sz w:val="24"/>
          <w:szCs w:val="24"/>
        </w:rPr>
        <w:t>Reflect.defineProperty</w:t>
      </w:r>
      <w:r w:rsidRPr="00656D72">
        <w:rPr>
          <w:rFonts w:ascii="Verdana" w:eastAsia="宋体" w:hAnsi="Verdana" w:cs="Arial"/>
          <w:color w:val="333333"/>
          <w:sz w:val="24"/>
          <w:szCs w:val="24"/>
        </w:rPr>
        <w:t>的第一个参数不是对象，就会抛出错误，比如</w:t>
      </w:r>
      <w:r w:rsidRPr="00E01D45">
        <w:rPr>
          <w:rFonts w:ascii="Verdana" w:eastAsia="宋体" w:hAnsi="Verdana" w:cs="Arial"/>
          <w:color w:val="333333"/>
          <w:sz w:val="24"/>
          <w:szCs w:val="24"/>
        </w:rPr>
        <w:t>Reflect.defineProperty(1, 'foo')</w:t>
      </w:r>
      <w:r w:rsidRPr="00656D72">
        <w:rPr>
          <w:rFonts w:ascii="Verdana" w:eastAsia="宋体" w:hAnsi="Verdana" w:cs="Arial"/>
          <w:color w:val="333333"/>
          <w:sz w:val="24"/>
          <w:szCs w:val="24"/>
        </w:rPr>
        <w:t>。</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这个方法可以与</w:t>
      </w:r>
      <w:r w:rsidRPr="00E01D45">
        <w:rPr>
          <w:rFonts w:ascii="Verdana" w:eastAsia="宋体" w:hAnsi="Verdana" w:cs="Arial"/>
          <w:color w:val="333333"/>
          <w:sz w:val="24"/>
          <w:szCs w:val="24"/>
        </w:rPr>
        <w:t>Proxy.defineProperty</w:t>
      </w:r>
      <w:r w:rsidRPr="00656D72">
        <w:rPr>
          <w:rFonts w:ascii="Verdana" w:eastAsia="宋体" w:hAnsi="Verdana" w:cs="Arial"/>
          <w:color w:val="333333"/>
          <w:sz w:val="24"/>
          <w:szCs w:val="24"/>
        </w:rPr>
        <w:t>配合使用。</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p = new Proxy({},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lastRenderedPageBreak/>
        <w:t xml:space="preserve">  defineProperty(target, prop, descriptor)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console.log(descriptor);</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Reflect.defineProperty(target, prop, descriptor);</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p.foo = 'bar';</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{value: "bar", writable: true, enumerable: true, configurable: true}</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p.foo // "bar"</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上面代码中，</w:t>
      </w:r>
      <w:r w:rsidRPr="00E01D45">
        <w:rPr>
          <w:rFonts w:ascii="Verdana" w:eastAsia="宋体" w:hAnsi="Verdana" w:cs="Arial"/>
          <w:color w:val="333333"/>
          <w:sz w:val="24"/>
          <w:szCs w:val="24"/>
        </w:rPr>
        <w:t>Proxy.defineProperty</w:t>
      </w:r>
      <w:r w:rsidRPr="00656D72">
        <w:rPr>
          <w:rFonts w:ascii="Verdana" w:eastAsia="宋体" w:hAnsi="Verdana" w:cs="Arial"/>
          <w:color w:val="333333"/>
          <w:sz w:val="24"/>
          <w:szCs w:val="24"/>
        </w:rPr>
        <w:t>对属性赋值设置了拦截，然后使用</w:t>
      </w:r>
      <w:r w:rsidRPr="00E01D45">
        <w:rPr>
          <w:rFonts w:ascii="Verdana" w:eastAsia="宋体" w:hAnsi="Verdana" w:cs="Arial"/>
          <w:color w:val="333333"/>
          <w:sz w:val="24"/>
          <w:szCs w:val="24"/>
        </w:rPr>
        <w:t>Reflect.defineProperty</w:t>
      </w:r>
      <w:r w:rsidRPr="00656D72">
        <w:rPr>
          <w:rFonts w:ascii="Verdana" w:eastAsia="宋体" w:hAnsi="Verdana" w:cs="Arial"/>
          <w:color w:val="333333"/>
          <w:sz w:val="24"/>
          <w:szCs w:val="24"/>
        </w:rPr>
        <w:t>完成了赋值。</w:t>
      </w:r>
    </w:p>
    <w:p w:rsidR="00656D72" w:rsidRPr="00E01D45" w:rsidRDefault="00656D72" w:rsidP="00A87C59">
      <w:pPr>
        <w:pStyle w:val="6"/>
        <w:numPr>
          <w:ilvl w:val="0"/>
          <w:numId w:val="33"/>
        </w:numPr>
      </w:pPr>
      <w:r w:rsidRPr="00E01D45">
        <w:t>Reflect.getOwnPropertyDescriptor(target, propertyKey)</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E01D45">
        <w:rPr>
          <w:rFonts w:ascii="Verdana" w:eastAsia="宋体" w:hAnsi="Verdana" w:cs="Arial"/>
          <w:color w:val="333333"/>
          <w:sz w:val="24"/>
          <w:szCs w:val="24"/>
        </w:rPr>
        <w:t>Reflect.getOwnPropertyDescriptor</w:t>
      </w:r>
      <w:r w:rsidRPr="00656D72">
        <w:rPr>
          <w:rFonts w:ascii="Verdana" w:eastAsia="宋体" w:hAnsi="Verdana" w:cs="Arial"/>
          <w:color w:val="333333"/>
          <w:sz w:val="24"/>
          <w:szCs w:val="24"/>
        </w:rPr>
        <w:t>基本等同于</w:t>
      </w:r>
      <w:r w:rsidRPr="00E01D45">
        <w:rPr>
          <w:rFonts w:ascii="Verdana" w:eastAsia="宋体" w:hAnsi="Verdana" w:cs="Arial"/>
          <w:color w:val="333333"/>
          <w:sz w:val="24"/>
          <w:szCs w:val="24"/>
        </w:rPr>
        <w:t>Object.getOwnPropertyDescriptor</w:t>
      </w:r>
      <w:r w:rsidRPr="00656D72">
        <w:rPr>
          <w:rFonts w:ascii="Verdana" w:eastAsia="宋体" w:hAnsi="Verdana" w:cs="Arial"/>
          <w:color w:val="333333"/>
          <w:sz w:val="24"/>
          <w:szCs w:val="24"/>
        </w:rPr>
        <w:t>，用于得到指定属性的描述对象，将来会替代掉后者。</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Object.defineProperty(myObject, 'hidden',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value: true,</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enumerable: false,</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theDescriptor = Object.getOwnPropertyDescriptor(myObject, 'hidden');</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theDescriptor = Reflect.getOwnPropertyDescriptor(myObject, 'hidden');</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E01D45">
        <w:rPr>
          <w:rFonts w:ascii="Verdana" w:eastAsia="宋体" w:hAnsi="Verdana" w:cs="Arial"/>
          <w:color w:val="333333"/>
          <w:sz w:val="24"/>
          <w:szCs w:val="24"/>
        </w:rPr>
        <w:t>Reflect.getOwnPropertyDescriptor</w:t>
      </w:r>
      <w:r w:rsidRPr="00656D72">
        <w:rPr>
          <w:rFonts w:ascii="Verdana" w:eastAsia="宋体" w:hAnsi="Verdana" w:cs="Arial"/>
          <w:color w:val="333333"/>
          <w:sz w:val="24"/>
          <w:szCs w:val="24"/>
        </w:rPr>
        <w:t>和</w:t>
      </w:r>
      <w:r w:rsidRPr="00E01D45">
        <w:rPr>
          <w:rFonts w:ascii="Verdana" w:eastAsia="宋体" w:hAnsi="Verdana" w:cs="Arial"/>
          <w:color w:val="333333"/>
          <w:sz w:val="24"/>
          <w:szCs w:val="24"/>
        </w:rPr>
        <w:t>Object.getOwnPropertyDescriptor</w:t>
      </w:r>
      <w:r w:rsidRPr="00656D72">
        <w:rPr>
          <w:rFonts w:ascii="Verdana" w:eastAsia="宋体" w:hAnsi="Verdana" w:cs="Arial"/>
          <w:color w:val="333333"/>
          <w:sz w:val="24"/>
          <w:szCs w:val="24"/>
        </w:rPr>
        <w:t>的一个区别是，如果第一个参数不是对象，</w:t>
      </w:r>
      <w:r w:rsidRPr="00E01D45">
        <w:rPr>
          <w:rFonts w:ascii="Verdana" w:eastAsia="宋体" w:hAnsi="Verdana" w:cs="Arial"/>
          <w:color w:val="333333"/>
          <w:sz w:val="24"/>
          <w:szCs w:val="24"/>
        </w:rPr>
        <w:t>Object.getOwnPropertyDescriptor(1, 'foo')</w:t>
      </w:r>
      <w:r w:rsidRPr="00656D72">
        <w:rPr>
          <w:rFonts w:ascii="Verdana" w:eastAsia="宋体" w:hAnsi="Verdana" w:cs="Arial"/>
          <w:color w:val="333333"/>
          <w:sz w:val="24"/>
          <w:szCs w:val="24"/>
        </w:rPr>
        <w:t>不报错，返回</w:t>
      </w:r>
      <w:r w:rsidRPr="00E01D45">
        <w:rPr>
          <w:rFonts w:ascii="Verdana" w:eastAsia="宋体" w:hAnsi="Verdana" w:cs="Arial"/>
          <w:color w:val="333333"/>
          <w:sz w:val="24"/>
          <w:szCs w:val="24"/>
        </w:rPr>
        <w:t>undefined</w:t>
      </w:r>
      <w:r w:rsidRPr="00656D72">
        <w:rPr>
          <w:rFonts w:ascii="Verdana" w:eastAsia="宋体" w:hAnsi="Verdana" w:cs="Arial"/>
          <w:color w:val="333333"/>
          <w:sz w:val="24"/>
          <w:szCs w:val="24"/>
        </w:rPr>
        <w:t>，而</w:t>
      </w:r>
      <w:r w:rsidRPr="00E01D45">
        <w:rPr>
          <w:rFonts w:ascii="Verdana" w:eastAsia="宋体" w:hAnsi="Verdana" w:cs="Arial"/>
          <w:color w:val="333333"/>
          <w:sz w:val="24"/>
          <w:szCs w:val="24"/>
        </w:rPr>
        <w:t>Reflect.getOwnPropertyDescriptor(1, 'foo')</w:t>
      </w:r>
      <w:r w:rsidRPr="00656D72">
        <w:rPr>
          <w:rFonts w:ascii="Verdana" w:eastAsia="宋体" w:hAnsi="Verdana" w:cs="Arial"/>
          <w:color w:val="333333"/>
          <w:sz w:val="24"/>
          <w:szCs w:val="24"/>
        </w:rPr>
        <w:t>会抛出错误，表示参数非法。</w:t>
      </w:r>
    </w:p>
    <w:p w:rsidR="00656D72" w:rsidRPr="00E01D45" w:rsidRDefault="00656D72" w:rsidP="00A87C59">
      <w:pPr>
        <w:pStyle w:val="6"/>
        <w:numPr>
          <w:ilvl w:val="0"/>
          <w:numId w:val="33"/>
        </w:numPr>
      </w:pPr>
      <w:r w:rsidRPr="00E01D45">
        <w:t>Reflect.isExtensible (target)</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E01D45">
        <w:rPr>
          <w:rFonts w:ascii="Verdana" w:eastAsia="宋体" w:hAnsi="Verdana" w:cs="Arial"/>
          <w:color w:val="333333"/>
          <w:sz w:val="24"/>
          <w:szCs w:val="24"/>
        </w:rPr>
        <w:t>Reflect.isExtensible</w:t>
      </w:r>
      <w:r w:rsidRPr="00656D72">
        <w:rPr>
          <w:rFonts w:ascii="Verdana" w:eastAsia="宋体" w:hAnsi="Verdana" w:cs="Arial"/>
          <w:color w:val="333333"/>
          <w:sz w:val="24"/>
          <w:szCs w:val="24"/>
        </w:rPr>
        <w:t>方法对应</w:t>
      </w:r>
      <w:r w:rsidRPr="00E01D45">
        <w:rPr>
          <w:rFonts w:ascii="Verdana" w:eastAsia="宋体" w:hAnsi="Verdana" w:cs="Arial"/>
          <w:color w:val="333333"/>
          <w:sz w:val="24"/>
          <w:szCs w:val="24"/>
        </w:rPr>
        <w:t>Object.isExtensible</w:t>
      </w:r>
      <w:r w:rsidRPr="00656D72">
        <w:rPr>
          <w:rFonts w:ascii="Verdana" w:eastAsia="宋体" w:hAnsi="Verdana" w:cs="Arial"/>
          <w:color w:val="333333"/>
          <w:sz w:val="24"/>
          <w:szCs w:val="24"/>
        </w:rPr>
        <w:t>，返回一个布尔值，表示当前对象是否可扩展。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myObject =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Object.isExtensible(myObject) // true</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Reflect.isExtensible(myObject) // true</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如果参数不是对象，</w:t>
      </w:r>
      <w:r w:rsidRPr="00E01D45">
        <w:rPr>
          <w:rFonts w:ascii="Verdana" w:eastAsia="宋体" w:hAnsi="Verdana" w:cs="Arial"/>
          <w:color w:val="333333"/>
          <w:sz w:val="24"/>
          <w:szCs w:val="24"/>
        </w:rPr>
        <w:t>Object.isExtensible</w:t>
      </w:r>
      <w:r w:rsidRPr="00656D72">
        <w:rPr>
          <w:rFonts w:ascii="Verdana" w:eastAsia="宋体" w:hAnsi="Verdana" w:cs="Arial"/>
          <w:color w:val="333333"/>
          <w:sz w:val="24"/>
          <w:szCs w:val="24"/>
        </w:rPr>
        <w:t>会返回</w:t>
      </w:r>
      <w:r w:rsidRPr="00E01D45">
        <w:rPr>
          <w:rFonts w:ascii="Verdana" w:eastAsia="宋体" w:hAnsi="Verdana" w:cs="Arial"/>
          <w:color w:val="333333"/>
          <w:sz w:val="24"/>
          <w:szCs w:val="24"/>
        </w:rPr>
        <w:t>false</w:t>
      </w:r>
      <w:r w:rsidRPr="00656D72">
        <w:rPr>
          <w:rFonts w:ascii="Verdana" w:eastAsia="宋体" w:hAnsi="Verdana" w:cs="Arial"/>
          <w:color w:val="333333"/>
          <w:sz w:val="24"/>
          <w:szCs w:val="24"/>
        </w:rPr>
        <w:t>，因为非对象本来就是不可扩展的，而</w:t>
      </w:r>
      <w:r w:rsidRPr="00E01D45">
        <w:rPr>
          <w:rFonts w:ascii="Verdana" w:eastAsia="宋体" w:hAnsi="Verdana" w:cs="Arial"/>
          <w:color w:val="333333"/>
          <w:sz w:val="24"/>
          <w:szCs w:val="24"/>
        </w:rPr>
        <w:t>Reflect.isExtensible</w:t>
      </w:r>
      <w:r w:rsidRPr="00656D72">
        <w:rPr>
          <w:rFonts w:ascii="Verdana" w:eastAsia="宋体" w:hAnsi="Verdana" w:cs="Arial"/>
          <w:color w:val="333333"/>
          <w:sz w:val="24"/>
          <w:szCs w:val="24"/>
        </w:rPr>
        <w:t>会报错。</w:t>
      </w:r>
    </w:p>
    <w:p w:rsidR="00656D72" w:rsidRPr="00E01D45"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1D45">
        <w:rPr>
          <w:rFonts w:ascii="Consolas" w:eastAsia="宋体" w:hAnsi="Consolas" w:cs="Consolas"/>
          <w:color w:val="A6E22E"/>
          <w:sz w:val="24"/>
          <w:szCs w:val="24"/>
          <w:shd w:val="clear" w:color="auto" w:fill="111111"/>
        </w:rPr>
        <w:t>Object.isExtensible(1) // false</w:t>
      </w:r>
    </w:p>
    <w:p w:rsidR="00656D72" w:rsidRPr="00E01D45"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1D45">
        <w:rPr>
          <w:rFonts w:ascii="Consolas" w:eastAsia="宋体" w:hAnsi="Consolas" w:cs="Consolas"/>
          <w:color w:val="A6E22E"/>
          <w:sz w:val="24"/>
          <w:szCs w:val="24"/>
          <w:shd w:val="clear" w:color="auto" w:fill="111111"/>
        </w:rPr>
        <w:lastRenderedPageBreak/>
        <w:t xml:space="preserve">Reflect.isExtensible(1) // </w:t>
      </w:r>
      <w:r w:rsidRPr="00E01D45">
        <w:rPr>
          <w:rFonts w:ascii="Consolas" w:eastAsia="宋体" w:hAnsi="Consolas" w:cs="Consolas"/>
          <w:color w:val="A6E22E"/>
          <w:sz w:val="24"/>
          <w:szCs w:val="24"/>
          <w:shd w:val="clear" w:color="auto" w:fill="111111"/>
        </w:rPr>
        <w:t>报错</w:t>
      </w:r>
    </w:p>
    <w:p w:rsidR="00656D72" w:rsidRPr="00E01D45" w:rsidRDefault="00656D72" w:rsidP="00A87C59">
      <w:pPr>
        <w:pStyle w:val="6"/>
        <w:numPr>
          <w:ilvl w:val="0"/>
          <w:numId w:val="33"/>
        </w:numPr>
      </w:pPr>
      <w:r w:rsidRPr="00E01D45">
        <w:t>Reflect.preventExtensions(target)</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E01D45">
        <w:rPr>
          <w:rFonts w:ascii="Verdana" w:eastAsia="宋体" w:hAnsi="Verdana" w:cs="Arial"/>
          <w:color w:val="333333"/>
          <w:sz w:val="24"/>
          <w:szCs w:val="24"/>
        </w:rPr>
        <w:t>Reflect.preventExtensions</w:t>
      </w:r>
      <w:r w:rsidRPr="00656D72">
        <w:rPr>
          <w:rFonts w:ascii="Verdana" w:eastAsia="宋体" w:hAnsi="Verdana" w:cs="Arial"/>
          <w:color w:val="333333"/>
          <w:sz w:val="24"/>
          <w:szCs w:val="24"/>
        </w:rPr>
        <w:t>对应</w:t>
      </w:r>
      <w:r w:rsidRPr="00E01D45">
        <w:rPr>
          <w:rFonts w:ascii="Verdana" w:eastAsia="宋体" w:hAnsi="Verdana" w:cs="Arial"/>
          <w:color w:val="333333"/>
          <w:sz w:val="24"/>
          <w:szCs w:val="24"/>
        </w:rPr>
        <w:t>Object.preventExtensions</w:t>
      </w:r>
      <w:r w:rsidRPr="00656D72">
        <w:rPr>
          <w:rFonts w:ascii="Verdana" w:eastAsia="宋体" w:hAnsi="Verdana" w:cs="Arial"/>
          <w:color w:val="333333"/>
          <w:sz w:val="24"/>
          <w:szCs w:val="24"/>
        </w:rPr>
        <w:t>方法，用于让一个对象变为不可扩展。它返回一个布尔值，表示是否操作成功。</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Object.preventExtensions(myObject) // Object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Reflect.preventExtensions(myObject) // true</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如果参数不是对象，</w:t>
      </w:r>
      <w:r w:rsidRPr="00E01D45">
        <w:rPr>
          <w:rFonts w:ascii="Verdana" w:eastAsia="宋体" w:hAnsi="Verdana" w:cs="Arial"/>
          <w:color w:val="333333"/>
          <w:sz w:val="24"/>
          <w:szCs w:val="24"/>
        </w:rPr>
        <w:t>Object.preventExtensions</w:t>
      </w:r>
      <w:r w:rsidRPr="00656D72">
        <w:rPr>
          <w:rFonts w:ascii="Verdana" w:eastAsia="宋体" w:hAnsi="Verdana" w:cs="Arial"/>
          <w:color w:val="333333"/>
          <w:sz w:val="24"/>
          <w:szCs w:val="24"/>
        </w:rPr>
        <w:t>在</w:t>
      </w:r>
      <w:r w:rsidRPr="00656D72">
        <w:rPr>
          <w:rFonts w:ascii="Verdana" w:eastAsia="宋体" w:hAnsi="Verdana" w:cs="Arial"/>
          <w:color w:val="333333"/>
          <w:sz w:val="24"/>
          <w:szCs w:val="24"/>
        </w:rPr>
        <w:t xml:space="preserve"> ES5 </w:t>
      </w:r>
      <w:r w:rsidRPr="00656D72">
        <w:rPr>
          <w:rFonts w:ascii="Verdana" w:eastAsia="宋体" w:hAnsi="Verdana" w:cs="Arial"/>
          <w:color w:val="333333"/>
          <w:sz w:val="24"/>
          <w:szCs w:val="24"/>
        </w:rPr>
        <w:t>环境报错，在</w:t>
      </w:r>
      <w:r w:rsidRPr="00656D72">
        <w:rPr>
          <w:rFonts w:ascii="Verdana" w:eastAsia="宋体" w:hAnsi="Verdana" w:cs="Arial"/>
          <w:color w:val="333333"/>
          <w:sz w:val="24"/>
          <w:szCs w:val="24"/>
        </w:rPr>
        <w:t xml:space="preserve"> ES6 </w:t>
      </w:r>
      <w:r w:rsidRPr="00656D72">
        <w:rPr>
          <w:rFonts w:ascii="Verdana" w:eastAsia="宋体" w:hAnsi="Verdana" w:cs="Arial"/>
          <w:color w:val="333333"/>
          <w:sz w:val="24"/>
          <w:szCs w:val="24"/>
        </w:rPr>
        <w:t>环境返回传入的参数，而</w:t>
      </w:r>
      <w:r w:rsidRPr="00E01D45">
        <w:rPr>
          <w:rFonts w:ascii="Verdana" w:eastAsia="宋体" w:hAnsi="Verdana" w:cs="Arial"/>
          <w:color w:val="333333"/>
          <w:sz w:val="24"/>
          <w:szCs w:val="24"/>
        </w:rPr>
        <w:t>Reflect.preventExtensions</w:t>
      </w:r>
      <w:r w:rsidRPr="00656D72">
        <w:rPr>
          <w:rFonts w:ascii="Verdana" w:eastAsia="宋体" w:hAnsi="Verdana" w:cs="Arial"/>
          <w:color w:val="333333"/>
          <w:sz w:val="24"/>
          <w:szCs w:val="24"/>
        </w:rPr>
        <w:t>会报错。</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ES5 </w:t>
      </w:r>
      <w:r w:rsidRPr="00656D72">
        <w:rPr>
          <w:rFonts w:ascii="Consolas" w:eastAsia="宋体" w:hAnsi="Consolas" w:cs="Consolas"/>
          <w:color w:val="A6E22E"/>
          <w:sz w:val="24"/>
          <w:szCs w:val="24"/>
          <w:shd w:val="clear" w:color="auto" w:fill="111111"/>
        </w:rPr>
        <w:t>环境</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Object.preventExtensions(1) // </w:t>
      </w:r>
      <w:r w:rsidRPr="00656D72">
        <w:rPr>
          <w:rFonts w:ascii="Consolas" w:eastAsia="宋体" w:hAnsi="Consolas" w:cs="Consolas"/>
          <w:color w:val="A6E22E"/>
          <w:sz w:val="24"/>
          <w:szCs w:val="24"/>
          <w:shd w:val="clear" w:color="auto" w:fill="111111"/>
        </w:rPr>
        <w:t>报错</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ES6 </w:t>
      </w:r>
      <w:r w:rsidRPr="00656D72">
        <w:rPr>
          <w:rFonts w:ascii="Consolas" w:eastAsia="宋体" w:hAnsi="Consolas" w:cs="Consolas"/>
          <w:color w:val="A6E22E"/>
          <w:sz w:val="24"/>
          <w:szCs w:val="24"/>
          <w:shd w:val="clear" w:color="auto" w:fill="111111"/>
        </w:rPr>
        <w:t>环境</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Object.preventExtensions(1) // 1</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Reflect.preventExtensions(1) // </w:t>
      </w:r>
      <w:r w:rsidRPr="00656D72">
        <w:rPr>
          <w:rFonts w:ascii="Consolas" w:eastAsia="宋体" w:hAnsi="Consolas" w:cs="Consolas"/>
          <w:color w:val="A6E22E"/>
          <w:sz w:val="24"/>
          <w:szCs w:val="24"/>
          <w:shd w:val="clear" w:color="auto" w:fill="111111"/>
        </w:rPr>
        <w:t>报错</w:t>
      </w:r>
    </w:p>
    <w:p w:rsidR="00656D72" w:rsidRPr="00E01D45" w:rsidRDefault="00656D72" w:rsidP="00A87C59">
      <w:pPr>
        <w:pStyle w:val="6"/>
        <w:numPr>
          <w:ilvl w:val="0"/>
          <w:numId w:val="33"/>
        </w:numPr>
      </w:pPr>
      <w:r w:rsidRPr="00E01D45">
        <w:t>Reflect.ownKeys (target)</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E01D45">
        <w:rPr>
          <w:rFonts w:ascii="Verdana" w:eastAsia="宋体" w:hAnsi="Verdana" w:cs="Arial"/>
          <w:color w:val="333333"/>
          <w:sz w:val="24"/>
          <w:szCs w:val="24"/>
        </w:rPr>
        <w:t>Reflect.ownKeys</w:t>
      </w:r>
      <w:r w:rsidRPr="00656D72">
        <w:rPr>
          <w:rFonts w:ascii="Verdana" w:eastAsia="宋体" w:hAnsi="Verdana" w:cs="Arial"/>
          <w:color w:val="333333"/>
          <w:sz w:val="24"/>
          <w:szCs w:val="24"/>
        </w:rPr>
        <w:t>方法用于返回对象的所有属性，基本等同于</w:t>
      </w:r>
      <w:r w:rsidRPr="00E01D45">
        <w:rPr>
          <w:rFonts w:ascii="Verdana" w:eastAsia="宋体" w:hAnsi="Verdana" w:cs="Arial"/>
          <w:color w:val="333333"/>
          <w:sz w:val="24"/>
          <w:szCs w:val="24"/>
        </w:rPr>
        <w:t>Object.getOwnPropertyNames</w:t>
      </w:r>
      <w:r w:rsidRPr="00656D72">
        <w:rPr>
          <w:rFonts w:ascii="Verdana" w:eastAsia="宋体" w:hAnsi="Verdana" w:cs="Arial"/>
          <w:color w:val="333333"/>
          <w:sz w:val="24"/>
          <w:szCs w:val="24"/>
        </w:rPr>
        <w:t>与</w:t>
      </w:r>
      <w:r w:rsidRPr="00E01D45">
        <w:rPr>
          <w:rFonts w:ascii="Verdana" w:eastAsia="宋体" w:hAnsi="Verdana" w:cs="Arial"/>
          <w:color w:val="333333"/>
          <w:sz w:val="24"/>
          <w:szCs w:val="24"/>
        </w:rPr>
        <w:t>Object.getOwnPropertySymbols</w:t>
      </w:r>
      <w:r w:rsidRPr="00656D72">
        <w:rPr>
          <w:rFonts w:ascii="Verdana" w:eastAsia="宋体" w:hAnsi="Verdana" w:cs="Arial"/>
          <w:color w:val="333333"/>
          <w:sz w:val="24"/>
          <w:szCs w:val="24"/>
        </w:rPr>
        <w:t>之和。</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var myObject =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foo: 1,</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bar: 2,</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[Symbol.for('baz')]: 3,</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[Symbol.for('bing')]: 4,</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旧写法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Object.getOwnPropertyNames(myObject)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['foo', 'bar']</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Object.getOwnPropertySymbols(myObject)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//[Symbol(baz), Symbol(bing)]</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新写法</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Reflect.ownKeys(myObject)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['foo', 'bar', Symbol(baz), Symbol(bing)]</w:t>
      </w:r>
    </w:p>
    <w:p w:rsidR="00656D72" w:rsidRPr="00E01D45" w:rsidRDefault="00656D72" w:rsidP="00A87C59">
      <w:pPr>
        <w:pStyle w:val="5"/>
        <w:numPr>
          <w:ilvl w:val="0"/>
          <w:numId w:val="32"/>
        </w:numPr>
      </w:pPr>
      <w:r w:rsidRPr="00E01D45">
        <w:lastRenderedPageBreak/>
        <w:t>实例：使用</w:t>
      </w:r>
      <w:r w:rsidRPr="00E01D45">
        <w:t xml:space="preserve"> Proxy </w:t>
      </w:r>
      <w:r w:rsidRPr="00E01D45">
        <w:t>实现观察者模式</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观察者模式（</w:t>
      </w:r>
      <w:r w:rsidRPr="00656D72">
        <w:rPr>
          <w:rFonts w:ascii="Verdana" w:eastAsia="宋体" w:hAnsi="Verdana" w:cs="Arial"/>
          <w:color w:val="333333"/>
          <w:sz w:val="24"/>
          <w:szCs w:val="24"/>
        </w:rPr>
        <w:t>Observer mode</w:t>
      </w:r>
      <w:r w:rsidRPr="00656D72">
        <w:rPr>
          <w:rFonts w:ascii="Verdana" w:eastAsia="宋体" w:hAnsi="Verdana" w:cs="Arial"/>
          <w:color w:val="333333"/>
          <w:sz w:val="24"/>
          <w:szCs w:val="24"/>
        </w:rPr>
        <w:t>）指的是函数自动观察数据对象，一旦对象有变化，函数就会自动执行。</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person = observable({</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name: '</w:t>
      </w:r>
      <w:r w:rsidRPr="00656D72">
        <w:rPr>
          <w:rFonts w:ascii="Consolas" w:eastAsia="宋体" w:hAnsi="Consolas" w:cs="Consolas"/>
          <w:color w:val="A6E22E"/>
          <w:sz w:val="24"/>
          <w:szCs w:val="24"/>
          <w:shd w:val="clear" w:color="auto" w:fill="111111"/>
        </w:rPr>
        <w:t>张三</w:t>
      </w: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age: 20</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function print()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console.log(`${person.name}, ${person.age}`)</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observe(print);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person.name = '</w:t>
      </w:r>
      <w:r w:rsidRPr="00656D72">
        <w:rPr>
          <w:rFonts w:ascii="Consolas" w:eastAsia="宋体" w:hAnsi="Consolas" w:cs="Consolas"/>
          <w:color w:val="A6E22E"/>
          <w:sz w:val="24"/>
          <w:szCs w:val="24"/>
          <w:shd w:val="clear" w:color="auto" w:fill="111111"/>
        </w:rPr>
        <w:t>李四</w:t>
      </w:r>
      <w:r w:rsidRPr="00656D72">
        <w:rPr>
          <w:rFonts w:ascii="Consolas" w:eastAsia="宋体" w:hAnsi="Consolas" w:cs="Consolas"/>
          <w:color w:val="A6E22E"/>
          <w:sz w:val="24"/>
          <w:szCs w:val="24"/>
          <w:shd w:val="clear" w:color="auto" w:fill="111111"/>
        </w:rPr>
        <w: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输出</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w:t>
      </w:r>
      <w:r w:rsidRPr="00656D72">
        <w:rPr>
          <w:rFonts w:ascii="Consolas" w:eastAsia="宋体" w:hAnsi="Consolas" w:cs="Consolas"/>
          <w:color w:val="A6E22E"/>
          <w:sz w:val="24"/>
          <w:szCs w:val="24"/>
          <w:shd w:val="clear" w:color="auto" w:fill="111111"/>
        </w:rPr>
        <w:t>李四</w:t>
      </w:r>
      <w:r w:rsidRPr="00656D72">
        <w:rPr>
          <w:rFonts w:ascii="Consolas" w:eastAsia="宋体" w:hAnsi="Consolas" w:cs="Consolas"/>
          <w:color w:val="A6E22E"/>
          <w:sz w:val="24"/>
          <w:szCs w:val="24"/>
          <w:shd w:val="clear" w:color="auto" w:fill="111111"/>
        </w:rPr>
        <w:t>, 20</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上面代码中，数据对象</w:t>
      </w:r>
      <w:r w:rsidRPr="00E01D45">
        <w:rPr>
          <w:rFonts w:ascii="Verdana" w:eastAsia="宋体" w:hAnsi="Verdana" w:cs="Arial"/>
          <w:color w:val="333333"/>
          <w:sz w:val="24"/>
          <w:szCs w:val="24"/>
        </w:rPr>
        <w:t>person</w:t>
      </w:r>
      <w:r w:rsidRPr="00656D72">
        <w:rPr>
          <w:rFonts w:ascii="Verdana" w:eastAsia="宋体" w:hAnsi="Verdana" w:cs="Arial"/>
          <w:color w:val="333333"/>
          <w:sz w:val="24"/>
          <w:szCs w:val="24"/>
        </w:rPr>
        <w:t>是观察目标，函数</w:t>
      </w:r>
      <w:r w:rsidRPr="00E01D45">
        <w:rPr>
          <w:rFonts w:ascii="Verdana" w:eastAsia="宋体" w:hAnsi="Verdana" w:cs="Arial"/>
          <w:color w:val="333333"/>
          <w:sz w:val="24"/>
          <w:szCs w:val="24"/>
        </w:rPr>
        <w:t>print</w:t>
      </w:r>
      <w:r w:rsidRPr="00656D72">
        <w:rPr>
          <w:rFonts w:ascii="Verdana" w:eastAsia="宋体" w:hAnsi="Verdana" w:cs="Arial"/>
          <w:color w:val="333333"/>
          <w:sz w:val="24"/>
          <w:szCs w:val="24"/>
        </w:rPr>
        <w:t>是观察者。一旦数据对象发生变化，</w:t>
      </w:r>
      <w:r w:rsidRPr="00E01D45">
        <w:rPr>
          <w:rFonts w:ascii="Verdana" w:eastAsia="宋体" w:hAnsi="Verdana" w:cs="Arial"/>
          <w:color w:val="333333"/>
          <w:sz w:val="24"/>
          <w:szCs w:val="24"/>
        </w:rPr>
        <w:t>print</w:t>
      </w:r>
      <w:r w:rsidRPr="00656D72">
        <w:rPr>
          <w:rFonts w:ascii="Verdana" w:eastAsia="宋体" w:hAnsi="Verdana" w:cs="Arial"/>
          <w:color w:val="333333"/>
          <w:sz w:val="24"/>
          <w:szCs w:val="24"/>
        </w:rPr>
        <w:t>就会自动执行。</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下面，使用</w:t>
      </w:r>
      <w:r w:rsidRPr="00656D72">
        <w:rPr>
          <w:rFonts w:ascii="Verdana" w:eastAsia="宋体" w:hAnsi="Verdana" w:cs="Arial"/>
          <w:color w:val="333333"/>
          <w:sz w:val="24"/>
          <w:szCs w:val="24"/>
        </w:rPr>
        <w:t xml:space="preserve"> Proxy </w:t>
      </w:r>
      <w:r w:rsidRPr="00656D72">
        <w:rPr>
          <w:rFonts w:ascii="Verdana" w:eastAsia="宋体" w:hAnsi="Verdana" w:cs="Arial"/>
          <w:color w:val="333333"/>
          <w:sz w:val="24"/>
          <w:szCs w:val="24"/>
        </w:rPr>
        <w:t>写一个观察者模式的最简单实现，即实现</w:t>
      </w:r>
      <w:r w:rsidRPr="00E01D45">
        <w:rPr>
          <w:rFonts w:ascii="Verdana" w:eastAsia="宋体" w:hAnsi="Verdana" w:cs="Arial"/>
          <w:color w:val="333333"/>
          <w:sz w:val="24"/>
          <w:szCs w:val="24"/>
        </w:rPr>
        <w:t>observable</w:t>
      </w:r>
      <w:r w:rsidRPr="00656D72">
        <w:rPr>
          <w:rFonts w:ascii="Verdana" w:eastAsia="宋体" w:hAnsi="Verdana" w:cs="Arial"/>
          <w:color w:val="333333"/>
          <w:sz w:val="24"/>
          <w:szCs w:val="24"/>
        </w:rPr>
        <w:t>和</w:t>
      </w:r>
      <w:r w:rsidRPr="00E01D45">
        <w:rPr>
          <w:rFonts w:ascii="Verdana" w:eastAsia="宋体" w:hAnsi="Verdana" w:cs="Arial"/>
          <w:color w:val="333333"/>
          <w:sz w:val="24"/>
          <w:szCs w:val="24"/>
        </w:rPr>
        <w:t>observe</w:t>
      </w:r>
      <w:r w:rsidRPr="00656D72">
        <w:rPr>
          <w:rFonts w:ascii="Verdana" w:eastAsia="宋体" w:hAnsi="Verdana" w:cs="Arial"/>
          <w:color w:val="333333"/>
          <w:sz w:val="24"/>
          <w:szCs w:val="24"/>
        </w:rPr>
        <w:t>这两个函数。思路是</w:t>
      </w:r>
      <w:r w:rsidRPr="00E01D45">
        <w:rPr>
          <w:rFonts w:ascii="Verdana" w:eastAsia="宋体" w:hAnsi="Verdana" w:cs="Arial"/>
          <w:color w:val="333333"/>
          <w:sz w:val="24"/>
          <w:szCs w:val="24"/>
        </w:rPr>
        <w:t>observable</w:t>
      </w:r>
      <w:r w:rsidRPr="00656D72">
        <w:rPr>
          <w:rFonts w:ascii="Verdana" w:eastAsia="宋体" w:hAnsi="Verdana" w:cs="Arial"/>
          <w:color w:val="333333"/>
          <w:sz w:val="24"/>
          <w:szCs w:val="24"/>
        </w:rPr>
        <w:t>函数返回一个原始对象的</w:t>
      </w:r>
      <w:r w:rsidRPr="00656D72">
        <w:rPr>
          <w:rFonts w:ascii="Verdana" w:eastAsia="宋体" w:hAnsi="Verdana" w:cs="Arial"/>
          <w:color w:val="333333"/>
          <w:sz w:val="24"/>
          <w:szCs w:val="24"/>
        </w:rPr>
        <w:t xml:space="preserve"> Proxy </w:t>
      </w:r>
      <w:r w:rsidRPr="00656D72">
        <w:rPr>
          <w:rFonts w:ascii="Verdana" w:eastAsia="宋体" w:hAnsi="Verdana" w:cs="Arial"/>
          <w:color w:val="333333"/>
          <w:sz w:val="24"/>
          <w:szCs w:val="24"/>
        </w:rPr>
        <w:t>代理，拦截赋值操作，触发充当观察者的各个函数。</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queuedObservers = new Set();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observe = fn =&gt; queuedObservers.add(fn);</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const observable = obj =&gt; new Proxy(obj, {set});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function set(target, key, value, receiver) {</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const result = Reflect.set(target, key, value, receiver);</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queuedObservers.forEach(observer =&gt; observer());</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 xml:space="preserve">  return result;</w:t>
      </w:r>
    </w:p>
    <w:p w:rsidR="00656D72" w:rsidRPr="00656D72" w:rsidRDefault="00656D72" w:rsidP="00E01D4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656D72">
        <w:rPr>
          <w:rFonts w:ascii="Consolas" w:eastAsia="宋体" w:hAnsi="Consolas" w:cs="Consolas"/>
          <w:color w:val="A6E22E"/>
          <w:sz w:val="24"/>
          <w:szCs w:val="24"/>
          <w:shd w:val="clear" w:color="auto" w:fill="111111"/>
        </w:rPr>
        <w:t>}</w:t>
      </w:r>
    </w:p>
    <w:p w:rsidR="00656D72" w:rsidRPr="00656D72" w:rsidRDefault="00656D72" w:rsidP="00E01D45">
      <w:pPr>
        <w:adjustRightInd/>
        <w:snapToGrid/>
        <w:spacing w:before="100" w:beforeAutospacing="1" w:after="100" w:afterAutospacing="1"/>
        <w:ind w:left="225" w:firstLine="495"/>
        <w:rPr>
          <w:rFonts w:ascii="Verdana" w:eastAsia="宋体" w:hAnsi="Verdana" w:cs="Arial"/>
          <w:color w:val="333333"/>
          <w:sz w:val="24"/>
          <w:szCs w:val="24"/>
        </w:rPr>
      </w:pPr>
      <w:r w:rsidRPr="00656D72">
        <w:rPr>
          <w:rFonts w:ascii="Verdana" w:eastAsia="宋体" w:hAnsi="Verdana" w:cs="Arial"/>
          <w:color w:val="333333"/>
          <w:sz w:val="24"/>
          <w:szCs w:val="24"/>
        </w:rPr>
        <w:t>上面代码中，先定义了一个</w:t>
      </w:r>
      <w:r w:rsidRPr="00E01D45">
        <w:rPr>
          <w:rFonts w:ascii="Verdana" w:eastAsia="宋体" w:hAnsi="Verdana" w:cs="Arial"/>
          <w:color w:val="333333"/>
          <w:sz w:val="24"/>
          <w:szCs w:val="24"/>
        </w:rPr>
        <w:t>Set</w:t>
      </w:r>
      <w:r w:rsidRPr="00656D72">
        <w:rPr>
          <w:rFonts w:ascii="Verdana" w:eastAsia="宋体" w:hAnsi="Verdana" w:cs="Arial"/>
          <w:color w:val="333333"/>
          <w:sz w:val="24"/>
          <w:szCs w:val="24"/>
        </w:rPr>
        <w:t>集合，所有观察者函数都放进这个集合。然后，</w:t>
      </w:r>
      <w:r w:rsidRPr="00E01D45">
        <w:rPr>
          <w:rFonts w:ascii="Verdana" w:eastAsia="宋体" w:hAnsi="Verdana" w:cs="Arial"/>
          <w:color w:val="333333"/>
          <w:sz w:val="24"/>
          <w:szCs w:val="24"/>
        </w:rPr>
        <w:t>observable</w:t>
      </w:r>
      <w:r w:rsidRPr="00656D72">
        <w:rPr>
          <w:rFonts w:ascii="Verdana" w:eastAsia="宋体" w:hAnsi="Verdana" w:cs="Arial"/>
          <w:color w:val="333333"/>
          <w:sz w:val="24"/>
          <w:szCs w:val="24"/>
        </w:rPr>
        <w:t>函数返回原始对象的代理，拦截赋值操作。拦截函数</w:t>
      </w:r>
      <w:r w:rsidRPr="00E01D45">
        <w:rPr>
          <w:rFonts w:ascii="Verdana" w:eastAsia="宋体" w:hAnsi="Verdana" w:cs="Arial"/>
          <w:color w:val="333333"/>
          <w:sz w:val="24"/>
          <w:szCs w:val="24"/>
        </w:rPr>
        <w:t>set</w:t>
      </w:r>
      <w:r w:rsidRPr="00656D72">
        <w:rPr>
          <w:rFonts w:ascii="Verdana" w:eastAsia="宋体" w:hAnsi="Verdana" w:cs="Arial"/>
          <w:color w:val="333333"/>
          <w:sz w:val="24"/>
          <w:szCs w:val="24"/>
        </w:rPr>
        <w:t>之中，会自动执行所有观察者。</w:t>
      </w:r>
    </w:p>
    <w:p w:rsidR="00656D72" w:rsidRPr="00656D72" w:rsidRDefault="00656D72" w:rsidP="003A7681">
      <w:pPr>
        <w:adjustRightInd/>
        <w:snapToGrid/>
        <w:spacing w:before="100" w:beforeAutospacing="1" w:after="100" w:afterAutospacing="1"/>
        <w:ind w:left="225" w:firstLine="495"/>
        <w:rPr>
          <w:rFonts w:ascii="Verdana" w:eastAsia="宋体" w:hAnsi="Verdana" w:cs="Arial" w:hint="eastAsia"/>
          <w:color w:val="333333"/>
          <w:sz w:val="24"/>
          <w:szCs w:val="24"/>
        </w:rPr>
      </w:pPr>
    </w:p>
    <w:p w:rsidR="00656D72" w:rsidRPr="003A7681" w:rsidRDefault="00656D72" w:rsidP="003A7681">
      <w:pPr>
        <w:adjustRightInd/>
        <w:snapToGrid/>
        <w:spacing w:before="100" w:beforeAutospacing="1" w:after="100" w:afterAutospacing="1"/>
        <w:ind w:left="225" w:firstLine="495"/>
        <w:rPr>
          <w:rFonts w:ascii="Verdana" w:eastAsia="宋体" w:hAnsi="Verdana" w:cs="Arial"/>
          <w:color w:val="333333"/>
          <w:sz w:val="24"/>
          <w:szCs w:val="24"/>
        </w:rPr>
      </w:pPr>
    </w:p>
    <w:p w:rsidR="007C7EAE" w:rsidRPr="00555BC6" w:rsidRDefault="003A7681" w:rsidP="00A87C59">
      <w:pPr>
        <w:pStyle w:val="4"/>
        <w:numPr>
          <w:ilvl w:val="0"/>
          <w:numId w:val="19"/>
        </w:numPr>
        <w:rPr>
          <w:b w:val="0"/>
        </w:rPr>
      </w:pPr>
      <w:r w:rsidRPr="00555BC6">
        <w:lastRenderedPageBreak/>
        <w:t>async</w:t>
      </w:r>
      <w:bookmarkStart w:id="6" w:name="_GoBack"/>
      <w:bookmarkEnd w:id="6"/>
      <w:r w:rsidRPr="00555BC6">
        <w:t xml:space="preserve"> </w:t>
      </w:r>
      <w:r w:rsidRPr="00555BC6">
        <w:t>函数</w:t>
      </w:r>
    </w:p>
    <w:p w:rsidR="00E02626" w:rsidRPr="00E02626" w:rsidRDefault="00E02626" w:rsidP="00A87C59">
      <w:pPr>
        <w:pStyle w:val="5"/>
        <w:numPr>
          <w:ilvl w:val="0"/>
          <w:numId w:val="27"/>
        </w:numPr>
        <w:rPr>
          <w:rFonts w:hint="eastAsia"/>
        </w:rPr>
      </w:pPr>
      <w:r w:rsidRPr="00E02626">
        <w:rPr>
          <w:rFonts w:hint="eastAsia"/>
        </w:rPr>
        <w:t>含义</w:t>
      </w:r>
    </w:p>
    <w:p w:rsidR="00555BC6" w:rsidRPr="00555BC6" w:rsidRDefault="00555BC6" w:rsidP="00555BC6">
      <w:pPr>
        <w:adjustRightInd/>
        <w:snapToGrid/>
        <w:spacing w:before="100" w:beforeAutospacing="1" w:after="100" w:afterAutospacing="1"/>
        <w:ind w:left="225" w:firstLine="495"/>
        <w:rPr>
          <w:rFonts w:ascii="Verdana" w:eastAsia="宋体" w:hAnsi="Verdana" w:cs="Arial"/>
          <w:color w:val="333333"/>
          <w:sz w:val="24"/>
          <w:szCs w:val="24"/>
        </w:rPr>
      </w:pPr>
      <w:r w:rsidRPr="00555BC6">
        <w:rPr>
          <w:rFonts w:ascii="Verdana" w:eastAsia="宋体" w:hAnsi="Verdana" w:cs="Arial"/>
          <w:color w:val="333333"/>
          <w:sz w:val="24"/>
          <w:szCs w:val="24"/>
        </w:rPr>
        <w:t xml:space="preserve">ES2017 </w:t>
      </w:r>
      <w:r w:rsidRPr="00555BC6">
        <w:rPr>
          <w:rFonts w:ascii="Verdana" w:eastAsia="宋体" w:hAnsi="Verdana" w:cs="Arial"/>
          <w:color w:val="333333"/>
          <w:sz w:val="24"/>
          <w:szCs w:val="24"/>
        </w:rPr>
        <w:t>标准引入了</w:t>
      </w:r>
      <w:r w:rsidRPr="00555BC6">
        <w:rPr>
          <w:rFonts w:ascii="Verdana" w:eastAsia="宋体" w:hAnsi="Verdana" w:cs="Arial"/>
          <w:color w:val="333333"/>
          <w:sz w:val="24"/>
          <w:szCs w:val="24"/>
        </w:rPr>
        <w:t xml:space="preserve"> async </w:t>
      </w:r>
      <w:r w:rsidRPr="00555BC6">
        <w:rPr>
          <w:rFonts w:ascii="Verdana" w:eastAsia="宋体" w:hAnsi="Verdana" w:cs="Arial"/>
          <w:color w:val="333333"/>
          <w:sz w:val="24"/>
          <w:szCs w:val="24"/>
        </w:rPr>
        <w:t>函数，使得异步操作变得更加方便。</w:t>
      </w:r>
    </w:p>
    <w:p w:rsidR="00555BC6" w:rsidRPr="00555BC6" w:rsidRDefault="00555BC6" w:rsidP="00555BC6">
      <w:pPr>
        <w:adjustRightInd/>
        <w:snapToGrid/>
        <w:spacing w:before="100" w:beforeAutospacing="1" w:after="100" w:afterAutospacing="1"/>
        <w:ind w:left="225" w:firstLine="495"/>
        <w:rPr>
          <w:rFonts w:ascii="Verdana" w:eastAsia="宋体" w:hAnsi="Verdana" w:cs="Arial"/>
          <w:color w:val="333333"/>
          <w:sz w:val="24"/>
          <w:szCs w:val="24"/>
        </w:rPr>
      </w:pPr>
      <w:r w:rsidRPr="00555BC6">
        <w:rPr>
          <w:rFonts w:ascii="Verdana" w:eastAsia="宋体" w:hAnsi="Verdana" w:cs="Arial"/>
          <w:color w:val="333333"/>
          <w:sz w:val="24"/>
          <w:szCs w:val="24"/>
        </w:rPr>
        <w:t xml:space="preserve">async </w:t>
      </w:r>
      <w:r w:rsidRPr="00555BC6">
        <w:rPr>
          <w:rFonts w:ascii="Verdana" w:eastAsia="宋体" w:hAnsi="Verdana" w:cs="Arial"/>
          <w:color w:val="333333"/>
          <w:sz w:val="24"/>
          <w:szCs w:val="24"/>
        </w:rPr>
        <w:t>函数是什么？一句话，它就是</w:t>
      </w:r>
      <w:r w:rsidRPr="00555BC6">
        <w:rPr>
          <w:rFonts w:ascii="Verdana" w:eastAsia="宋体" w:hAnsi="Verdana" w:cs="Arial"/>
          <w:color w:val="333333"/>
          <w:sz w:val="24"/>
          <w:szCs w:val="24"/>
        </w:rPr>
        <w:t xml:space="preserve"> Generator </w:t>
      </w:r>
      <w:r w:rsidRPr="00555BC6">
        <w:rPr>
          <w:rFonts w:ascii="Verdana" w:eastAsia="宋体" w:hAnsi="Verdana" w:cs="Arial"/>
          <w:color w:val="333333"/>
          <w:sz w:val="24"/>
          <w:szCs w:val="24"/>
        </w:rPr>
        <w:t>函数的语法糖。</w:t>
      </w:r>
    </w:p>
    <w:p w:rsidR="00555BC6"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Pr>
          <w:rFonts w:ascii="Verdana" w:eastAsia="宋体" w:hAnsi="Verdana" w:cs="Arial"/>
          <w:color w:val="333333"/>
          <w:sz w:val="24"/>
          <w:szCs w:val="24"/>
        </w:rPr>
        <w:t>前</w:t>
      </w:r>
      <w:r w:rsidR="00555BC6" w:rsidRPr="00555BC6">
        <w:rPr>
          <w:rFonts w:ascii="Verdana" w:eastAsia="宋体" w:hAnsi="Verdana" w:cs="Arial"/>
          <w:color w:val="333333"/>
          <w:sz w:val="24"/>
          <w:szCs w:val="24"/>
        </w:rPr>
        <w:t>有一个</w:t>
      </w:r>
      <w:r w:rsidR="00555BC6" w:rsidRPr="00555BC6">
        <w:rPr>
          <w:rFonts w:ascii="Verdana" w:eastAsia="宋体" w:hAnsi="Verdana" w:cs="Arial"/>
          <w:color w:val="333333"/>
          <w:sz w:val="24"/>
          <w:szCs w:val="24"/>
        </w:rPr>
        <w:t xml:space="preserve"> Generator </w:t>
      </w:r>
      <w:r w:rsidR="00555BC6" w:rsidRPr="00555BC6">
        <w:rPr>
          <w:rFonts w:ascii="Verdana" w:eastAsia="宋体" w:hAnsi="Verdana" w:cs="Arial"/>
          <w:color w:val="333333"/>
          <w:sz w:val="24"/>
          <w:szCs w:val="24"/>
        </w:rPr>
        <w:t>函数，依次读取两个文件。</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const fs = require('fs');</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const readFile = function (fileName) {</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return new Promise(function (resolve, reject) {</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fs.readFile(fileName, function(error, data) {</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if (error) return reject(error);</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resolve(data);</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const gen = function* () {</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const f1 = yield readFile('/etc/fstab');</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const f2 = yield readFile('/etc/shells');</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console.log(f1.toString());</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console.log(f2.toString());</w:t>
      </w:r>
    </w:p>
    <w:p w:rsidR="00896158" w:rsidRPr="00896158" w:rsidRDefault="00896158" w:rsidP="0089615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写成</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函数，就是下面这样。</w:t>
      </w:r>
    </w:p>
    <w:p w:rsidR="00896158" w:rsidRPr="00896158" w:rsidRDefault="00896158"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const asyncReadFile = async function () {</w:t>
      </w:r>
    </w:p>
    <w:p w:rsidR="00896158" w:rsidRPr="00896158" w:rsidRDefault="00896158"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const f1 = await readFile('/etc/fstab');</w:t>
      </w:r>
    </w:p>
    <w:p w:rsidR="00896158" w:rsidRPr="00896158" w:rsidRDefault="00896158"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const f2 = await readFile('/etc/shells');</w:t>
      </w:r>
    </w:p>
    <w:p w:rsidR="00896158" w:rsidRPr="00896158" w:rsidRDefault="00896158"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console.log(f1.toString());</w:t>
      </w:r>
    </w:p>
    <w:p w:rsidR="00896158" w:rsidRPr="00896158" w:rsidRDefault="00896158"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 xml:space="preserve">  console.log(f2.toString());</w:t>
      </w:r>
    </w:p>
    <w:p w:rsidR="00896158" w:rsidRPr="00896158" w:rsidRDefault="00896158"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896158">
        <w:rPr>
          <w:rFonts w:ascii="Consolas" w:eastAsia="宋体" w:hAnsi="Consolas" w:cs="Consolas"/>
          <w:color w:val="A6E22E"/>
          <w:sz w:val="24"/>
          <w:szCs w:val="24"/>
          <w:shd w:val="clear" w:color="auto" w:fill="111111"/>
        </w:rPr>
        <w:t>};</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一比较就会发现，</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函数就是将</w:t>
      </w:r>
      <w:r w:rsidRPr="00896158">
        <w:rPr>
          <w:rFonts w:ascii="Verdana" w:eastAsia="宋体" w:hAnsi="Verdana" w:cs="Arial"/>
          <w:color w:val="333333"/>
          <w:sz w:val="24"/>
          <w:szCs w:val="24"/>
        </w:rPr>
        <w:t xml:space="preserve"> Generator </w:t>
      </w:r>
      <w:r w:rsidRPr="00896158">
        <w:rPr>
          <w:rFonts w:ascii="Verdana" w:eastAsia="宋体" w:hAnsi="Verdana" w:cs="Arial"/>
          <w:color w:val="333333"/>
          <w:sz w:val="24"/>
          <w:szCs w:val="24"/>
        </w:rPr>
        <w:t>函数的星号（</w:t>
      </w:r>
      <w:r w:rsidRPr="00896158">
        <w:rPr>
          <w:rFonts w:ascii="Verdana" w:eastAsia="宋体" w:hAnsi="Verdana" w:cs="Arial"/>
          <w:color w:val="333333"/>
          <w:sz w:val="24"/>
          <w:szCs w:val="24"/>
        </w:rPr>
        <w:t>*</w:t>
      </w:r>
      <w:r w:rsidRPr="00896158">
        <w:rPr>
          <w:rFonts w:ascii="Verdana" w:eastAsia="宋体" w:hAnsi="Verdana" w:cs="Arial"/>
          <w:color w:val="333333"/>
          <w:sz w:val="24"/>
          <w:szCs w:val="24"/>
        </w:rPr>
        <w:t>）替换成</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，将</w:t>
      </w:r>
      <w:r w:rsidRPr="00896158">
        <w:rPr>
          <w:rFonts w:ascii="Verdana" w:eastAsia="宋体" w:hAnsi="Verdana" w:cs="Arial"/>
          <w:color w:val="333333"/>
          <w:sz w:val="24"/>
          <w:szCs w:val="24"/>
        </w:rPr>
        <w:t>yield</w:t>
      </w:r>
      <w:r w:rsidRPr="00896158">
        <w:rPr>
          <w:rFonts w:ascii="Verdana" w:eastAsia="宋体" w:hAnsi="Verdana" w:cs="Arial"/>
          <w:color w:val="333333"/>
          <w:sz w:val="24"/>
          <w:szCs w:val="24"/>
        </w:rPr>
        <w:t>替换成</w:t>
      </w:r>
      <w:r w:rsidRPr="00896158">
        <w:rPr>
          <w:rFonts w:ascii="Verdana" w:eastAsia="宋体" w:hAnsi="Verdana" w:cs="Arial"/>
          <w:color w:val="333333"/>
          <w:sz w:val="24"/>
          <w:szCs w:val="24"/>
        </w:rPr>
        <w:t>await</w:t>
      </w:r>
      <w:r w:rsidRPr="00896158">
        <w:rPr>
          <w:rFonts w:ascii="Verdana" w:eastAsia="宋体" w:hAnsi="Verdana" w:cs="Arial"/>
          <w:color w:val="333333"/>
          <w:sz w:val="24"/>
          <w:szCs w:val="24"/>
        </w:rPr>
        <w:t>，仅此而已。</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函数对</w:t>
      </w:r>
      <w:r w:rsidRPr="00896158">
        <w:rPr>
          <w:rFonts w:ascii="Verdana" w:eastAsia="宋体" w:hAnsi="Verdana" w:cs="Arial"/>
          <w:color w:val="333333"/>
          <w:sz w:val="24"/>
          <w:szCs w:val="24"/>
        </w:rPr>
        <w:t xml:space="preserve"> Generator </w:t>
      </w:r>
      <w:r w:rsidRPr="00896158">
        <w:rPr>
          <w:rFonts w:ascii="Verdana" w:eastAsia="宋体" w:hAnsi="Verdana" w:cs="Arial"/>
          <w:color w:val="333333"/>
          <w:sz w:val="24"/>
          <w:szCs w:val="24"/>
        </w:rPr>
        <w:t>函数的改进，体现在以下四点。</w:t>
      </w:r>
    </w:p>
    <w:p w:rsidR="00896158" w:rsidRPr="00896158" w:rsidRDefault="00896158" w:rsidP="00896158">
      <w:pPr>
        <w:adjustRightInd/>
        <w:snapToGrid/>
        <w:spacing w:before="100" w:beforeAutospacing="1" w:after="100" w:afterAutospacing="1"/>
        <w:rPr>
          <w:rFonts w:ascii="Verdana" w:eastAsia="宋体" w:hAnsi="Verdana" w:cs="Arial"/>
          <w:color w:val="333333"/>
          <w:sz w:val="24"/>
          <w:szCs w:val="24"/>
        </w:rPr>
      </w:pPr>
      <w:r w:rsidRPr="00896158">
        <w:rPr>
          <w:rFonts w:ascii="Verdana" w:eastAsia="宋体" w:hAnsi="Verdana" w:cs="Arial"/>
          <w:color w:val="333333"/>
          <w:sz w:val="24"/>
          <w:szCs w:val="24"/>
        </w:rPr>
        <w:t>（</w:t>
      </w:r>
      <w:r w:rsidRPr="00896158">
        <w:rPr>
          <w:rFonts w:ascii="Verdana" w:eastAsia="宋体" w:hAnsi="Verdana" w:cs="Arial"/>
          <w:color w:val="333333"/>
          <w:sz w:val="24"/>
          <w:szCs w:val="24"/>
        </w:rPr>
        <w:t>1</w:t>
      </w:r>
      <w:r w:rsidRPr="00896158">
        <w:rPr>
          <w:rFonts w:ascii="Verdana" w:eastAsia="宋体" w:hAnsi="Verdana" w:cs="Arial"/>
          <w:color w:val="333333"/>
          <w:sz w:val="24"/>
          <w:szCs w:val="24"/>
        </w:rPr>
        <w:t>）内置执行器。</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 xml:space="preserve">Generator </w:t>
      </w:r>
      <w:r w:rsidRPr="00896158">
        <w:rPr>
          <w:rFonts w:ascii="Verdana" w:eastAsia="宋体" w:hAnsi="Verdana" w:cs="Arial"/>
          <w:color w:val="333333"/>
          <w:sz w:val="24"/>
          <w:szCs w:val="24"/>
        </w:rPr>
        <w:t>函数的执行必须靠执行器，所以才有了</w:t>
      </w:r>
      <w:r w:rsidRPr="00896158">
        <w:rPr>
          <w:rFonts w:ascii="Verdana" w:eastAsia="宋体" w:hAnsi="Verdana" w:cs="Arial"/>
          <w:color w:val="333333"/>
          <w:sz w:val="24"/>
          <w:szCs w:val="24"/>
        </w:rPr>
        <w:t>co</w:t>
      </w:r>
      <w:r w:rsidRPr="00896158">
        <w:rPr>
          <w:rFonts w:ascii="Verdana" w:eastAsia="宋体" w:hAnsi="Verdana" w:cs="Arial"/>
          <w:color w:val="333333"/>
          <w:sz w:val="24"/>
          <w:szCs w:val="24"/>
        </w:rPr>
        <w:t>模块，而</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函数自带执行器。也就是说，</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函数的执行，与普通函数一模一样，只要一行。</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asyncReadFile();</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lastRenderedPageBreak/>
        <w:t>上面的代码调用了</w:t>
      </w:r>
      <w:r w:rsidRPr="00896158">
        <w:rPr>
          <w:rFonts w:ascii="Verdana" w:eastAsia="宋体" w:hAnsi="Verdana" w:cs="Arial"/>
          <w:color w:val="333333"/>
          <w:sz w:val="24"/>
          <w:szCs w:val="24"/>
        </w:rPr>
        <w:t>asyncReadFile</w:t>
      </w:r>
      <w:r w:rsidRPr="00896158">
        <w:rPr>
          <w:rFonts w:ascii="Verdana" w:eastAsia="宋体" w:hAnsi="Verdana" w:cs="Arial"/>
          <w:color w:val="333333"/>
          <w:sz w:val="24"/>
          <w:szCs w:val="24"/>
        </w:rPr>
        <w:t>函数，然后它就会自动执行，输出最后结果。这完全不像</w:t>
      </w:r>
      <w:r w:rsidRPr="00896158">
        <w:rPr>
          <w:rFonts w:ascii="Verdana" w:eastAsia="宋体" w:hAnsi="Verdana" w:cs="Arial"/>
          <w:color w:val="333333"/>
          <w:sz w:val="24"/>
          <w:szCs w:val="24"/>
        </w:rPr>
        <w:t xml:space="preserve"> Generator </w:t>
      </w:r>
      <w:r w:rsidRPr="00896158">
        <w:rPr>
          <w:rFonts w:ascii="Verdana" w:eastAsia="宋体" w:hAnsi="Verdana" w:cs="Arial"/>
          <w:color w:val="333333"/>
          <w:sz w:val="24"/>
          <w:szCs w:val="24"/>
        </w:rPr>
        <w:t>函数，需要调用</w:t>
      </w:r>
      <w:r w:rsidRPr="00896158">
        <w:rPr>
          <w:rFonts w:ascii="Verdana" w:eastAsia="宋体" w:hAnsi="Verdana" w:cs="Arial"/>
          <w:color w:val="333333"/>
          <w:sz w:val="24"/>
          <w:szCs w:val="24"/>
        </w:rPr>
        <w:t>next</w:t>
      </w:r>
      <w:r w:rsidRPr="00896158">
        <w:rPr>
          <w:rFonts w:ascii="Verdana" w:eastAsia="宋体" w:hAnsi="Verdana" w:cs="Arial"/>
          <w:color w:val="333333"/>
          <w:sz w:val="24"/>
          <w:szCs w:val="24"/>
        </w:rPr>
        <w:t>方法，或者用</w:t>
      </w:r>
      <w:r w:rsidRPr="00896158">
        <w:rPr>
          <w:rFonts w:ascii="Verdana" w:eastAsia="宋体" w:hAnsi="Verdana" w:cs="Arial"/>
          <w:color w:val="333333"/>
          <w:sz w:val="24"/>
          <w:szCs w:val="24"/>
        </w:rPr>
        <w:t>co</w:t>
      </w:r>
      <w:r w:rsidRPr="00896158">
        <w:rPr>
          <w:rFonts w:ascii="Verdana" w:eastAsia="宋体" w:hAnsi="Verdana" w:cs="Arial"/>
          <w:color w:val="333333"/>
          <w:sz w:val="24"/>
          <w:szCs w:val="24"/>
        </w:rPr>
        <w:t>模块，才能真正执行，得到最后结果。</w:t>
      </w:r>
    </w:p>
    <w:p w:rsidR="00896158" w:rsidRPr="00896158" w:rsidRDefault="00896158" w:rsidP="00896158">
      <w:pPr>
        <w:adjustRightInd/>
        <w:snapToGrid/>
        <w:spacing w:before="100" w:beforeAutospacing="1" w:after="100" w:afterAutospacing="1"/>
        <w:rPr>
          <w:rFonts w:ascii="Verdana" w:eastAsia="宋体" w:hAnsi="Verdana" w:cs="Arial"/>
          <w:color w:val="333333"/>
          <w:sz w:val="24"/>
          <w:szCs w:val="24"/>
        </w:rPr>
      </w:pPr>
      <w:r w:rsidRPr="00896158">
        <w:rPr>
          <w:rFonts w:ascii="Verdana" w:eastAsia="宋体" w:hAnsi="Verdana" w:cs="Arial"/>
          <w:color w:val="333333"/>
          <w:sz w:val="24"/>
          <w:szCs w:val="24"/>
        </w:rPr>
        <w:t>（</w:t>
      </w:r>
      <w:r w:rsidRPr="00896158">
        <w:rPr>
          <w:rFonts w:ascii="Verdana" w:eastAsia="宋体" w:hAnsi="Verdana" w:cs="Arial"/>
          <w:color w:val="333333"/>
          <w:sz w:val="24"/>
          <w:szCs w:val="24"/>
        </w:rPr>
        <w:t>2</w:t>
      </w:r>
      <w:r w:rsidRPr="00896158">
        <w:rPr>
          <w:rFonts w:ascii="Verdana" w:eastAsia="宋体" w:hAnsi="Verdana" w:cs="Arial"/>
          <w:color w:val="333333"/>
          <w:sz w:val="24"/>
          <w:szCs w:val="24"/>
        </w:rPr>
        <w:t>）更好的语义。</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和</w:t>
      </w:r>
      <w:r w:rsidRPr="00896158">
        <w:rPr>
          <w:rFonts w:ascii="Verdana" w:eastAsia="宋体" w:hAnsi="Verdana" w:cs="Arial"/>
          <w:color w:val="333333"/>
          <w:sz w:val="24"/>
          <w:szCs w:val="24"/>
        </w:rPr>
        <w:t>await</w:t>
      </w:r>
      <w:r w:rsidRPr="00896158">
        <w:rPr>
          <w:rFonts w:ascii="Verdana" w:eastAsia="宋体" w:hAnsi="Verdana" w:cs="Arial"/>
          <w:color w:val="333333"/>
          <w:sz w:val="24"/>
          <w:szCs w:val="24"/>
        </w:rPr>
        <w:t>，比起星号和</w:t>
      </w:r>
      <w:r w:rsidRPr="00896158">
        <w:rPr>
          <w:rFonts w:ascii="Verdana" w:eastAsia="宋体" w:hAnsi="Verdana" w:cs="Arial"/>
          <w:color w:val="333333"/>
          <w:sz w:val="24"/>
          <w:szCs w:val="24"/>
        </w:rPr>
        <w:t>yield</w:t>
      </w:r>
      <w:r w:rsidRPr="00896158">
        <w:rPr>
          <w:rFonts w:ascii="Verdana" w:eastAsia="宋体" w:hAnsi="Verdana" w:cs="Arial"/>
          <w:color w:val="333333"/>
          <w:sz w:val="24"/>
          <w:szCs w:val="24"/>
        </w:rPr>
        <w:t>，语义更清楚了。</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表示函数里有异步操作，</w:t>
      </w:r>
      <w:r w:rsidRPr="00896158">
        <w:rPr>
          <w:rFonts w:ascii="Verdana" w:eastAsia="宋体" w:hAnsi="Verdana" w:cs="Arial"/>
          <w:color w:val="333333"/>
          <w:sz w:val="24"/>
          <w:szCs w:val="24"/>
        </w:rPr>
        <w:t>await</w:t>
      </w:r>
      <w:r w:rsidRPr="00896158">
        <w:rPr>
          <w:rFonts w:ascii="Verdana" w:eastAsia="宋体" w:hAnsi="Verdana" w:cs="Arial"/>
          <w:color w:val="333333"/>
          <w:sz w:val="24"/>
          <w:szCs w:val="24"/>
        </w:rPr>
        <w:t>表示紧跟在后面的表达式需要等待结果。</w:t>
      </w:r>
    </w:p>
    <w:p w:rsidR="00896158" w:rsidRPr="00896158" w:rsidRDefault="00896158" w:rsidP="00896158">
      <w:pPr>
        <w:adjustRightInd/>
        <w:snapToGrid/>
        <w:spacing w:before="100" w:beforeAutospacing="1" w:after="100" w:afterAutospacing="1"/>
        <w:rPr>
          <w:rFonts w:ascii="Verdana" w:eastAsia="宋体" w:hAnsi="Verdana" w:cs="Arial"/>
          <w:color w:val="333333"/>
          <w:sz w:val="24"/>
          <w:szCs w:val="24"/>
        </w:rPr>
      </w:pPr>
      <w:r w:rsidRPr="00896158">
        <w:rPr>
          <w:rFonts w:ascii="Verdana" w:eastAsia="宋体" w:hAnsi="Verdana" w:cs="Arial"/>
          <w:color w:val="333333"/>
          <w:sz w:val="24"/>
          <w:szCs w:val="24"/>
        </w:rPr>
        <w:t>（</w:t>
      </w:r>
      <w:r w:rsidRPr="00896158">
        <w:rPr>
          <w:rFonts w:ascii="Verdana" w:eastAsia="宋体" w:hAnsi="Verdana" w:cs="Arial"/>
          <w:color w:val="333333"/>
          <w:sz w:val="24"/>
          <w:szCs w:val="24"/>
        </w:rPr>
        <w:t>3</w:t>
      </w:r>
      <w:r w:rsidRPr="00896158">
        <w:rPr>
          <w:rFonts w:ascii="Verdana" w:eastAsia="宋体" w:hAnsi="Verdana" w:cs="Arial"/>
          <w:color w:val="333333"/>
          <w:sz w:val="24"/>
          <w:szCs w:val="24"/>
        </w:rPr>
        <w:t>）更广的适用性。</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co</w:t>
      </w:r>
      <w:r w:rsidRPr="00896158">
        <w:rPr>
          <w:rFonts w:ascii="Verdana" w:eastAsia="宋体" w:hAnsi="Verdana" w:cs="Arial"/>
          <w:color w:val="333333"/>
          <w:sz w:val="24"/>
          <w:szCs w:val="24"/>
        </w:rPr>
        <w:t>模块约定，</w:t>
      </w:r>
      <w:r w:rsidRPr="00896158">
        <w:rPr>
          <w:rFonts w:ascii="Verdana" w:eastAsia="宋体" w:hAnsi="Verdana" w:cs="Arial"/>
          <w:color w:val="333333"/>
          <w:sz w:val="24"/>
          <w:szCs w:val="24"/>
        </w:rPr>
        <w:t>yield</w:t>
      </w:r>
      <w:r w:rsidRPr="00896158">
        <w:rPr>
          <w:rFonts w:ascii="Verdana" w:eastAsia="宋体" w:hAnsi="Verdana" w:cs="Arial"/>
          <w:color w:val="333333"/>
          <w:sz w:val="24"/>
          <w:szCs w:val="24"/>
        </w:rPr>
        <w:t>命令后面只能是</w:t>
      </w:r>
      <w:r w:rsidRPr="00896158">
        <w:rPr>
          <w:rFonts w:ascii="Verdana" w:eastAsia="宋体" w:hAnsi="Verdana" w:cs="Arial"/>
          <w:color w:val="333333"/>
          <w:sz w:val="24"/>
          <w:szCs w:val="24"/>
        </w:rPr>
        <w:t xml:space="preserve"> Thunk </w:t>
      </w:r>
      <w:r w:rsidRPr="00896158">
        <w:rPr>
          <w:rFonts w:ascii="Verdana" w:eastAsia="宋体" w:hAnsi="Verdana" w:cs="Arial"/>
          <w:color w:val="333333"/>
          <w:sz w:val="24"/>
          <w:szCs w:val="24"/>
        </w:rPr>
        <w:t>函数或</w:t>
      </w:r>
      <w:r w:rsidRPr="00896158">
        <w:rPr>
          <w:rFonts w:ascii="Verdana" w:eastAsia="宋体" w:hAnsi="Verdana" w:cs="Arial"/>
          <w:color w:val="333333"/>
          <w:sz w:val="24"/>
          <w:szCs w:val="24"/>
        </w:rPr>
        <w:t xml:space="preserve"> Promise </w:t>
      </w:r>
      <w:r w:rsidRPr="00896158">
        <w:rPr>
          <w:rFonts w:ascii="Verdana" w:eastAsia="宋体" w:hAnsi="Verdana" w:cs="Arial"/>
          <w:color w:val="333333"/>
          <w:sz w:val="24"/>
          <w:szCs w:val="24"/>
        </w:rPr>
        <w:t>对象，而</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函数的</w:t>
      </w:r>
      <w:r w:rsidRPr="00896158">
        <w:rPr>
          <w:rFonts w:ascii="Verdana" w:eastAsia="宋体" w:hAnsi="Verdana" w:cs="Arial"/>
          <w:color w:val="333333"/>
          <w:sz w:val="24"/>
          <w:szCs w:val="24"/>
        </w:rPr>
        <w:t>await</w:t>
      </w:r>
      <w:r w:rsidRPr="00896158">
        <w:rPr>
          <w:rFonts w:ascii="Verdana" w:eastAsia="宋体" w:hAnsi="Verdana" w:cs="Arial"/>
          <w:color w:val="333333"/>
          <w:sz w:val="24"/>
          <w:szCs w:val="24"/>
        </w:rPr>
        <w:t>命令后面，可以是</w:t>
      </w:r>
      <w:r w:rsidRPr="00896158">
        <w:rPr>
          <w:rFonts w:ascii="Verdana" w:eastAsia="宋体" w:hAnsi="Verdana" w:cs="Arial"/>
          <w:color w:val="333333"/>
          <w:sz w:val="24"/>
          <w:szCs w:val="24"/>
        </w:rPr>
        <w:t xml:space="preserve"> Promise </w:t>
      </w:r>
      <w:r w:rsidRPr="00896158">
        <w:rPr>
          <w:rFonts w:ascii="Verdana" w:eastAsia="宋体" w:hAnsi="Verdana" w:cs="Arial"/>
          <w:color w:val="333333"/>
          <w:sz w:val="24"/>
          <w:szCs w:val="24"/>
        </w:rPr>
        <w:t>对象和原始类型的值（数值、字符串和布尔值，但这时等同于同步操作）。</w:t>
      </w:r>
    </w:p>
    <w:p w:rsidR="00896158" w:rsidRPr="00896158" w:rsidRDefault="00896158" w:rsidP="00896158">
      <w:pPr>
        <w:adjustRightInd/>
        <w:snapToGrid/>
        <w:spacing w:before="100" w:beforeAutospacing="1" w:after="100" w:afterAutospacing="1"/>
        <w:rPr>
          <w:rFonts w:ascii="Verdana" w:eastAsia="宋体" w:hAnsi="Verdana" w:cs="Arial"/>
          <w:color w:val="333333"/>
          <w:sz w:val="24"/>
          <w:szCs w:val="24"/>
        </w:rPr>
      </w:pPr>
      <w:r w:rsidRPr="00896158">
        <w:rPr>
          <w:rFonts w:ascii="Verdana" w:eastAsia="宋体" w:hAnsi="Verdana" w:cs="Arial"/>
          <w:color w:val="333333"/>
          <w:sz w:val="24"/>
          <w:szCs w:val="24"/>
        </w:rPr>
        <w:t>（</w:t>
      </w:r>
      <w:r w:rsidRPr="00896158">
        <w:rPr>
          <w:rFonts w:ascii="Verdana" w:eastAsia="宋体" w:hAnsi="Verdana" w:cs="Arial"/>
          <w:color w:val="333333"/>
          <w:sz w:val="24"/>
          <w:szCs w:val="24"/>
        </w:rPr>
        <w:t>4</w:t>
      </w:r>
      <w:r w:rsidRPr="00896158">
        <w:rPr>
          <w:rFonts w:ascii="Verdana" w:eastAsia="宋体" w:hAnsi="Verdana" w:cs="Arial"/>
          <w:color w:val="333333"/>
          <w:sz w:val="24"/>
          <w:szCs w:val="24"/>
        </w:rPr>
        <w:t>）返回值是</w:t>
      </w:r>
      <w:r w:rsidRPr="00896158">
        <w:rPr>
          <w:rFonts w:ascii="Verdana" w:eastAsia="宋体" w:hAnsi="Verdana" w:cs="Arial"/>
          <w:color w:val="333333"/>
          <w:sz w:val="24"/>
          <w:szCs w:val="24"/>
        </w:rPr>
        <w:t xml:space="preserve"> Promise</w:t>
      </w:r>
      <w:r w:rsidRPr="00896158">
        <w:rPr>
          <w:rFonts w:ascii="Verdana" w:eastAsia="宋体" w:hAnsi="Verdana" w:cs="Arial"/>
          <w:color w:val="333333"/>
          <w:sz w:val="24"/>
          <w:szCs w:val="24"/>
        </w:rPr>
        <w:t>。</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函数的返回值是</w:t>
      </w:r>
      <w:r w:rsidRPr="00896158">
        <w:rPr>
          <w:rFonts w:ascii="Verdana" w:eastAsia="宋体" w:hAnsi="Verdana" w:cs="Arial"/>
          <w:color w:val="333333"/>
          <w:sz w:val="24"/>
          <w:szCs w:val="24"/>
        </w:rPr>
        <w:t xml:space="preserve"> Promise </w:t>
      </w:r>
      <w:r w:rsidRPr="00896158">
        <w:rPr>
          <w:rFonts w:ascii="Verdana" w:eastAsia="宋体" w:hAnsi="Verdana" w:cs="Arial"/>
          <w:color w:val="333333"/>
          <w:sz w:val="24"/>
          <w:szCs w:val="24"/>
        </w:rPr>
        <w:t>对象，这比</w:t>
      </w:r>
      <w:r w:rsidRPr="00896158">
        <w:rPr>
          <w:rFonts w:ascii="Verdana" w:eastAsia="宋体" w:hAnsi="Verdana" w:cs="Arial"/>
          <w:color w:val="333333"/>
          <w:sz w:val="24"/>
          <w:szCs w:val="24"/>
        </w:rPr>
        <w:t xml:space="preserve"> Generator </w:t>
      </w:r>
      <w:r w:rsidRPr="00896158">
        <w:rPr>
          <w:rFonts w:ascii="Verdana" w:eastAsia="宋体" w:hAnsi="Verdana" w:cs="Arial"/>
          <w:color w:val="333333"/>
          <w:sz w:val="24"/>
          <w:szCs w:val="24"/>
        </w:rPr>
        <w:t>函数的返回值是</w:t>
      </w:r>
      <w:r w:rsidRPr="00896158">
        <w:rPr>
          <w:rFonts w:ascii="Verdana" w:eastAsia="宋体" w:hAnsi="Verdana" w:cs="Arial"/>
          <w:color w:val="333333"/>
          <w:sz w:val="24"/>
          <w:szCs w:val="24"/>
        </w:rPr>
        <w:t xml:space="preserve"> Iterator </w:t>
      </w:r>
      <w:r w:rsidRPr="00896158">
        <w:rPr>
          <w:rFonts w:ascii="Verdana" w:eastAsia="宋体" w:hAnsi="Verdana" w:cs="Arial"/>
          <w:color w:val="333333"/>
          <w:sz w:val="24"/>
          <w:szCs w:val="24"/>
        </w:rPr>
        <w:t>对象方便多了。你可以用</w:t>
      </w:r>
      <w:r w:rsidRPr="00896158">
        <w:rPr>
          <w:rFonts w:ascii="Verdana" w:eastAsia="宋体" w:hAnsi="Verdana" w:cs="Arial"/>
          <w:color w:val="333333"/>
          <w:sz w:val="24"/>
          <w:szCs w:val="24"/>
        </w:rPr>
        <w:t>then</w:t>
      </w:r>
      <w:r w:rsidRPr="00896158">
        <w:rPr>
          <w:rFonts w:ascii="Verdana" w:eastAsia="宋体" w:hAnsi="Verdana" w:cs="Arial"/>
          <w:color w:val="333333"/>
          <w:sz w:val="24"/>
          <w:szCs w:val="24"/>
        </w:rPr>
        <w:t>方法指定下一步的操作。</w:t>
      </w:r>
    </w:p>
    <w:p w:rsidR="00896158" w:rsidRPr="00896158" w:rsidRDefault="00896158" w:rsidP="00896158">
      <w:pPr>
        <w:adjustRightInd/>
        <w:snapToGrid/>
        <w:spacing w:before="100" w:beforeAutospacing="1" w:after="100" w:afterAutospacing="1"/>
        <w:ind w:left="225" w:firstLine="495"/>
        <w:rPr>
          <w:rFonts w:ascii="Verdana" w:eastAsia="宋体" w:hAnsi="Verdana" w:cs="Arial"/>
          <w:color w:val="333333"/>
          <w:sz w:val="24"/>
          <w:szCs w:val="24"/>
        </w:rPr>
      </w:pPr>
      <w:r w:rsidRPr="00896158">
        <w:rPr>
          <w:rFonts w:ascii="Verdana" w:eastAsia="宋体" w:hAnsi="Verdana" w:cs="Arial"/>
          <w:color w:val="333333"/>
          <w:sz w:val="24"/>
          <w:szCs w:val="24"/>
        </w:rPr>
        <w:t>进一步说，</w:t>
      </w:r>
      <w:r w:rsidRPr="00896158">
        <w:rPr>
          <w:rFonts w:ascii="Verdana" w:eastAsia="宋体" w:hAnsi="Verdana" w:cs="Arial"/>
          <w:color w:val="333333"/>
          <w:sz w:val="24"/>
          <w:szCs w:val="24"/>
        </w:rPr>
        <w:t>async</w:t>
      </w:r>
      <w:r w:rsidRPr="00896158">
        <w:rPr>
          <w:rFonts w:ascii="Verdana" w:eastAsia="宋体" w:hAnsi="Verdana" w:cs="Arial"/>
          <w:color w:val="333333"/>
          <w:sz w:val="24"/>
          <w:szCs w:val="24"/>
        </w:rPr>
        <w:t>函数完全可以看作多个异步操作，包装成的一个</w:t>
      </w:r>
      <w:r w:rsidRPr="00896158">
        <w:rPr>
          <w:rFonts w:ascii="Verdana" w:eastAsia="宋体" w:hAnsi="Verdana" w:cs="Arial"/>
          <w:color w:val="333333"/>
          <w:sz w:val="24"/>
          <w:szCs w:val="24"/>
        </w:rPr>
        <w:t xml:space="preserve"> Promise </w:t>
      </w:r>
      <w:r w:rsidRPr="00896158">
        <w:rPr>
          <w:rFonts w:ascii="Verdana" w:eastAsia="宋体" w:hAnsi="Verdana" w:cs="Arial"/>
          <w:color w:val="333333"/>
          <w:sz w:val="24"/>
          <w:szCs w:val="24"/>
        </w:rPr>
        <w:t>对象，而</w:t>
      </w:r>
      <w:r w:rsidRPr="00896158">
        <w:rPr>
          <w:rFonts w:ascii="Verdana" w:eastAsia="宋体" w:hAnsi="Verdana" w:cs="Arial"/>
          <w:color w:val="333333"/>
          <w:sz w:val="24"/>
          <w:szCs w:val="24"/>
        </w:rPr>
        <w:t>await</w:t>
      </w:r>
      <w:r w:rsidRPr="00896158">
        <w:rPr>
          <w:rFonts w:ascii="Verdana" w:eastAsia="宋体" w:hAnsi="Verdana" w:cs="Arial"/>
          <w:color w:val="333333"/>
          <w:sz w:val="24"/>
          <w:szCs w:val="24"/>
        </w:rPr>
        <w:t>命令就是内部</w:t>
      </w:r>
      <w:r w:rsidRPr="00896158">
        <w:rPr>
          <w:rFonts w:ascii="Verdana" w:eastAsia="宋体" w:hAnsi="Verdana" w:cs="Arial"/>
          <w:color w:val="333333"/>
          <w:sz w:val="24"/>
          <w:szCs w:val="24"/>
        </w:rPr>
        <w:t>then</w:t>
      </w:r>
      <w:r w:rsidRPr="00896158">
        <w:rPr>
          <w:rFonts w:ascii="Verdana" w:eastAsia="宋体" w:hAnsi="Verdana" w:cs="Arial"/>
          <w:color w:val="333333"/>
          <w:sz w:val="24"/>
          <w:szCs w:val="24"/>
        </w:rPr>
        <w:t>命令的语法糖。</w:t>
      </w:r>
    </w:p>
    <w:p w:rsidR="00555BC6" w:rsidRPr="00E02626" w:rsidRDefault="00E02626" w:rsidP="00A87C59">
      <w:pPr>
        <w:pStyle w:val="5"/>
        <w:numPr>
          <w:ilvl w:val="0"/>
          <w:numId w:val="27"/>
        </w:numPr>
        <w:rPr>
          <w:rFonts w:hint="eastAsia"/>
        </w:rPr>
      </w:pPr>
      <w:r w:rsidRPr="00E02626">
        <w:t>基本用法</w:t>
      </w:r>
    </w:p>
    <w:p w:rsidR="00E02626" w:rsidRPr="00E02626" w:rsidRDefault="00E02626" w:rsidP="00E02626">
      <w:pPr>
        <w:adjustRightInd/>
        <w:snapToGrid/>
        <w:spacing w:before="100" w:beforeAutospacing="1" w:after="100" w:afterAutospacing="1"/>
        <w:ind w:left="225" w:firstLine="495"/>
        <w:rPr>
          <w:rFonts w:ascii="Verdana" w:eastAsia="宋体" w:hAnsi="Verdana" w:cs="Arial"/>
          <w:color w:val="333333"/>
          <w:sz w:val="24"/>
          <w:szCs w:val="24"/>
        </w:rPr>
      </w:pPr>
      <w:r w:rsidRPr="00E02626">
        <w:rPr>
          <w:rFonts w:ascii="Verdana" w:eastAsia="宋体" w:hAnsi="Verdana" w:cs="Arial"/>
          <w:color w:val="333333"/>
          <w:sz w:val="24"/>
          <w:szCs w:val="24"/>
        </w:rPr>
        <w:t>async</w:t>
      </w:r>
      <w:r w:rsidRPr="00E02626">
        <w:rPr>
          <w:rFonts w:ascii="Verdana" w:eastAsia="宋体" w:hAnsi="Verdana" w:cs="Arial"/>
          <w:color w:val="333333"/>
          <w:sz w:val="24"/>
          <w:szCs w:val="24"/>
        </w:rPr>
        <w:t>函数返回一个</w:t>
      </w:r>
      <w:r w:rsidRPr="00E02626">
        <w:rPr>
          <w:rFonts w:ascii="Verdana" w:eastAsia="宋体" w:hAnsi="Verdana" w:cs="Arial"/>
          <w:color w:val="333333"/>
          <w:sz w:val="24"/>
          <w:szCs w:val="24"/>
        </w:rPr>
        <w:t xml:space="preserve"> Promise </w:t>
      </w:r>
      <w:r w:rsidRPr="00E02626">
        <w:rPr>
          <w:rFonts w:ascii="Verdana" w:eastAsia="宋体" w:hAnsi="Verdana" w:cs="Arial"/>
          <w:color w:val="333333"/>
          <w:sz w:val="24"/>
          <w:szCs w:val="24"/>
        </w:rPr>
        <w:t>对象，可以使用</w:t>
      </w:r>
      <w:r w:rsidRPr="00E02626">
        <w:rPr>
          <w:rFonts w:ascii="Verdana" w:eastAsia="宋体" w:hAnsi="Verdana" w:cs="Arial"/>
          <w:color w:val="333333"/>
          <w:sz w:val="24"/>
          <w:szCs w:val="24"/>
        </w:rPr>
        <w:t>then</w:t>
      </w:r>
      <w:r w:rsidRPr="00E02626">
        <w:rPr>
          <w:rFonts w:ascii="Verdana" w:eastAsia="宋体" w:hAnsi="Verdana" w:cs="Arial"/>
          <w:color w:val="333333"/>
          <w:sz w:val="24"/>
          <w:szCs w:val="24"/>
        </w:rPr>
        <w:t>方法添加回调函数。当函数执行的时候，一旦遇到</w:t>
      </w:r>
      <w:r w:rsidRPr="00E02626">
        <w:rPr>
          <w:rFonts w:ascii="Verdana" w:eastAsia="宋体" w:hAnsi="Verdana" w:cs="Arial"/>
          <w:color w:val="333333"/>
          <w:sz w:val="24"/>
          <w:szCs w:val="24"/>
        </w:rPr>
        <w:t>await</w:t>
      </w:r>
      <w:r w:rsidRPr="00E02626">
        <w:rPr>
          <w:rFonts w:ascii="Verdana" w:eastAsia="宋体" w:hAnsi="Verdana" w:cs="Arial"/>
          <w:color w:val="333333"/>
          <w:sz w:val="24"/>
          <w:szCs w:val="24"/>
        </w:rPr>
        <w:t>就会先返回，等到异步操作完成，再接着执行函数体内后面的语句。</w:t>
      </w:r>
    </w:p>
    <w:p w:rsidR="00E02626" w:rsidRPr="00E02626" w:rsidRDefault="00E02626" w:rsidP="00E02626">
      <w:pPr>
        <w:adjustRightInd/>
        <w:snapToGrid/>
        <w:spacing w:before="100" w:beforeAutospacing="1" w:after="100" w:afterAutospacing="1"/>
        <w:ind w:left="225" w:firstLine="495"/>
        <w:rPr>
          <w:rFonts w:ascii="Verdana" w:eastAsia="宋体" w:hAnsi="Verdana" w:cs="Arial"/>
          <w:color w:val="333333"/>
          <w:sz w:val="24"/>
          <w:szCs w:val="24"/>
        </w:rPr>
      </w:pPr>
      <w:r w:rsidRPr="00E02626">
        <w:rPr>
          <w:rFonts w:ascii="Verdana" w:eastAsia="宋体" w:hAnsi="Verdana" w:cs="Arial"/>
          <w:color w:val="333333"/>
          <w:sz w:val="24"/>
          <w:szCs w:val="24"/>
        </w:rPr>
        <w:t>下面是一个例子。</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async function getStockPriceByName(name) {</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const symbol = await getStockSymbol(name);</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const stockPrice = await getStockPrice(symbol);</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return stockPrice;</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getStockPriceByName('goog').then(function (result) {</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console.log(result);</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w:t>
      </w:r>
    </w:p>
    <w:p w:rsidR="00E02626" w:rsidRPr="00E02626" w:rsidRDefault="00E02626" w:rsidP="00E02626">
      <w:pPr>
        <w:adjustRightInd/>
        <w:snapToGrid/>
        <w:spacing w:before="100" w:beforeAutospacing="1" w:after="100" w:afterAutospacing="1"/>
        <w:ind w:left="225" w:firstLine="495"/>
        <w:rPr>
          <w:rFonts w:ascii="Verdana" w:eastAsia="宋体" w:hAnsi="Verdana" w:cs="Arial"/>
          <w:color w:val="333333"/>
          <w:sz w:val="24"/>
          <w:szCs w:val="24"/>
        </w:rPr>
      </w:pPr>
      <w:r w:rsidRPr="00E02626">
        <w:rPr>
          <w:rFonts w:ascii="Verdana" w:eastAsia="宋体" w:hAnsi="Verdana" w:cs="Arial"/>
          <w:color w:val="333333"/>
          <w:sz w:val="24"/>
          <w:szCs w:val="24"/>
        </w:rPr>
        <w:t>上面代码是一个获取股票报价的函数，函数前面的</w:t>
      </w:r>
      <w:r w:rsidRPr="00E02626">
        <w:rPr>
          <w:rFonts w:ascii="Verdana" w:eastAsia="宋体" w:hAnsi="Verdana" w:cs="Arial"/>
          <w:color w:val="333333"/>
          <w:sz w:val="24"/>
          <w:szCs w:val="24"/>
        </w:rPr>
        <w:t>async</w:t>
      </w:r>
      <w:r w:rsidRPr="00E02626">
        <w:rPr>
          <w:rFonts w:ascii="Verdana" w:eastAsia="宋体" w:hAnsi="Verdana" w:cs="Arial"/>
          <w:color w:val="333333"/>
          <w:sz w:val="24"/>
          <w:szCs w:val="24"/>
        </w:rPr>
        <w:t>关键字，表明该函数内部有异步操作。调用该函数时，会立即返回一个</w:t>
      </w:r>
      <w:r w:rsidRPr="00E02626">
        <w:rPr>
          <w:rFonts w:ascii="Verdana" w:eastAsia="宋体" w:hAnsi="Verdana" w:cs="Arial"/>
          <w:color w:val="333333"/>
          <w:sz w:val="24"/>
          <w:szCs w:val="24"/>
        </w:rPr>
        <w:t>Promise</w:t>
      </w:r>
      <w:r w:rsidRPr="00E02626">
        <w:rPr>
          <w:rFonts w:ascii="Verdana" w:eastAsia="宋体" w:hAnsi="Verdana" w:cs="Arial"/>
          <w:color w:val="333333"/>
          <w:sz w:val="24"/>
          <w:szCs w:val="24"/>
        </w:rPr>
        <w:t>对象。</w:t>
      </w:r>
    </w:p>
    <w:p w:rsidR="00E02626" w:rsidRPr="00E02626" w:rsidRDefault="00E02626" w:rsidP="00E02626">
      <w:pPr>
        <w:adjustRightInd/>
        <w:snapToGrid/>
        <w:spacing w:before="100" w:beforeAutospacing="1" w:after="100" w:afterAutospacing="1"/>
        <w:ind w:left="225" w:firstLine="495"/>
        <w:rPr>
          <w:rFonts w:ascii="Verdana" w:eastAsia="宋体" w:hAnsi="Verdana" w:cs="Arial"/>
          <w:color w:val="333333"/>
          <w:sz w:val="24"/>
          <w:szCs w:val="24"/>
        </w:rPr>
      </w:pPr>
      <w:r w:rsidRPr="00E02626">
        <w:rPr>
          <w:rFonts w:ascii="Verdana" w:eastAsia="宋体" w:hAnsi="Verdana" w:cs="Arial"/>
          <w:color w:val="333333"/>
          <w:sz w:val="24"/>
          <w:szCs w:val="24"/>
        </w:rPr>
        <w:t>下面是另一个例子，指定多少毫秒后输出一个值。</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function timeout(ms) {</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return new Promise((resolve) =&gt; {</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setTimeout(resolve, ms);</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lastRenderedPageBreak/>
        <w:t>async function asyncPrint(value, ms) {</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await timeout(ms);</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console.log(value);</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w:t>
      </w: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E02626">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asyncPrint('hello world', 50);</w:t>
      </w:r>
    </w:p>
    <w:p w:rsidR="00E02626" w:rsidRPr="00E02626" w:rsidRDefault="00E02626" w:rsidP="00E02626">
      <w:pPr>
        <w:adjustRightInd/>
        <w:snapToGrid/>
        <w:spacing w:before="100" w:beforeAutospacing="1" w:after="100" w:afterAutospacing="1"/>
        <w:ind w:left="225" w:firstLine="495"/>
        <w:rPr>
          <w:rFonts w:ascii="Verdana" w:eastAsia="宋体" w:hAnsi="Verdana" w:cs="Arial"/>
          <w:color w:val="333333"/>
          <w:sz w:val="24"/>
          <w:szCs w:val="24"/>
        </w:rPr>
      </w:pPr>
      <w:r w:rsidRPr="00E02626">
        <w:rPr>
          <w:rFonts w:ascii="Verdana" w:eastAsia="宋体" w:hAnsi="Verdana" w:cs="Arial"/>
          <w:color w:val="333333"/>
          <w:sz w:val="24"/>
          <w:szCs w:val="24"/>
        </w:rPr>
        <w:t>上面代码指定</w:t>
      </w:r>
      <w:r w:rsidRPr="00E02626">
        <w:rPr>
          <w:rFonts w:ascii="Verdana" w:eastAsia="宋体" w:hAnsi="Verdana" w:cs="Arial"/>
          <w:color w:val="333333"/>
          <w:sz w:val="24"/>
          <w:szCs w:val="24"/>
        </w:rPr>
        <w:t xml:space="preserve"> 50 </w:t>
      </w:r>
      <w:r w:rsidRPr="00E02626">
        <w:rPr>
          <w:rFonts w:ascii="Verdana" w:eastAsia="宋体" w:hAnsi="Verdana" w:cs="Arial"/>
          <w:color w:val="333333"/>
          <w:sz w:val="24"/>
          <w:szCs w:val="24"/>
        </w:rPr>
        <w:t>毫秒以后，输出</w:t>
      </w:r>
      <w:r w:rsidRPr="00E02626">
        <w:rPr>
          <w:rFonts w:ascii="Verdana" w:eastAsia="宋体" w:hAnsi="Verdana" w:cs="Arial"/>
          <w:color w:val="333333"/>
          <w:sz w:val="24"/>
          <w:szCs w:val="24"/>
        </w:rPr>
        <w:t>hello world</w:t>
      </w:r>
      <w:r w:rsidRPr="00E02626">
        <w:rPr>
          <w:rFonts w:ascii="Verdana" w:eastAsia="宋体" w:hAnsi="Verdana" w:cs="Arial"/>
          <w:color w:val="333333"/>
          <w:sz w:val="24"/>
          <w:szCs w:val="24"/>
        </w:rPr>
        <w:t>。</w:t>
      </w:r>
    </w:p>
    <w:p w:rsidR="00E02626" w:rsidRPr="00E02626" w:rsidRDefault="00E02626" w:rsidP="00B90203">
      <w:pPr>
        <w:adjustRightInd/>
        <w:snapToGrid/>
        <w:spacing w:before="100" w:beforeAutospacing="1" w:after="100" w:afterAutospacing="1"/>
        <w:ind w:firstLine="720"/>
        <w:rPr>
          <w:rFonts w:ascii="Verdana" w:eastAsia="宋体" w:hAnsi="Verdana" w:cs="Arial"/>
          <w:color w:val="333333"/>
          <w:sz w:val="24"/>
          <w:szCs w:val="24"/>
        </w:rPr>
      </w:pPr>
      <w:r w:rsidRPr="00E02626">
        <w:rPr>
          <w:rFonts w:ascii="Verdana" w:eastAsia="宋体" w:hAnsi="Verdana" w:cs="Arial"/>
          <w:color w:val="333333"/>
          <w:sz w:val="24"/>
          <w:szCs w:val="24"/>
        </w:rPr>
        <w:t xml:space="preserve">async </w:t>
      </w:r>
      <w:r w:rsidRPr="00E02626">
        <w:rPr>
          <w:rFonts w:ascii="Verdana" w:eastAsia="宋体" w:hAnsi="Verdana" w:cs="Arial"/>
          <w:color w:val="333333"/>
          <w:sz w:val="24"/>
          <w:szCs w:val="24"/>
        </w:rPr>
        <w:t>函数有多种使用形式。</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r w:rsidRPr="00E02626">
        <w:rPr>
          <w:rFonts w:ascii="Consolas" w:eastAsia="宋体" w:hAnsi="Consolas" w:cs="Consolas"/>
          <w:color w:val="A6E22E"/>
          <w:sz w:val="24"/>
          <w:szCs w:val="24"/>
          <w:shd w:val="clear" w:color="auto" w:fill="111111"/>
        </w:rPr>
        <w:t>函数声明</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async function foo()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r w:rsidRPr="00E02626">
        <w:rPr>
          <w:rFonts w:ascii="Consolas" w:eastAsia="宋体" w:hAnsi="Consolas" w:cs="Consolas"/>
          <w:color w:val="A6E22E"/>
          <w:sz w:val="24"/>
          <w:szCs w:val="24"/>
          <w:shd w:val="clear" w:color="auto" w:fill="111111"/>
        </w:rPr>
        <w:t>函数表达式</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const foo = async function ()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r w:rsidRPr="00E02626">
        <w:rPr>
          <w:rFonts w:ascii="Consolas" w:eastAsia="宋体" w:hAnsi="Consolas" w:cs="Consolas"/>
          <w:color w:val="A6E22E"/>
          <w:sz w:val="24"/>
          <w:szCs w:val="24"/>
          <w:shd w:val="clear" w:color="auto" w:fill="111111"/>
        </w:rPr>
        <w:t>对象的方法</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let obj = { async foo() {}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obj.foo().then(...)</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Class </w:t>
      </w:r>
      <w:r w:rsidRPr="00E02626">
        <w:rPr>
          <w:rFonts w:ascii="Consolas" w:eastAsia="宋体" w:hAnsi="Consolas" w:cs="Consolas"/>
          <w:color w:val="A6E22E"/>
          <w:sz w:val="24"/>
          <w:szCs w:val="24"/>
          <w:shd w:val="clear" w:color="auto" w:fill="111111"/>
        </w:rPr>
        <w:t>的方法</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class Storage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constructor()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this.cachePromise = caches.open('avatars');</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async getAvatar(name)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const cache = await this.cachePromise;</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return cache.match(`/avatars/${name}.jpg`);</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const storage = new Storage();</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storage.getAvatar('jake').then(…);</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E02626">
        <w:rPr>
          <w:rFonts w:ascii="Consolas" w:eastAsia="宋体" w:hAnsi="Consolas" w:cs="Consolas"/>
          <w:color w:val="A6E22E"/>
          <w:sz w:val="24"/>
          <w:szCs w:val="24"/>
          <w:shd w:val="clear" w:color="auto" w:fill="111111"/>
        </w:rPr>
        <w:t xml:space="preserve">// </w:t>
      </w:r>
      <w:r w:rsidRPr="00E02626">
        <w:rPr>
          <w:rFonts w:ascii="Consolas" w:eastAsia="宋体" w:hAnsi="Consolas" w:cs="Consolas"/>
          <w:color w:val="A6E22E"/>
          <w:sz w:val="24"/>
          <w:szCs w:val="24"/>
          <w:shd w:val="clear" w:color="auto" w:fill="111111"/>
        </w:rPr>
        <w:t>箭头函数</w:t>
      </w:r>
    </w:p>
    <w:p w:rsidR="00E02626" w:rsidRPr="00E02626" w:rsidRDefault="00E02626"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E02626">
        <w:rPr>
          <w:rFonts w:ascii="Consolas" w:eastAsia="宋体" w:hAnsi="Consolas" w:cs="Consolas"/>
          <w:color w:val="A6E22E"/>
          <w:sz w:val="24"/>
          <w:szCs w:val="24"/>
          <w:shd w:val="clear" w:color="auto" w:fill="111111"/>
        </w:rPr>
        <w:t>const foo = async () =&gt; {};</w:t>
      </w:r>
    </w:p>
    <w:p w:rsidR="00B90203" w:rsidRPr="00297338" w:rsidRDefault="00B90203" w:rsidP="00A87C59">
      <w:pPr>
        <w:pStyle w:val="5"/>
        <w:numPr>
          <w:ilvl w:val="0"/>
          <w:numId w:val="27"/>
        </w:numPr>
      </w:pPr>
      <w:r w:rsidRPr="00297338">
        <w:t>语法</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函数的语法规则总体上比较简单，难点是错误处理机制。</w:t>
      </w:r>
    </w:p>
    <w:p w:rsidR="00B90203" w:rsidRPr="00297338" w:rsidRDefault="00B90203" w:rsidP="00A87C59">
      <w:pPr>
        <w:pStyle w:val="6"/>
        <w:numPr>
          <w:ilvl w:val="0"/>
          <w:numId w:val="28"/>
        </w:numPr>
        <w:rPr>
          <w:bdr w:val="none" w:sz="0" w:space="0" w:color="auto" w:frame="1"/>
        </w:rPr>
      </w:pPr>
      <w:r w:rsidRPr="00297338">
        <w:rPr>
          <w:bdr w:val="none" w:sz="0" w:space="0" w:color="auto" w:frame="1"/>
        </w:rPr>
        <w:t>返回</w:t>
      </w:r>
      <w:r w:rsidRPr="00297338">
        <w:rPr>
          <w:bdr w:val="none" w:sz="0" w:space="0" w:color="auto" w:frame="1"/>
        </w:rPr>
        <w:t xml:space="preserve"> Promise </w:t>
      </w:r>
      <w:r w:rsidRPr="00297338">
        <w:rPr>
          <w:bdr w:val="none" w:sz="0" w:space="0" w:color="auto" w:frame="1"/>
        </w:rPr>
        <w:t>对象</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函数返回一个</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函数内部</w:t>
      </w:r>
      <w:r w:rsidRPr="00B90203">
        <w:rPr>
          <w:rFonts w:ascii="Verdana" w:eastAsia="宋体" w:hAnsi="Verdana" w:cs="Arial"/>
          <w:color w:val="333333"/>
          <w:sz w:val="24"/>
          <w:szCs w:val="24"/>
        </w:rPr>
        <w:t>return</w:t>
      </w:r>
      <w:r w:rsidRPr="00B90203">
        <w:rPr>
          <w:rFonts w:ascii="Verdana" w:eastAsia="宋体" w:hAnsi="Verdana" w:cs="Arial"/>
          <w:color w:val="333333"/>
          <w:sz w:val="24"/>
          <w:szCs w:val="24"/>
        </w:rPr>
        <w:t>语句返回的值，会成为</w:t>
      </w:r>
      <w:r w:rsidRPr="00B90203">
        <w:rPr>
          <w:rFonts w:ascii="Verdana" w:eastAsia="宋体" w:hAnsi="Verdana" w:cs="Arial"/>
          <w:color w:val="333333"/>
          <w:sz w:val="24"/>
          <w:szCs w:val="24"/>
        </w:rPr>
        <w:t>then</w:t>
      </w:r>
      <w:r w:rsidRPr="00B90203">
        <w:rPr>
          <w:rFonts w:ascii="Verdana" w:eastAsia="宋体" w:hAnsi="Verdana" w:cs="Arial"/>
          <w:color w:val="333333"/>
          <w:sz w:val="24"/>
          <w:szCs w:val="24"/>
        </w:rPr>
        <w:t>方法回调函数的参数。</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return 'hello world';</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lastRenderedPageBreak/>
        <w: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f().then(v =&gt; console.log(v))</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"hello world"</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上面代码中，函数</w:t>
      </w:r>
      <w:r w:rsidRPr="00B90203">
        <w:rPr>
          <w:rFonts w:ascii="Verdana" w:eastAsia="宋体" w:hAnsi="Verdana" w:cs="Arial"/>
          <w:color w:val="333333"/>
          <w:sz w:val="24"/>
          <w:szCs w:val="24"/>
        </w:rPr>
        <w:t>f</w:t>
      </w:r>
      <w:r w:rsidRPr="00B90203">
        <w:rPr>
          <w:rFonts w:ascii="Verdana" w:eastAsia="宋体" w:hAnsi="Verdana" w:cs="Arial"/>
          <w:color w:val="333333"/>
          <w:sz w:val="24"/>
          <w:szCs w:val="24"/>
        </w:rPr>
        <w:t>内部</w:t>
      </w:r>
      <w:r w:rsidRPr="00B90203">
        <w:rPr>
          <w:rFonts w:ascii="Verdana" w:eastAsia="宋体" w:hAnsi="Verdana" w:cs="Arial"/>
          <w:color w:val="333333"/>
          <w:sz w:val="24"/>
          <w:szCs w:val="24"/>
        </w:rPr>
        <w:t>return</w:t>
      </w:r>
      <w:r w:rsidRPr="00B90203">
        <w:rPr>
          <w:rFonts w:ascii="Verdana" w:eastAsia="宋体" w:hAnsi="Verdana" w:cs="Arial"/>
          <w:color w:val="333333"/>
          <w:sz w:val="24"/>
          <w:szCs w:val="24"/>
        </w:rPr>
        <w:t>命令返回的值，会被</w:t>
      </w:r>
      <w:r w:rsidRPr="00B90203">
        <w:rPr>
          <w:rFonts w:ascii="Verdana" w:eastAsia="宋体" w:hAnsi="Verdana" w:cs="Arial"/>
          <w:color w:val="333333"/>
          <w:sz w:val="24"/>
          <w:szCs w:val="24"/>
        </w:rPr>
        <w:t>then</w:t>
      </w:r>
      <w:r w:rsidRPr="00B90203">
        <w:rPr>
          <w:rFonts w:ascii="Verdana" w:eastAsia="宋体" w:hAnsi="Verdana" w:cs="Arial"/>
          <w:color w:val="333333"/>
          <w:sz w:val="24"/>
          <w:szCs w:val="24"/>
        </w:rPr>
        <w:t>方法回调函数接收到。</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函数内部抛出错误，会导致返回的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对象变为</w:t>
      </w:r>
      <w:r w:rsidRPr="00B90203">
        <w:rPr>
          <w:rFonts w:ascii="Verdana" w:eastAsia="宋体" w:hAnsi="Verdana" w:cs="Arial"/>
          <w:color w:val="333333"/>
          <w:sz w:val="24"/>
          <w:szCs w:val="24"/>
        </w:rPr>
        <w:t>reject</w:t>
      </w:r>
      <w:r w:rsidRPr="00B90203">
        <w:rPr>
          <w:rFonts w:ascii="Verdana" w:eastAsia="宋体" w:hAnsi="Verdana" w:cs="Arial"/>
          <w:color w:val="333333"/>
          <w:sz w:val="24"/>
          <w:szCs w:val="24"/>
        </w:rPr>
        <w:t>状态。抛出的错误对象会被</w:t>
      </w:r>
      <w:r w:rsidRPr="00B90203">
        <w:rPr>
          <w:rFonts w:ascii="Verdana" w:eastAsia="宋体" w:hAnsi="Verdana" w:cs="Arial"/>
          <w:color w:val="333333"/>
          <w:sz w:val="24"/>
          <w:szCs w:val="24"/>
        </w:rPr>
        <w:t>catch</w:t>
      </w:r>
      <w:r w:rsidRPr="00B90203">
        <w:rPr>
          <w:rFonts w:ascii="Verdana" w:eastAsia="宋体" w:hAnsi="Verdana" w:cs="Arial"/>
          <w:color w:val="333333"/>
          <w:sz w:val="24"/>
          <w:szCs w:val="24"/>
        </w:rPr>
        <w:t>方法回调函数接收到。</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throw new Error('</w:t>
      </w:r>
      <w:r w:rsidRPr="00B90203">
        <w:rPr>
          <w:rFonts w:ascii="Consolas" w:eastAsia="宋体" w:hAnsi="Consolas" w:cs="Consolas"/>
          <w:color w:val="A6E22E"/>
          <w:sz w:val="24"/>
          <w:szCs w:val="24"/>
          <w:shd w:val="clear" w:color="auto" w:fill="111111"/>
        </w:rPr>
        <w:t>出错了</w:t>
      </w:r>
      <w:r w:rsidRPr="00B90203">
        <w:rPr>
          <w:rFonts w:ascii="Consolas" w:eastAsia="宋体" w:hAnsi="Consolas" w:cs="Consolas"/>
          <w:color w:val="A6E22E"/>
          <w:sz w:val="24"/>
          <w:szCs w:val="24"/>
          <w:shd w:val="clear" w:color="auto" w:fill="111111"/>
        </w:rPr>
        <w: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f().then(</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v =&gt; console.log(v),</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e =&gt; console.log(e)</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Error: </w:t>
      </w:r>
      <w:r w:rsidRPr="00B90203">
        <w:rPr>
          <w:rFonts w:ascii="Consolas" w:eastAsia="宋体" w:hAnsi="Consolas" w:cs="Consolas"/>
          <w:color w:val="A6E22E"/>
          <w:sz w:val="24"/>
          <w:szCs w:val="24"/>
          <w:shd w:val="clear" w:color="auto" w:fill="111111"/>
        </w:rPr>
        <w:t>出错了</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函数返回的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对象，必须等到内部所有</w:t>
      </w:r>
      <w:r w:rsidRPr="00B90203">
        <w:rPr>
          <w:rFonts w:ascii="Verdana" w:eastAsia="宋体" w:hAnsi="Verdana" w:cs="Arial"/>
          <w:color w:val="333333"/>
          <w:sz w:val="24"/>
          <w:szCs w:val="24"/>
        </w:rPr>
        <w:t>await</w:t>
      </w:r>
      <w:r w:rsidRPr="00B90203">
        <w:rPr>
          <w:rFonts w:ascii="Verdana" w:eastAsia="宋体" w:hAnsi="Verdana" w:cs="Arial"/>
          <w:color w:val="333333"/>
          <w:sz w:val="24"/>
          <w:szCs w:val="24"/>
        </w:rPr>
        <w:t>命令后面的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对象执行完，才会发生状态改变，除非遇到</w:t>
      </w:r>
      <w:r w:rsidRPr="00B90203">
        <w:rPr>
          <w:rFonts w:ascii="Verdana" w:eastAsia="宋体" w:hAnsi="Verdana" w:cs="Arial"/>
          <w:color w:val="333333"/>
          <w:sz w:val="24"/>
          <w:szCs w:val="24"/>
        </w:rPr>
        <w:t>return</w:t>
      </w:r>
      <w:r w:rsidRPr="00B90203">
        <w:rPr>
          <w:rFonts w:ascii="Verdana" w:eastAsia="宋体" w:hAnsi="Verdana" w:cs="Arial"/>
          <w:color w:val="333333"/>
          <w:sz w:val="24"/>
          <w:szCs w:val="24"/>
        </w:rPr>
        <w:t>语句或者抛出错误。也就是说，只有</w:t>
      </w: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函数内部的异步操作执行完，才会执行</w:t>
      </w:r>
      <w:r w:rsidRPr="00B90203">
        <w:rPr>
          <w:rFonts w:ascii="Verdana" w:eastAsia="宋体" w:hAnsi="Verdana" w:cs="Arial"/>
          <w:color w:val="333333"/>
          <w:sz w:val="24"/>
          <w:szCs w:val="24"/>
        </w:rPr>
        <w:t>then</w:t>
      </w:r>
      <w:r w:rsidRPr="00B90203">
        <w:rPr>
          <w:rFonts w:ascii="Verdana" w:eastAsia="宋体" w:hAnsi="Verdana" w:cs="Arial"/>
          <w:color w:val="333333"/>
          <w:sz w:val="24"/>
          <w:szCs w:val="24"/>
        </w:rPr>
        <w:t>方法指定的回调函数。</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下面是一个例子。</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getTitle(url) {</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let response = await fetch(url);</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let html = await response.text();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return html.match(/&lt;title&gt;([\s\S]+)&lt;\/title&gt;/i)[1];</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getTitle('https://tc39.github.io/ecma262/').then(console.log)</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300" w:left="66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"ECMAScript 2017 Language Specification"</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上面代码中，函数</w:t>
      </w:r>
      <w:r w:rsidRPr="00B90203">
        <w:rPr>
          <w:rFonts w:ascii="Verdana" w:eastAsia="宋体" w:hAnsi="Verdana" w:cs="Arial"/>
          <w:color w:val="333333"/>
          <w:sz w:val="24"/>
          <w:szCs w:val="24"/>
        </w:rPr>
        <w:t>getTitle</w:t>
      </w:r>
      <w:r w:rsidRPr="00B90203">
        <w:rPr>
          <w:rFonts w:ascii="Verdana" w:eastAsia="宋体" w:hAnsi="Verdana" w:cs="Arial"/>
          <w:color w:val="333333"/>
          <w:sz w:val="24"/>
          <w:szCs w:val="24"/>
        </w:rPr>
        <w:t>内部有三个操作：抓取网页、取出文本、匹配页面标题。只有这三个操作全部完成，才会执行</w:t>
      </w:r>
      <w:r w:rsidRPr="00B90203">
        <w:rPr>
          <w:rFonts w:ascii="Verdana" w:eastAsia="宋体" w:hAnsi="Verdana" w:cs="Arial"/>
          <w:color w:val="333333"/>
          <w:sz w:val="24"/>
          <w:szCs w:val="24"/>
        </w:rPr>
        <w:t>then</w:t>
      </w:r>
      <w:r w:rsidRPr="00B90203">
        <w:rPr>
          <w:rFonts w:ascii="Verdana" w:eastAsia="宋体" w:hAnsi="Verdana" w:cs="Arial"/>
          <w:color w:val="333333"/>
          <w:sz w:val="24"/>
          <w:szCs w:val="24"/>
        </w:rPr>
        <w:t>方法里面的</w:t>
      </w:r>
      <w:r w:rsidRPr="00B90203">
        <w:rPr>
          <w:rFonts w:ascii="Verdana" w:eastAsia="宋体" w:hAnsi="Verdana" w:cs="Arial"/>
          <w:color w:val="333333"/>
          <w:sz w:val="24"/>
          <w:szCs w:val="24"/>
        </w:rPr>
        <w:t>console.log</w:t>
      </w:r>
      <w:r w:rsidRPr="00B90203">
        <w:rPr>
          <w:rFonts w:ascii="Verdana" w:eastAsia="宋体" w:hAnsi="Verdana" w:cs="Arial"/>
          <w:color w:val="333333"/>
          <w:sz w:val="24"/>
          <w:szCs w:val="24"/>
        </w:rPr>
        <w:t>。</w:t>
      </w:r>
    </w:p>
    <w:p w:rsidR="00B90203" w:rsidRPr="009926D4" w:rsidRDefault="00B90203" w:rsidP="00A87C59">
      <w:pPr>
        <w:pStyle w:val="6"/>
        <w:numPr>
          <w:ilvl w:val="0"/>
          <w:numId w:val="28"/>
        </w:numPr>
        <w:rPr>
          <w:bdr w:val="none" w:sz="0" w:space="0" w:color="auto" w:frame="1"/>
        </w:rPr>
      </w:pPr>
      <w:r w:rsidRPr="009926D4">
        <w:rPr>
          <w:bdr w:val="none" w:sz="0" w:space="0" w:color="auto" w:frame="1"/>
        </w:rPr>
        <w:t xml:space="preserve">Promise </w:t>
      </w:r>
      <w:r w:rsidRPr="009926D4">
        <w:rPr>
          <w:bdr w:val="none" w:sz="0" w:space="0" w:color="auto" w:frame="1"/>
        </w:rPr>
        <w:t>对象的状态变化</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函数返回的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对象，必须等到内部所有</w:t>
      </w:r>
      <w:r w:rsidRPr="00B90203">
        <w:rPr>
          <w:rFonts w:ascii="Verdana" w:eastAsia="宋体" w:hAnsi="Verdana" w:cs="Arial"/>
          <w:color w:val="333333"/>
          <w:sz w:val="24"/>
          <w:szCs w:val="24"/>
        </w:rPr>
        <w:t>await</w:t>
      </w:r>
      <w:r w:rsidRPr="00B90203">
        <w:rPr>
          <w:rFonts w:ascii="Verdana" w:eastAsia="宋体" w:hAnsi="Verdana" w:cs="Arial"/>
          <w:color w:val="333333"/>
          <w:sz w:val="24"/>
          <w:szCs w:val="24"/>
        </w:rPr>
        <w:t>命令后面的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对象执行完，才会发生状态改变，除非遇到</w:t>
      </w:r>
      <w:r w:rsidRPr="00B90203">
        <w:rPr>
          <w:rFonts w:ascii="Verdana" w:eastAsia="宋体" w:hAnsi="Verdana" w:cs="Arial"/>
          <w:color w:val="333333"/>
          <w:sz w:val="24"/>
          <w:szCs w:val="24"/>
        </w:rPr>
        <w:t>return</w:t>
      </w:r>
      <w:r w:rsidRPr="00B90203">
        <w:rPr>
          <w:rFonts w:ascii="Verdana" w:eastAsia="宋体" w:hAnsi="Verdana" w:cs="Arial"/>
          <w:color w:val="333333"/>
          <w:sz w:val="24"/>
          <w:szCs w:val="24"/>
        </w:rPr>
        <w:t>语句或者抛出错误。也就是说，只有</w:t>
      </w:r>
      <w:r w:rsidRPr="00B90203">
        <w:rPr>
          <w:rFonts w:ascii="Verdana" w:eastAsia="宋体" w:hAnsi="Verdana" w:cs="Arial"/>
          <w:color w:val="333333"/>
          <w:sz w:val="24"/>
          <w:szCs w:val="24"/>
        </w:rPr>
        <w:t>async</w:t>
      </w:r>
      <w:r w:rsidRPr="00B90203">
        <w:rPr>
          <w:rFonts w:ascii="Verdana" w:eastAsia="宋体" w:hAnsi="Verdana" w:cs="Arial"/>
          <w:color w:val="333333"/>
          <w:sz w:val="24"/>
          <w:szCs w:val="24"/>
        </w:rPr>
        <w:t>函数内部的异步操作执行完，才会执行</w:t>
      </w:r>
      <w:r w:rsidRPr="00B90203">
        <w:rPr>
          <w:rFonts w:ascii="Verdana" w:eastAsia="宋体" w:hAnsi="Verdana" w:cs="Arial"/>
          <w:color w:val="333333"/>
          <w:sz w:val="24"/>
          <w:szCs w:val="24"/>
        </w:rPr>
        <w:t>then</w:t>
      </w:r>
      <w:r w:rsidRPr="00B90203">
        <w:rPr>
          <w:rFonts w:ascii="Verdana" w:eastAsia="宋体" w:hAnsi="Verdana" w:cs="Arial"/>
          <w:color w:val="333333"/>
          <w:sz w:val="24"/>
          <w:szCs w:val="24"/>
        </w:rPr>
        <w:t>方法指定的回调函数。</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下面是一个例子。</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getTitle(url) {</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let response = await fetch(url);</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let html = await response.text();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return html.match(/&lt;title&gt;([\s\S]+)&lt;\/title&gt;/i)[1];</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getTitle('https://tc39.github.io/ecma262/').then(console.log)</w:t>
      </w:r>
    </w:p>
    <w:p w:rsidR="00B90203" w:rsidRPr="00B90203" w:rsidRDefault="00B90203" w:rsidP="00B90203">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"ECMAScript 2017 Language Specification"</w:t>
      </w:r>
    </w:p>
    <w:p w:rsidR="00B90203" w:rsidRPr="00B90203" w:rsidRDefault="00B90203" w:rsidP="00B90203">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lastRenderedPageBreak/>
        <w:t>上面代码中，函数</w:t>
      </w:r>
      <w:r w:rsidRPr="00B90203">
        <w:rPr>
          <w:rFonts w:ascii="Verdana" w:eastAsia="宋体" w:hAnsi="Verdana" w:cs="Arial"/>
          <w:color w:val="333333"/>
          <w:sz w:val="24"/>
          <w:szCs w:val="24"/>
        </w:rPr>
        <w:t>getTitle</w:t>
      </w:r>
      <w:r w:rsidRPr="00B90203">
        <w:rPr>
          <w:rFonts w:ascii="Verdana" w:eastAsia="宋体" w:hAnsi="Verdana" w:cs="Arial"/>
          <w:color w:val="333333"/>
          <w:sz w:val="24"/>
          <w:szCs w:val="24"/>
        </w:rPr>
        <w:t>内部有三个操作：抓取网页、取出文本、匹配页面标题。只有这三个操作全部完成，才会执行</w:t>
      </w:r>
      <w:r w:rsidRPr="00B90203">
        <w:rPr>
          <w:rFonts w:ascii="Verdana" w:eastAsia="宋体" w:hAnsi="Verdana" w:cs="Arial"/>
          <w:color w:val="333333"/>
          <w:sz w:val="24"/>
          <w:szCs w:val="24"/>
        </w:rPr>
        <w:t>then</w:t>
      </w:r>
      <w:r w:rsidRPr="00B90203">
        <w:rPr>
          <w:rFonts w:ascii="Verdana" w:eastAsia="宋体" w:hAnsi="Verdana" w:cs="Arial"/>
          <w:color w:val="333333"/>
          <w:sz w:val="24"/>
          <w:szCs w:val="24"/>
        </w:rPr>
        <w:t>方法里面的</w:t>
      </w:r>
      <w:r w:rsidRPr="00B90203">
        <w:rPr>
          <w:rFonts w:ascii="Verdana" w:eastAsia="宋体" w:hAnsi="Verdana" w:cs="Arial"/>
          <w:color w:val="333333"/>
          <w:sz w:val="24"/>
          <w:szCs w:val="24"/>
        </w:rPr>
        <w:t>console.log</w:t>
      </w:r>
      <w:r w:rsidRPr="00B90203">
        <w:rPr>
          <w:rFonts w:ascii="Verdana" w:eastAsia="宋体" w:hAnsi="Verdana" w:cs="Arial"/>
          <w:color w:val="333333"/>
          <w:sz w:val="24"/>
          <w:szCs w:val="24"/>
        </w:rPr>
        <w:t>。</w:t>
      </w:r>
    </w:p>
    <w:p w:rsidR="00B90203" w:rsidRPr="009926D4" w:rsidRDefault="00B90203" w:rsidP="00A87C59">
      <w:pPr>
        <w:pStyle w:val="6"/>
        <w:numPr>
          <w:ilvl w:val="0"/>
          <w:numId w:val="28"/>
        </w:numPr>
        <w:rPr>
          <w:bdr w:val="none" w:sz="0" w:space="0" w:color="auto" w:frame="1"/>
        </w:rPr>
      </w:pPr>
      <w:r w:rsidRPr="009926D4">
        <w:rPr>
          <w:bdr w:val="none" w:sz="0" w:space="0" w:color="auto" w:frame="1"/>
        </w:rPr>
        <w:t xml:space="preserve">await </w:t>
      </w:r>
      <w:r w:rsidRPr="009926D4">
        <w:rPr>
          <w:bdr w:val="none" w:sz="0" w:space="0" w:color="auto" w:frame="1"/>
        </w:rPr>
        <w:t>命令</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正常情况下，</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命令后面是一个</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对象。如果不是，会被转成一个立即</w:t>
      </w:r>
      <w:r w:rsidRPr="00B8187C">
        <w:rPr>
          <w:rFonts w:ascii="Verdana" w:eastAsia="宋体" w:hAnsi="Verdana" w:cs="Arial"/>
          <w:color w:val="333333"/>
          <w:sz w:val="24"/>
          <w:szCs w:val="24"/>
        </w:rPr>
        <w:t>resolve</w:t>
      </w:r>
      <w:r w:rsidRPr="00B90203">
        <w:rPr>
          <w:rFonts w:ascii="Verdana" w:eastAsia="宋体" w:hAnsi="Verdana" w:cs="Arial"/>
          <w:color w:val="333333"/>
          <w:sz w:val="24"/>
          <w:szCs w:val="24"/>
        </w:rPr>
        <w:t>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return await 123;</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f().then(v =&gt; console.log(v))</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123</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上面代码中，</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命令的参数是数值</w:t>
      </w:r>
      <w:r w:rsidRPr="00B8187C">
        <w:rPr>
          <w:rFonts w:ascii="Verdana" w:eastAsia="宋体" w:hAnsi="Verdana" w:cs="Arial"/>
          <w:color w:val="333333"/>
          <w:sz w:val="24"/>
          <w:szCs w:val="24"/>
        </w:rPr>
        <w:t>123</w:t>
      </w:r>
      <w:r w:rsidRPr="00B90203">
        <w:rPr>
          <w:rFonts w:ascii="Verdana" w:eastAsia="宋体" w:hAnsi="Verdana" w:cs="Arial"/>
          <w:color w:val="333333"/>
          <w:sz w:val="24"/>
          <w:szCs w:val="24"/>
        </w:rPr>
        <w:t>，它被转成</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对象，并立即</w:t>
      </w:r>
      <w:r w:rsidRPr="00B8187C">
        <w:rPr>
          <w:rFonts w:ascii="Verdana" w:eastAsia="宋体" w:hAnsi="Verdana" w:cs="Arial"/>
          <w:color w:val="333333"/>
          <w:sz w:val="24"/>
          <w:szCs w:val="24"/>
        </w:rPr>
        <w:t>resolve</w:t>
      </w:r>
      <w:r w:rsidRPr="00B90203">
        <w:rPr>
          <w:rFonts w:ascii="Verdana" w:eastAsia="宋体" w:hAnsi="Verdana" w:cs="Arial"/>
          <w:color w:val="333333"/>
          <w:sz w:val="24"/>
          <w:szCs w:val="24"/>
        </w:rPr>
        <w:t>。</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命令后面的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对象如果变为</w:t>
      </w:r>
      <w:r w:rsidRPr="00B8187C">
        <w:rPr>
          <w:rFonts w:ascii="Verdana" w:eastAsia="宋体" w:hAnsi="Verdana" w:cs="Arial"/>
          <w:color w:val="333333"/>
          <w:sz w:val="24"/>
          <w:szCs w:val="24"/>
        </w:rPr>
        <w:t>reject</w:t>
      </w:r>
      <w:r w:rsidRPr="00B90203">
        <w:rPr>
          <w:rFonts w:ascii="Verdana" w:eastAsia="宋体" w:hAnsi="Verdana" w:cs="Arial"/>
          <w:color w:val="333333"/>
          <w:sz w:val="24"/>
          <w:szCs w:val="24"/>
        </w:rPr>
        <w:t>状态，则</w:t>
      </w:r>
      <w:r w:rsidRPr="00B8187C">
        <w:rPr>
          <w:rFonts w:ascii="Verdana" w:eastAsia="宋体" w:hAnsi="Verdana" w:cs="Arial"/>
          <w:color w:val="333333"/>
          <w:sz w:val="24"/>
          <w:szCs w:val="24"/>
        </w:rPr>
        <w:t>reject</w:t>
      </w:r>
      <w:r w:rsidRPr="00B90203">
        <w:rPr>
          <w:rFonts w:ascii="Verdana" w:eastAsia="宋体" w:hAnsi="Verdana" w:cs="Arial"/>
          <w:color w:val="333333"/>
          <w:sz w:val="24"/>
          <w:szCs w:val="24"/>
        </w:rPr>
        <w:t>的参数会被</w:t>
      </w:r>
      <w:r w:rsidRPr="00B8187C">
        <w:rPr>
          <w:rFonts w:ascii="Verdana" w:eastAsia="宋体" w:hAnsi="Verdana" w:cs="Arial"/>
          <w:color w:val="333333"/>
          <w:sz w:val="24"/>
          <w:szCs w:val="24"/>
        </w:rPr>
        <w:t>catch</w:t>
      </w:r>
      <w:r w:rsidRPr="00B90203">
        <w:rPr>
          <w:rFonts w:ascii="Verdana" w:eastAsia="宋体" w:hAnsi="Verdana" w:cs="Arial"/>
          <w:color w:val="333333"/>
          <w:sz w:val="24"/>
          <w:szCs w:val="24"/>
        </w:rPr>
        <w:t>方法的回调函数接收到。</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await Promise.reject('</w:t>
      </w:r>
      <w:r w:rsidRPr="00B90203">
        <w:rPr>
          <w:rFonts w:ascii="Consolas" w:eastAsia="宋体" w:hAnsi="Consolas" w:cs="Consolas"/>
          <w:color w:val="A6E22E"/>
          <w:sz w:val="24"/>
          <w:szCs w:val="24"/>
          <w:shd w:val="clear" w:color="auto" w:fill="111111"/>
        </w:rPr>
        <w:t>出错了</w:t>
      </w: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f()</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.then(v =&gt; console.log(v))</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.catch(e =&gt; console.log(e))</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w:t>
      </w:r>
      <w:r w:rsidRPr="00B90203">
        <w:rPr>
          <w:rFonts w:ascii="Consolas" w:eastAsia="宋体" w:hAnsi="Consolas" w:cs="Consolas"/>
          <w:color w:val="A6E22E"/>
          <w:sz w:val="24"/>
          <w:szCs w:val="24"/>
          <w:shd w:val="clear" w:color="auto" w:fill="111111"/>
        </w:rPr>
        <w:t>出错了</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注意，上面代码中，</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语句前面没有</w:t>
      </w:r>
      <w:r w:rsidRPr="00B8187C">
        <w:rPr>
          <w:rFonts w:ascii="Verdana" w:eastAsia="宋体" w:hAnsi="Verdana" w:cs="Arial"/>
          <w:color w:val="333333"/>
          <w:sz w:val="24"/>
          <w:szCs w:val="24"/>
        </w:rPr>
        <w:t>return</w:t>
      </w:r>
      <w:r w:rsidRPr="00B90203">
        <w:rPr>
          <w:rFonts w:ascii="Verdana" w:eastAsia="宋体" w:hAnsi="Verdana" w:cs="Arial"/>
          <w:color w:val="333333"/>
          <w:sz w:val="24"/>
          <w:szCs w:val="24"/>
        </w:rPr>
        <w:t>，但是</w:t>
      </w:r>
      <w:r w:rsidRPr="00B8187C">
        <w:rPr>
          <w:rFonts w:ascii="Verdana" w:eastAsia="宋体" w:hAnsi="Verdana" w:cs="Arial"/>
          <w:color w:val="333333"/>
          <w:sz w:val="24"/>
          <w:szCs w:val="24"/>
        </w:rPr>
        <w:t>reject</w:t>
      </w:r>
      <w:r w:rsidRPr="00B90203">
        <w:rPr>
          <w:rFonts w:ascii="Verdana" w:eastAsia="宋体" w:hAnsi="Verdana" w:cs="Arial"/>
          <w:color w:val="333333"/>
          <w:sz w:val="24"/>
          <w:szCs w:val="24"/>
        </w:rPr>
        <w:t>方法的参数依然传入了</w:t>
      </w:r>
      <w:r w:rsidRPr="00B8187C">
        <w:rPr>
          <w:rFonts w:ascii="Verdana" w:eastAsia="宋体" w:hAnsi="Verdana" w:cs="Arial"/>
          <w:color w:val="333333"/>
          <w:sz w:val="24"/>
          <w:szCs w:val="24"/>
        </w:rPr>
        <w:t>catch</w:t>
      </w:r>
      <w:r w:rsidRPr="00B90203">
        <w:rPr>
          <w:rFonts w:ascii="Verdana" w:eastAsia="宋体" w:hAnsi="Verdana" w:cs="Arial"/>
          <w:color w:val="333333"/>
          <w:sz w:val="24"/>
          <w:szCs w:val="24"/>
        </w:rPr>
        <w:t>方法的回调函数。这里如果在</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前面加上</w:t>
      </w:r>
      <w:r w:rsidRPr="00B8187C">
        <w:rPr>
          <w:rFonts w:ascii="Verdana" w:eastAsia="宋体" w:hAnsi="Verdana" w:cs="Arial"/>
          <w:color w:val="333333"/>
          <w:sz w:val="24"/>
          <w:szCs w:val="24"/>
        </w:rPr>
        <w:t>return</w:t>
      </w:r>
      <w:r w:rsidRPr="00B90203">
        <w:rPr>
          <w:rFonts w:ascii="Verdana" w:eastAsia="宋体" w:hAnsi="Verdana" w:cs="Arial"/>
          <w:color w:val="333333"/>
          <w:sz w:val="24"/>
          <w:szCs w:val="24"/>
        </w:rPr>
        <w:t>，效果是一样的。</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只要一个</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语句后面的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变为</w:t>
      </w:r>
      <w:r w:rsidRPr="00B8187C">
        <w:rPr>
          <w:rFonts w:ascii="Verdana" w:eastAsia="宋体" w:hAnsi="Verdana" w:cs="Arial"/>
          <w:color w:val="333333"/>
          <w:sz w:val="24"/>
          <w:szCs w:val="24"/>
        </w:rPr>
        <w:t>reject</w:t>
      </w:r>
      <w:r w:rsidRPr="00B90203">
        <w:rPr>
          <w:rFonts w:ascii="Verdana" w:eastAsia="宋体" w:hAnsi="Verdana" w:cs="Arial"/>
          <w:color w:val="333333"/>
          <w:sz w:val="24"/>
          <w:szCs w:val="24"/>
        </w:rPr>
        <w:t>，那么整个</w:t>
      </w:r>
      <w:r w:rsidRPr="00B8187C">
        <w:rPr>
          <w:rFonts w:ascii="Verdana" w:eastAsia="宋体" w:hAnsi="Verdana" w:cs="Arial"/>
          <w:color w:val="333333"/>
          <w:sz w:val="24"/>
          <w:szCs w:val="24"/>
        </w:rPr>
        <w:t>async</w:t>
      </w:r>
      <w:r w:rsidRPr="00B90203">
        <w:rPr>
          <w:rFonts w:ascii="Verdana" w:eastAsia="宋体" w:hAnsi="Verdana" w:cs="Arial"/>
          <w:color w:val="333333"/>
          <w:sz w:val="24"/>
          <w:szCs w:val="24"/>
        </w:rPr>
        <w:t>函数都会中断执行。</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await Promise.reject('</w:t>
      </w:r>
      <w:r w:rsidRPr="00B90203">
        <w:rPr>
          <w:rFonts w:ascii="Consolas" w:eastAsia="宋体" w:hAnsi="Consolas" w:cs="Consolas"/>
          <w:color w:val="A6E22E"/>
          <w:sz w:val="24"/>
          <w:szCs w:val="24"/>
          <w:shd w:val="clear" w:color="auto" w:fill="111111"/>
        </w:rPr>
        <w:t>出错了</w:t>
      </w: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await Promise.resolve('hello world'); // </w:t>
      </w:r>
      <w:r w:rsidRPr="00B90203">
        <w:rPr>
          <w:rFonts w:ascii="Consolas" w:eastAsia="宋体" w:hAnsi="Consolas" w:cs="Consolas"/>
          <w:color w:val="A6E22E"/>
          <w:sz w:val="24"/>
          <w:szCs w:val="24"/>
          <w:shd w:val="clear" w:color="auto" w:fill="111111"/>
        </w:rPr>
        <w:t>不会执行</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上面代码中，第二个</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语句是不会执行的，因为第一个</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语句状态变成了</w:t>
      </w:r>
      <w:r w:rsidRPr="00B8187C">
        <w:rPr>
          <w:rFonts w:ascii="Verdana" w:eastAsia="宋体" w:hAnsi="Verdana" w:cs="Arial"/>
          <w:color w:val="333333"/>
          <w:sz w:val="24"/>
          <w:szCs w:val="24"/>
        </w:rPr>
        <w:t>reject</w:t>
      </w:r>
      <w:r w:rsidRPr="00B90203">
        <w:rPr>
          <w:rFonts w:ascii="Verdana" w:eastAsia="宋体" w:hAnsi="Verdana" w:cs="Arial"/>
          <w:color w:val="333333"/>
          <w:sz w:val="24"/>
          <w:szCs w:val="24"/>
        </w:rPr>
        <w:t>。</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有时，我们希望即使前一个异步操作失败，也不要中断后面的异步操作。这时可以将第一个</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放在</w:t>
      </w:r>
      <w:r w:rsidRPr="00B8187C">
        <w:rPr>
          <w:rFonts w:ascii="Verdana" w:eastAsia="宋体" w:hAnsi="Verdana" w:cs="Arial"/>
          <w:color w:val="333333"/>
          <w:sz w:val="24"/>
          <w:szCs w:val="24"/>
        </w:rPr>
        <w:t>try...catch</w:t>
      </w:r>
      <w:r w:rsidRPr="00B90203">
        <w:rPr>
          <w:rFonts w:ascii="Verdana" w:eastAsia="宋体" w:hAnsi="Verdana" w:cs="Arial"/>
          <w:color w:val="333333"/>
          <w:sz w:val="24"/>
          <w:szCs w:val="24"/>
        </w:rPr>
        <w:t>结构里面，这样不管这个异步操作是否成功，第二个</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都会执行。</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try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await Promise.reject('</w:t>
      </w:r>
      <w:r w:rsidRPr="00B90203">
        <w:rPr>
          <w:rFonts w:ascii="Consolas" w:eastAsia="宋体" w:hAnsi="Consolas" w:cs="Consolas"/>
          <w:color w:val="A6E22E"/>
          <w:sz w:val="24"/>
          <w:szCs w:val="24"/>
          <w:shd w:val="clear" w:color="auto" w:fill="111111"/>
        </w:rPr>
        <w:t>出错了</w:t>
      </w: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 catch(e)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return await Promise.resolve('hello world');</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lastRenderedPageBreak/>
        <w:t>f()</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.then(v =&gt; console.log(v))</w:t>
      </w:r>
    </w:p>
    <w:p w:rsidR="00B90203" w:rsidRPr="00B8187C"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 hello world</w:t>
      </w:r>
    </w:p>
    <w:p w:rsidR="00B90203" w:rsidRPr="00B90203" w:rsidRDefault="00B90203" w:rsidP="00B8187C">
      <w:pPr>
        <w:adjustRightInd/>
        <w:snapToGrid/>
        <w:spacing w:before="100" w:beforeAutospacing="1" w:after="100" w:afterAutospacing="1"/>
        <w:ind w:firstLine="720"/>
        <w:rPr>
          <w:rFonts w:ascii="Verdana" w:eastAsia="宋体" w:hAnsi="Verdana" w:cs="Arial"/>
          <w:color w:val="333333"/>
          <w:sz w:val="24"/>
          <w:szCs w:val="24"/>
        </w:rPr>
      </w:pPr>
      <w:r w:rsidRPr="00B90203">
        <w:rPr>
          <w:rFonts w:ascii="Verdana" w:eastAsia="宋体" w:hAnsi="Verdana" w:cs="Arial"/>
          <w:color w:val="333333"/>
          <w:sz w:val="24"/>
          <w:szCs w:val="24"/>
        </w:rPr>
        <w:t>另一种方法是</w:t>
      </w:r>
      <w:r w:rsidRPr="00B8187C">
        <w:rPr>
          <w:rFonts w:ascii="Verdana" w:eastAsia="宋体" w:hAnsi="Verdana" w:cs="Arial"/>
          <w:color w:val="333333"/>
          <w:sz w:val="24"/>
          <w:szCs w:val="24"/>
        </w:rPr>
        <w:t>await</w:t>
      </w:r>
      <w:r w:rsidRPr="00B90203">
        <w:rPr>
          <w:rFonts w:ascii="Verdana" w:eastAsia="宋体" w:hAnsi="Verdana" w:cs="Arial"/>
          <w:color w:val="333333"/>
          <w:sz w:val="24"/>
          <w:szCs w:val="24"/>
        </w:rPr>
        <w:t>后面的</w:t>
      </w:r>
      <w:r w:rsidRPr="00B90203">
        <w:rPr>
          <w:rFonts w:ascii="Verdana" w:eastAsia="宋体" w:hAnsi="Verdana" w:cs="Arial"/>
          <w:color w:val="333333"/>
          <w:sz w:val="24"/>
          <w:szCs w:val="24"/>
        </w:rPr>
        <w:t xml:space="preserve"> Promise </w:t>
      </w:r>
      <w:r w:rsidRPr="00B90203">
        <w:rPr>
          <w:rFonts w:ascii="Verdana" w:eastAsia="宋体" w:hAnsi="Verdana" w:cs="Arial"/>
          <w:color w:val="333333"/>
          <w:sz w:val="24"/>
          <w:szCs w:val="24"/>
        </w:rPr>
        <w:t>对象再跟一个</w:t>
      </w:r>
      <w:r w:rsidRPr="00B8187C">
        <w:rPr>
          <w:rFonts w:ascii="Verdana" w:eastAsia="宋体" w:hAnsi="Verdana" w:cs="Arial"/>
          <w:color w:val="333333"/>
          <w:sz w:val="24"/>
          <w:szCs w:val="24"/>
        </w:rPr>
        <w:t>catch</w:t>
      </w:r>
      <w:r w:rsidRPr="00B90203">
        <w:rPr>
          <w:rFonts w:ascii="Verdana" w:eastAsia="宋体" w:hAnsi="Verdana" w:cs="Arial"/>
          <w:color w:val="333333"/>
          <w:sz w:val="24"/>
          <w:szCs w:val="24"/>
        </w:rPr>
        <w:t>方法，处理前面可能出现的错误。</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async function f() {</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await Promise.reject('</w:t>
      </w:r>
      <w:r w:rsidRPr="00B90203">
        <w:rPr>
          <w:rFonts w:ascii="Consolas" w:eastAsia="宋体" w:hAnsi="Consolas" w:cs="Consolas"/>
          <w:color w:val="A6E22E"/>
          <w:sz w:val="24"/>
          <w:szCs w:val="24"/>
          <w:shd w:val="clear" w:color="auto" w:fill="111111"/>
        </w:rPr>
        <w:t>出错了</w:t>
      </w: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.catch(e =&gt; console.log(e));</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return await Promise.resolve('hello world');</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f()</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.then(v =&gt; console.log(v))</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90203">
        <w:rPr>
          <w:rFonts w:ascii="Consolas" w:eastAsia="宋体" w:hAnsi="Consolas" w:cs="Consolas"/>
          <w:color w:val="A6E22E"/>
          <w:sz w:val="24"/>
          <w:szCs w:val="24"/>
          <w:shd w:val="clear" w:color="auto" w:fill="111111"/>
        </w:rPr>
        <w:t xml:space="preserve">// </w:t>
      </w:r>
      <w:r w:rsidRPr="00B90203">
        <w:rPr>
          <w:rFonts w:ascii="Consolas" w:eastAsia="宋体" w:hAnsi="Consolas" w:cs="Consolas"/>
          <w:color w:val="A6E22E"/>
          <w:sz w:val="24"/>
          <w:szCs w:val="24"/>
          <w:shd w:val="clear" w:color="auto" w:fill="111111"/>
        </w:rPr>
        <w:t>出错了</w:t>
      </w:r>
    </w:p>
    <w:p w:rsidR="00B90203" w:rsidRPr="00B90203" w:rsidRDefault="00B90203"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B90203">
        <w:rPr>
          <w:rFonts w:ascii="Consolas" w:eastAsia="宋体" w:hAnsi="Consolas" w:cs="Consolas"/>
          <w:color w:val="A6E22E"/>
          <w:sz w:val="24"/>
          <w:szCs w:val="24"/>
          <w:shd w:val="clear" w:color="auto" w:fill="111111"/>
        </w:rPr>
        <w:t>// hello world</w:t>
      </w:r>
    </w:p>
    <w:p w:rsidR="00B8187C" w:rsidRPr="00B8187C" w:rsidRDefault="00B8187C"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如果</w:t>
      </w:r>
      <w:r w:rsidRPr="00B8187C">
        <w:rPr>
          <w:rFonts w:ascii="Verdana" w:eastAsia="宋体" w:hAnsi="Verdana" w:cs="Arial"/>
          <w:color w:val="333333"/>
          <w:sz w:val="24"/>
          <w:szCs w:val="24"/>
        </w:rPr>
        <w:t>await</w:t>
      </w:r>
      <w:r w:rsidRPr="00B8187C">
        <w:rPr>
          <w:rFonts w:ascii="Verdana" w:eastAsia="宋体" w:hAnsi="Verdana" w:cs="Arial"/>
          <w:color w:val="333333"/>
          <w:sz w:val="24"/>
          <w:szCs w:val="24"/>
        </w:rPr>
        <w:t>后面的异步操作出错，那么等同于</w:t>
      </w:r>
      <w:r w:rsidRPr="00B8187C">
        <w:rPr>
          <w:rFonts w:ascii="Verdana" w:eastAsia="宋体" w:hAnsi="Verdana" w:cs="Arial"/>
          <w:color w:val="333333"/>
          <w:sz w:val="24"/>
          <w:szCs w:val="24"/>
        </w:rPr>
        <w:t>async</w:t>
      </w:r>
      <w:r w:rsidRPr="00B8187C">
        <w:rPr>
          <w:rFonts w:ascii="Verdana" w:eastAsia="宋体" w:hAnsi="Verdana" w:cs="Arial"/>
          <w:color w:val="333333"/>
          <w:sz w:val="24"/>
          <w:szCs w:val="24"/>
        </w:rPr>
        <w:t>函数返回的</w:t>
      </w:r>
      <w:r w:rsidRPr="00B8187C">
        <w:rPr>
          <w:rFonts w:ascii="Verdana" w:eastAsia="宋体" w:hAnsi="Verdana" w:cs="Arial"/>
          <w:color w:val="333333"/>
          <w:sz w:val="24"/>
          <w:szCs w:val="24"/>
        </w:rPr>
        <w:t xml:space="preserve"> Promise </w:t>
      </w:r>
      <w:r w:rsidRPr="00B8187C">
        <w:rPr>
          <w:rFonts w:ascii="Verdana" w:eastAsia="宋体" w:hAnsi="Verdana" w:cs="Arial"/>
          <w:color w:val="333333"/>
          <w:sz w:val="24"/>
          <w:szCs w:val="24"/>
        </w:rPr>
        <w:t>对象被</w:t>
      </w:r>
      <w:r w:rsidRPr="00B8187C">
        <w:rPr>
          <w:rFonts w:ascii="Verdana" w:eastAsia="宋体" w:hAnsi="Verdana" w:cs="Arial"/>
          <w:color w:val="333333"/>
          <w:sz w:val="24"/>
          <w:szCs w:val="24"/>
        </w:rPr>
        <w:t>reject</w:t>
      </w:r>
      <w:r w:rsidRPr="00B8187C">
        <w:rPr>
          <w:rFonts w:ascii="Verdana" w:eastAsia="宋体" w:hAnsi="Verdana" w:cs="Arial"/>
          <w:color w:val="333333"/>
          <w:sz w:val="24"/>
          <w:szCs w:val="24"/>
        </w:rPr>
        <w:t>。</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async function f()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await new Promise(function (resolve, reject)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throw new Error('</w:t>
      </w:r>
      <w:r w:rsidRPr="00B8187C">
        <w:rPr>
          <w:rFonts w:ascii="Consolas" w:eastAsia="宋体" w:hAnsi="Consolas" w:cs="Consolas"/>
          <w:color w:val="A6E22E"/>
          <w:sz w:val="24"/>
          <w:szCs w:val="24"/>
          <w:shd w:val="clear" w:color="auto" w:fill="111111"/>
        </w:rPr>
        <w:t>出错了</w:t>
      </w:r>
      <w:r w:rsidRPr="00B8187C">
        <w:rPr>
          <w:rFonts w:ascii="Consolas" w:eastAsia="宋体" w:hAnsi="Consolas" w:cs="Consolas"/>
          <w:color w:val="A6E22E"/>
          <w:sz w:val="24"/>
          <w:szCs w:val="24"/>
          <w:shd w:val="clear" w:color="auto" w:fill="111111"/>
        </w:rPr>
        <w:t>');</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f()</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.then(v =&gt; console.log(v))</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.catch(e =&gt; console.log(e))</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Error</w:t>
      </w:r>
      <w:r w:rsidRPr="00B8187C">
        <w:rPr>
          <w:rFonts w:ascii="Consolas" w:eastAsia="宋体" w:hAnsi="Consolas" w:cs="Consolas"/>
          <w:color w:val="A6E22E"/>
          <w:sz w:val="24"/>
          <w:szCs w:val="24"/>
          <w:shd w:val="clear" w:color="auto" w:fill="111111"/>
        </w:rPr>
        <w:t>：出错了</w:t>
      </w:r>
    </w:p>
    <w:p w:rsidR="00B8187C" w:rsidRPr="00B8187C" w:rsidRDefault="00B8187C"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上面代码中，</w:t>
      </w:r>
      <w:r w:rsidRPr="00B8187C">
        <w:rPr>
          <w:rFonts w:ascii="Verdana" w:eastAsia="宋体" w:hAnsi="Verdana" w:cs="Arial"/>
          <w:color w:val="333333"/>
          <w:sz w:val="24"/>
          <w:szCs w:val="24"/>
        </w:rPr>
        <w:t>async</w:t>
      </w:r>
      <w:r w:rsidRPr="00B8187C">
        <w:rPr>
          <w:rFonts w:ascii="Verdana" w:eastAsia="宋体" w:hAnsi="Verdana" w:cs="Arial"/>
          <w:color w:val="333333"/>
          <w:sz w:val="24"/>
          <w:szCs w:val="24"/>
        </w:rPr>
        <w:t>函数</w:t>
      </w:r>
      <w:r w:rsidRPr="00B8187C">
        <w:rPr>
          <w:rFonts w:ascii="Verdana" w:eastAsia="宋体" w:hAnsi="Verdana" w:cs="Arial"/>
          <w:color w:val="333333"/>
          <w:sz w:val="24"/>
          <w:szCs w:val="24"/>
        </w:rPr>
        <w:t>f</w:t>
      </w:r>
      <w:r w:rsidRPr="00B8187C">
        <w:rPr>
          <w:rFonts w:ascii="Verdana" w:eastAsia="宋体" w:hAnsi="Verdana" w:cs="Arial"/>
          <w:color w:val="333333"/>
          <w:sz w:val="24"/>
          <w:szCs w:val="24"/>
        </w:rPr>
        <w:t>执行后，</w:t>
      </w:r>
      <w:r w:rsidRPr="00B8187C">
        <w:rPr>
          <w:rFonts w:ascii="Verdana" w:eastAsia="宋体" w:hAnsi="Verdana" w:cs="Arial"/>
          <w:color w:val="333333"/>
          <w:sz w:val="24"/>
          <w:szCs w:val="24"/>
        </w:rPr>
        <w:t>await</w:t>
      </w:r>
      <w:r w:rsidRPr="00B8187C">
        <w:rPr>
          <w:rFonts w:ascii="Verdana" w:eastAsia="宋体" w:hAnsi="Verdana" w:cs="Arial"/>
          <w:color w:val="333333"/>
          <w:sz w:val="24"/>
          <w:szCs w:val="24"/>
        </w:rPr>
        <w:t>后面的</w:t>
      </w:r>
      <w:r w:rsidRPr="00B8187C">
        <w:rPr>
          <w:rFonts w:ascii="Verdana" w:eastAsia="宋体" w:hAnsi="Verdana" w:cs="Arial"/>
          <w:color w:val="333333"/>
          <w:sz w:val="24"/>
          <w:szCs w:val="24"/>
        </w:rPr>
        <w:t xml:space="preserve"> Promise </w:t>
      </w:r>
      <w:r w:rsidRPr="00B8187C">
        <w:rPr>
          <w:rFonts w:ascii="Verdana" w:eastAsia="宋体" w:hAnsi="Verdana" w:cs="Arial"/>
          <w:color w:val="333333"/>
          <w:sz w:val="24"/>
          <w:szCs w:val="24"/>
        </w:rPr>
        <w:t>对象会抛出一个错误对象，导致</w:t>
      </w:r>
      <w:r w:rsidRPr="00B8187C">
        <w:rPr>
          <w:rFonts w:ascii="Verdana" w:eastAsia="宋体" w:hAnsi="Verdana" w:cs="Arial"/>
          <w:color w:val="333333"/>
          <w:sz w:val="24"/>
          <w:szCs w:val="24"/>
        </w:rPr>
        <w:t>catch</w:t>
      </w:r>
      <w:r w:rsidRPr="00B8187C">
        <w:rPr>
          <w:rFonts w:ascii="Verdana" w:eastAsia="宋体" w:hAnsi="Verdana" w:cs="Arial"/>
          <w:color w:val="333333"/>
          <w:sz w:val="24"/>
          <w:szCs w:val="24"/>
        </w:rPr>
        <w:t>方法的回调函数被调用，它的参数就是抛出的错误对象。具体的执行机制，可以参考后文的</w:t>
      </w:r>
      <w:r w:rsidRPr="00B8187C">
        <w:rPr>
          <w:rFonts w:ascii="Verdana" w:eastAsia="宋体" w:hAnsi="Verdana" w:cs="Arial"/>
          <w:color w:val="333333"/>
          <w:sz w:val="24"/>
          <w:szCs w:val="24"/>
        </w:rPr>
        <w:t xml:space="preserve">“async </w:t>
      </w:r>
      <w:r w:rsidRPr="00B8187C">
        <w:rPr>
          <w:rFonts w:ascii="Verdana" w:eastAsia="宋体" w:hAnsi="Verdana" w:cs="Arial"/>
          <w:color w:val="333333"/>
          <w:sz w:val="24"/>
          <w:szCs w:val="24"/>
        </w:rPr>
        <w:t>函数的实现原理</w:t>
      </w:r>
      <w:r w:rsidRPr="00B8187C">
        <w:rPr>
          <w:rFonts w:ascii="Verdana" w:eastAsia="宋体" w:hAnsi="Verdana" w:cs="Arial"/>
          <w:color w:val="333333"/>
          <w:sz w:val="24"/>
          <w:szCs w:val="24"/>
        </w:rPr>
        <w:t>”</w:t>
      </w:r>
      <w:r w:rsidRPr="00B8187C">
        <w:rPr>
          <w:rFonts w:ascii="Verdana" w:eastAsia="宋体" w:hAnsi="Verdana" w:cs="Arial"/>
          <w:color w:val="333333"/>
          <w:sz w:val="24"/>
          <w:szCs w:val="24"/>
        </w:rPr>
        <w:t>。</w:t>
      </w:r>
    </w:p>
    <w:p w:rsidR="00B8187C" w:rsidRPr="00B8187C" w:rsidRDefault="00B8187C"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防止出错的方法，也是将其放在</w:t>
      </w:r>
      <w:r w:rsidRPr="00B8187C">
        <w:rPr>
          <w:rFonts w:ascii="Verdana" w:eastAsia="宋体" w:hAnsi="Verdana" w:cs="Arial"/>
          <w:color w:val="333333"/>
          <w:sz w:val="24"/>
          <w:szCs w:val="24"/>
        </w:rPr>
        <w:t>try...catch</w:t>
      </w:r>
      <w:r w:rsidRPr="00B8187C">
        <w:rPr>
          <w:rFonts w:ascii="Verdana" w:eastAsia="宋体" w:hAnsi="Verdana" w:cs="Arial"/>
          <w:color w:val="333333"/>
          <w:sz w:val="24"/>
          <w:szCs w:val="24"/>
        </w:rPr>
        <w:t>代码块之中。</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async function f()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try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await new Promise(function (resolve, reject)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throw new Error('</w:t>
      </w:r>
      <w:r w:rsidRPr="00B8187C">
        <w:rPr>
          <w:rFonts w:ascii="Consolas" w:eastAsia="宋体" w:hAnsi="Consolas" w:cs="Consolas"/>
          <w:color w:val="A6E22E"/>
          <w:sz w:val="24"/>
          <w:szCs w:val="24"/>
          <w:shd w:val="clear" w:color="auto" w:fill="111111"/>
        </w:rPr>
        <w:t>出错了</w:t>
      </w:r>
      <w:r w:rsidRPr="00B8187C">
        <w:rPr>
          <w:rFonts w:ascii="Consolas" w:eastAsia="宋体" w:hAnsi="Consolas" w:cs="Consolas"/>
          <w:color w:val="A6E22E"/>
          <w:sz w:val="24"/>
          <w:szCs w:val="24"/>
          <w:shd w:val="clear" w:color="auto" w:fill="111111"/>
        </w:rPr>
        <w:t>');</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 catch(e)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return await('hello world');</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w:t>
      </w:r>
    </w:p>
    <w:p w:rsidR="00B8187C" w:rsidRPr="00B8187C" w:rsidRDefault="00B8187C"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如果有多个</w:t>
      </w:r>
      <w:r w:rsidRPr="00B8187C">
        <w:rPr>
          <w:rFonts w:ascii="Verdana" w:eastAsia="宋体" w:hAnsi="Verdana" w:cs="Arial"/>
          <w:color w:val="333333"/>
          <w:sz w:val="24"/>
          <w:szCs w:val="24"/>
        </w:rPr>
        <w:t>await</w:t>
      </w:r>
      <w:r w:rsidRPr="00B8187C">
        <w:rPr>
          <w:rFonts w:ascii="Verdana" w:eastAsia="宋体" w:hAnsi="Verdana" w:cs="Arial"/>
          <w:color w:val="333333"/>
          <w:sz w:val="24"/>
          <w:szCs w:val="24"/>
        </w:rPr>
        <w:t>命令，可以统一放在</w:t>
      </w:r>
      <w:r w:rsidRPr="00B8187C">
        <w:rPr>
          <w:rFonts w:ascii="Verdana" w:eastAsia="宋体" w:hAnsi="Verdana" w:cs="Arial"/>
          <w:color w:val="333333"/>
          <w:sz w:val="24"/>
          <w:szCs w:val="24"/>
        </w:rPr>
        <w:t>try...catch</w:t>
      </w:r>
      <w:r w:rsidRPr="00B8187C">
        <w:rPr>
          <w:rFonts w:ascii="Verdana" w:eastAsia="宋体" w:hAnsi="Verdana" w:cs="Arial"/>
          <w:color w:val="333333"/>
          <w:sz w:val="24"/>
          <w:szCs w:val="24"/>
        </w:rPr>
        <w:t>结构中。</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async function main()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try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const val1 = await firstStep();</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const val2 = await secondStep(val1);</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lastRenderedPageBreak/>
        <w:t xml:space="preserve">    const val3 = await thirdStep(val1, val2);</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console.log('Final: ', val3);</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catch (err)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console.error(err);</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w:t>
      </w:r>
    </w:p>
    <w:p w:rsidR="00B8187C" w:rsidRPr="00B8187C" w:rsidRDefault="00B8187C"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下面的例子使用</w:t>
      </w:r>
      <w:r w:rsidRPr="00B8187C">
        <w:rPr>
          <w:rFonts w:ascii="Verdana" w:eastAsia="宋体" w:hAnsi="Verdana" w:cs="Arial"/>
          <w:color w:val="333333"/>
          <w:sz w:val="24"/>
          <w:szCs w:val="24"/>
        </w:rPr>
        <w:t>try...catch</w:t>
      </w:r>
      <w:r w:rsidRPr="00B8187C">
        <w:rPr>
          <w:rFonts w:ascii="Verdana" w:eastAsia="宋体" w:hAnsi="Verdana" w:cs="Arial"/>
          <w:color w:val="333333"/>
          <w:sz w:val="24"/>
          <w:szCs w:val="24"/>
        </w:rPr>
        <w:t>结构，实现多次重复尝试。</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const superagent = require('superagent');</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const NUM_RETRIES = 3;</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async function test()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let i;</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for (i = 0; i &lt; NUM_RETRIES; ++i)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try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await superagent.get('http://google.com/this-throws-an-error');</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break;</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 catch(err)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 xml:space="preserve">  console.log(i); // 3</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w:t>
      </w: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B8187C" w:rsidRPr="00B8187C" w:rsidRDefault="00B8187C" w:rsidP="00B8187C">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B8187C">
        <w:rPr>
          <w:rFonts w:ascii="Consolas" w:eastAsia="宋体" w:hAnsi="Consolas" w:cs="Consolas"/>
          <w:color w:val="A6E22E"/>
          <w:sz w:val="24"/>
          <w:szCs w:val="24"/>
          <w:shd w:val="clear" w:color="auto" w:fill="111111"/>
        </w:rPr>
        <w:t>test();</w:t>
      </w:r>
    </w:p>
    <w:p w:rsidR="00B8187C" w:rsidRPr="00B8187C" w:rsidRDefault="00B8187C" w:rsidP="00B8187C">
      <w:pPr>
        <w:adjustRightInd/>
        <w:snapToGrid/>
        <w:spacing w:before="100" w:beforeAutospacing="1" w:after="100" w:afterAutospacing="1"/>
        <w:ind w:firstLine="720"/>
        <w:rPr>
          <w:rFonts w:ascii="Verdana" w:eastAsia="宋体" w:hAnsi="Verdana" w:cs="Arial"/>
          <w:color w:val="333333"/>
          <w:sz w:val="24"/>
          <w:szCs w:val="24"/>
        </w:rPr>
      </w:pPr>
      <w:r w:rsidRPr="00B8187C">
        <w:rPr>
          <w:rFonts w:ascii="Verdana" w:eastAsia="宋体" w:hAnsi="Verdana" w:cs="Arial"/>
          <w:color w:val="333333"/>
          <w:sz w:val="24"/>
          <w:szCs w:val="24"/>
        </w:rPr>
        <w:t>上面代码中，如果</w:t>
      </w:r>
      <w:r w:rsidRPr="00B8187C">
        <w:rPr>
          <w:rFonts w:ascii="Verdana" w:eastAsia="宋体" w:hAnsi="Verdana" w:cs="Arial"/>
          <w:color w:val="333333"/>
          <w:sz w:val="24"/>
          <w:szCs w:val="24"/>
        </w:rPr>
        <w:t>await</w:t>
      </w:r>
      <w:r w:rsidRPr="00B8187C">
        <w:rPr>
          <w:rFonts w:ascii="Verdana" w:eastAsia="宋体" w:hAnsi="Verdana" w:cs="Arial"/>
          <w:color w:val="333333"/>
          <w:sz w:val="24"/>
          <w:szCs w:val="24"/>
        </w:rPr>
        <w:t>操作成功，就会使用</w:t>
      </w:r>
      <w:r w:rsidRPr="00B8187C">
        <w:rPr>
          <w:rFonts w:ascii="Verdana" w:eastAsia="宋体" w:hAnsi="Verdana" w:cs="Arial"/>
          <w:color w:val="333333"/>
          <w:sz w:val="24"/>
          <w:szCs w:val="24"/>
        </w:rPr>
        <w:t>break</w:t>
      </w:r>
      <w:r w:rsidRPr="00B8187C">
        <w:rPr>
          <w:rFonts w:ascii="Verdana" w:eastAsia="宋体" w:hAnsi="Verdana" w:cs="Arial"/>
          <w:color w:val="333333"/>
          <w:sz w:val="24"/>
          <w:szCs w:val="24"/>
        </w:rPr>
        <w:t>语句退出循环；如果失败，会被</w:t>
      </w:r>
      <w:r w:rsidRPr="00B8187C">
        <w:rPr>
          <w:rFonts w:ascii="Verdana" w:eastAsia="宋体" w:hAnsi="Verdana" w:cs="Arial"/>
          <w:color w:val="333333"/>
          <w:sz w:val="24"/>
          <w:szCs w:val="24"/>
        </w:rPr>
        <w:t>catch</w:t>
      </w:r>
      <w:r w:rsidRPr="00B8187C">
        <w:rPr>
          <w:rFonts w:ascii="Verdana" w:eastAsia="宋体" w:hAnsi="Verdana" w:cs="Arial"/>
          <w:color w:val="333333"/>
          <w:sz w:val="24"/>
          <w:szCs w:val="24"/>
        </w:rPr>
        <w:t>语句捕捉，然后进入下一轮循环。</w:t>
      </w:r>
    </w:p>
    <w:p w:rsidR="00A52E1E" w:rsidRPr="00B8187C" w:rsidRDefault="009926D4" w:rsidP="00A87C59">
      <w:pPr>
        <w:pStyle w:val="6"/>
        <w:numPr>
          <w:ilvl w:val="0"/>
          <w:numId w:val="28"/>
        </w:numPr>
        <w:rPr>
          <w:rFonts w:ascii="Verdana" w:eastAsia="宋体" w:hAnsi="Verdana" w:cs="Arial"/>
          <w:color w:val="333333"/>
        </w:rPr>
      </w:pPr>
      <w:r>
        <w:rPr>
          <w:rFonts w:ascii="Verdana" w:eastAsia="宋体" w:hAnsi="Verdana" w:cs="Arial" w:hint="eastAsia"/>
          <w:color w:val="333333"/>
        </w:rPr>
        <w:t>使用注意点</w:t>
      </w:r>
    </w:p>
    <w:p w:rsidR="009926D4" w:rsidRPr="009926D4" w:rsidRDefault="009926D4" w:rsidP="009926D4">
      <w:pPr>
        <w:adjustRightInd/>
        <w:snapToGrid/>
        <w:spacing w:before="100" w:beforeAutospacing="1" w:after="100" w:afterAutospacing="1"/>
        <w:ind w:firstLine="720"/>
        <w:rPr>
          <w:rFonts w:ascii="Verdana" w:eastAsia="宋体" w:hAnsi="Verdana" w:cs="Arial"/>
          <w:color w:val="333333"/>
          <w:sz w:val="24"/>
          <w:szCs w:val="24"/>
        </w:rPr>
      </w:pPr>
      <w:r w:rsidRPr="009926D4">
        <w:rPr>
          <w:rFonts w:ascii="Verdana" w:eastAsia="宋体" w:hAnsi="Verdana" w:cs="Arial"/>
          <w:color w:val="333333"/>
          <w:sz w:val="24"/>
          <w:szCs w:val="24"/>
        </w:rPr>
        <w:t>第一点，前面已经说过，</w:t>
      </w:r>
      <w:r w:rsidRPr="009926D4">
        <w:rPr>
          <w:rFonts w:ascii="Verdana" w:eastAsia="宋体" w:hAnsi="Verdana" w:cs="Arial"/>
          <w:color w:val="333333"/>
          <w:sz w:val="24"/>
          <w:szCs w:val="24"/>
        </w:rPr>
        <w:t>await</w:t>
      </w:r>
      <w:r w:rsidRPr="009926D4">
        <w:rPr>
          <w:rFonts w:ascii="Verdana" w:eastAsia="宋体" w:hAnsi="Verdana" w:cs="Arial"/>
          <w:color w:val="333333"/>
          <w:sz w:val="24"/>
          <w:szCs w:val="24"/>
        </w:rPr>
        <w:t>命令后面的</w:t>
      </w:r>
      <w:r w:rsidRPr="009926D4">
        <w:rPr>
          <w:rFonts w:ascii="Verdana" w:eastAsia="宋体" w:hAnsi="Verdana" w:cs="Arial"/>
          <w:color w:val="333333"/>
          <w:sz w:val="24"/>
          <w:szCs w:val="24"/>
        </w:rPr>
        <w:t>Promise</w:t>
      </w:r>
      <w:r w:rsidRPr="009926D4">
        <w:rPr>
          <w:rFonts w:ascii="Verdana" w:eastAsia="宋体" w:hAnsi="Verdana" w:cs="Arial"/>
          <w:color w:val="333333"/>
          <w:sz w:val="24"/>
          <w:szCs w:val="24"/>
        </w:rPr>
        <w:t>对象，运行结果可能是</w:t>
      </w:r>
      <w:r w:rsidRPr="009926D4">
        <w:rPr>
          <w:rFonts w:ascii="Verdana" w:eastAsia="宋体" w:hAnsi="Verdana" w:cs="Arial"/>
          <w:color w:val="333333"/>
          <w:sz w:val="24"/>
          <w:szCs w:val="24"/>
        </w:rPr>
        <w:t>rejected</w:t>
      </w:r>
      <w:r w:rsidRPr="009926D4">
        <w:rPr>
          <w:rFonts w:ascii="Verdana" w:eastAsia="宋体" w:hAnsi="Verdana" w:cs="Arial"/>
          <w:color w:val="333333"/>
          <w:sz w:val="24"/>
          <w:szCs w:val="24"/>
        </w:rPr>
        <w:t>，所以最好把</w:t>
      </w:r>
      <w:r w:rsidRPr="009926D4">
        <w:rPr>
          <w:rFonts w:ascii="Verdana" w:eastAsia="宋体" w:hAnsi="Verdana" w:cs="Arial"/>
          <w:color w:val="333333"/>
          <w:sz w:val="24"/>
          <w:szCs w:val="24"/>
        </w:rPr>
        <w:t>await</w:t>
      </w:r>
      <w:r w:rsidRPr="009926D4">
        <w:rPr>
          <w:rFonts w:ascii="Verdana" w:eastAsia="宋体" w:hAnsi="Verdana" w:cs="Arial"/>
          <w:color w:val="333333"/>
          <w:sz w:val="24"/>
          <w:szCs w:val="24"/>
        </w:rPr>
        <w:t>命令放在</w:t>
      </w:r>
      <w:r w:rsidRPr="009926D4">
        <w:rPr>
          <w:rFonts w:ascii="Verdana" w:eastAsia="宋体" w:hAnsi="Verdana" w:cs="Arial"/>
          <w:color w:val="333333"/>
          <w:sz w:val="24"/>
          <w:szCs w:val="24"/>
        </w:rPr>
        <w:t>try...catch</w:t>
      </w:r>
      <w:r w:rsidRPr="009926D4">
        <w:rPr>
          <w:rFonts w:ascii="Verdana" w:eastAsia="宋体" w:hAnsi="Verdana" w:cs="Arial"/>
          <w:color w:val="333333"/>
          <w:sz w:val="24"/>
          <w:szCs w:val="24"/>
        </w:rPr>
        <w:t>代码块中。</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async function myFunction()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try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await somethingThatReturnsAPromise();</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 catch (err)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console.log(err);</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r w:rsidRPr="009926D4">
        <w:rPr>
          <w:rFonts w:ascii="Consolas" w:eastAsia="宋体" w:hAnsi="Consolas" w:cs="Consolas"/>
          <w:color w:val="A6E22E"/>
          <w:sz w:val="24"/>
          <w:szCs w:val="24"/>
          <w:shd w:val="clear" w:color="auto" w:fill="111111"/>
        </w:rPr>
        <w:t>另一种写法</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async function myFunction()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await somethingThatReturnsAPromise()</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.catch(function (err)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console.log(err);</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9926D4" w:rsidRDefault="009926D4" w:rsidP="009926D4">
      <w:pPr>
        <w:adjustRightInd/>
        <w:snapToGrid/>
        <w:spacing w:before="100" w:beforeAutospacing="1" w:after="100" w:afterAutospacing="1"/>
        <w:ind w:firstLine="720"/>
        <w:rPr>
          <w:rFonts w:ascii="Verdana" w:eastAsia="宋体" w:hAnsi="Verdana" w:cs="Arial"/>
          <w:color w:val="333333"/>
          <w:sz w:val="24"/>
          <w:szCs w:val="24"/>
        </w:rPr>
      </w:pPr>
      <w:r w:rsidRPr="009926D4">
        <w:rPr>
          <w:rFonts w:ascii="Verdana" w:eastAsia="宋体" w:hAnsi="Verdana" w:cs="Arial"/>
          <w:color w:val="333333"/>
          <w:sz w:val="24"/>
          <w:szCs w:val="24"/>
        </w:rPr>
        <w:t>第二点，多个</w:t>
      </w:r>
      <w:r w:rsidRPr="009926D4">
        <w:rPr>
          <w:rFonts w:ascii="Verdana" w:eastAsia="宋体" w:hAnsi="Verdana" w:cs="Arial"/>
          <w:color w:val="333333"/>
          <w:sz w:val="24"/>
          <w:szCs w:val="24"/>
        </w:rPr>
        <w:t>await</w:t>
      </w:r>
      <w:r w:rsidRPr="009926D4">
        <w:rPr>
          <w:rFonts w:ascii="Verdana" w:eastAsia="宋体" w:hAnsi="Verdana" w:cs="Arial"/>
          <w:color w:val="333333"/>
          <w:sz w:val="24"/>
          <w:szCs w:val="24"/>
        </w:rPr>
        <w:t>命令后面的异步操作，如果不存在继发关系，最好让它们同时触发。</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lastRenderedPageBreak/>
        <w:t>let foo = await getFoo();</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let bar = await getBar();</w:t>
      </w:r>
    </w:p>
    <w:p w:rsidR="009926D4" w:rsidRPr="009926D4" w:rsidRDefault="009926D4" w:rsidP="009926D4">
      <w:pPr>
        <w:adjustRightInd/>
        <w:snapToGrid/>
        <w:spacing w:before="100" w:beforeAutospacing="1" w:after="100" w:afterAutospacing="1"/>
        <w:ind w:firstLine="720"/>
        <w:rPr>
          <w:rFonts w:ascii="Verdana" w:eastAsia="宋体" w:hAnsi="Verdana" w:cs="Arial"/>
          <w:color w:val="333333"/>
          <w:sz w:val="24"/>
          <w:szCs w:val="24"/>
        </w:rPr>
      </w:pPr>
      <w:r w:rsidRPr="009926D4">
        <w:rPr>
          <w:rFonts w:ascii="Verdana" w:eastAsia="宋体" w:hAnsi="Verdana" w:cs="Arial"/>
          <w:color w:val="333333"/>
          <w:sz w:val="24"/>
          <w:szCs w:val="24"/>
        </w:rPr>
        <w:t>上面代码中，</w:t>
      </w:r>
      <w:r w:rsidRPr="009926D4">
        <w:rPr>
          <w:rFonts w:ascii="Verdana" w:eastAsia="宋体" w:hAnsi="Verdana" w:cs="Arial"/>
          <w:color w:val="333333"/>
          <w:sz w:val="24"/>
          <w:szCs w:val="24"/>
        </w:rPr>
        <w:t>getFoo</w:t>
      </w:r>
      <w:r w:rsidRPr="009926D4">
        <w:rPr>
          <w:rFonts w:ascii="Verdana" w:eastAsia="宋体" w:hAnsi="Verdana" w:cs="Arial"/>
          <w:color w:val="333333"/>
          <w:sz w:val="24"/>
          <w:szCs w:val="24"/>
        </w:rPr>
        <w:t>和</w:t>
      </w:r>
      <w:r w:rsidRPr="009926D4">
        <w:rPr>
          <w:rFonts w:ascii="Verdana" w:eastAsia="宋体" w:hAnsi="Verdana" w:cs="Arial"/>
          <w:color w:val="333333"/>
          <w:sz w:val="24"/>
          <w:szCs w:val="24"/>
        </w:rPr>
        <w:t>getBar</w:t>
      </w:r>
      <w:r w:rsidRPr="009926D4">
        <w:rPr>
          <w:rFonts w:ascii="Verdana" w:eastAsia="宋体" w:hAnsi="Verdana" w:cs="Arial"/>
          <w:color w:val="333333"/>
          <w:sz w:val="24"/>
          <w:szCs w:val="24"/>
        </w:rPr>
        <w:t>是两个独立的异步操作（即互不依赖），被写成继发关系。这样比较耗时，因为只有</w:t>
      </w:r>
      <w:r w:rsidRPr="009926D4">
        <w:rPr>
          <w:rFonts w:ascii="Verdana" w:eastAsia="宋体" w:hAnsi="Verdana" w:cs="Arial"/>
          <w:color w:val="333333"/>
          <w:sz w:val="24"/>
          <w:szCs w:val="24"/>
        </w:rPr>
        <w:t>getFoo</w:t>
      </w:r>
      <w:r w:rsidRPr="009926D4">
        <w:rPr>
          <w:rFonts w:ascii="Verdana" w:eastAsia="宋体" w:hAnsi="Verdana" w:cs="Arial"/>
          <w:color w:val="333333"/>
          <w:sz w:val="24"/>
          <w:szCs w:val="24"/>
        </w:rPr>
        <w:t>完成以后，才会执行</w:t>
      </w:r>
      <w:r w:rsidRPr="009926D4">
        <w:rPr>
          <w:rFonts w:ascii="Verdana" w:eastAsia="宋体" w:hAnsi="Verdana" w:cs="Arial"/>
          <w:color w:val="333333"/>
          <w:sz w:val="24"/>
          <w:szCs w:val="24"/>
        </w:rPr>
        <w:t>getBar</w:t>
      </w:r>
      <w:r w:rsidRPr="009926D4">
        <w:rPr>
          <w:rFonts w:ascii="Verdana" w:eastAsia="宋体" w:hAnsi="Verdana" w:cs="Arial"/>
          <w:color w:val="333333"/>
          <w:sz w:val="24"/>
          <w:szCs w:val="24"/>
        </w:rPr>
        <w:t>，完全可以让它们同时触发。</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r w:rsidRPr="009926D4">
        <w:rPr>
          <w:rFonts w:ascii="Consolas" w:eastAsia="宋体" w:hAnsi="Consolas" w:cs="Consolas"/>
          <w:color w:val="A6E22E"/>
          <w:sz w:val="24"/>
          <w:szCs w:val="24"/>
          <w:shd w:val="clear" w:color="auto" w:fill="111111"/>
        </w:rPr>
        <w:t>写法一</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let [foo, bar] = await Promise.all([getFoo(), getBar()]);</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r w:rsidRPr="009926D4">
        <w:rPr>
          <w:rFonts w:ascii="Consolas" w:eastAsia="宋体" w:hAnsi="Consolas" w:cs="Consolas"/>
          <w:color w:val="A6E22E"/>
          <w:sz w:val="24"/>
          <w:szCs w:val="24"/>
          <w:shd w:val="clear" w:color="auto" w:fill="111111"/>
        </w:rPr>
        <w:t>写法二</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let fooPromise = getFoo();</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let barPromise = getBar();</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let foo = await fooPromise;</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let bar = await barPromise;</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上面两种写法，</w:t>
      </w:r>
      <w:r w:rsidRPr="009926D4">
        <w:rPr>
          <w:rFonts w:ascii="Consolas" w:eastAsia="宋体" w:hAnsi="Consolas" w:cs="Consolas"/>
          <w:color w:val="A6E22E"/>
          <w:sz w:val="24"/>
          <w:szCs w:val="24"/>
          <w:shd w:val="clear" w:color="auto" w:fill="111111"/>
        </w:rPr>
        <w:t>getFoo</w:t>
      </w:r>
      <w:r w:rsidRPr="009926D4">
        <w:rPr>
          <w:rFonts w:ascii="Consolas" w:eastAsia="宋体" w:hAnsi="Consolas" w:cs="Consolas"/>
          <w:color w:val="A6E22E"/>
          <w:sz w:val="24"/>
          <w:szCs w:val="24"/>
          <w:shd w:val="clear" w:color="auto" w:fill="111111"/>
        </w:rPr>
        <w:t>和</w:t>
      </w:r>
      <w:r w:rsidRPr="009926D4">
        <w:rPr>
          <w:rFonts w:ascii="Consolas" w:eastAsia="宋体" w:hAnsi="Consolas" w:cs="Consolas"/>
          <w:color w:val="A6E22E"/>
          <w:sz w:val="24"/>
          <w:szCs w:val="24"/>
          <w:shd w:val="clear" w:color="auto" w:fill="111111"/>
        </w:rPr>
        <w:t>getBar</w:t>
      </w:r>
      <w:r w:rsidRPr="009926D4">
        <w:rPr>
          <w:rFonts w:ascii="Consolas" w:eastAsia="宋体" w:hAnsi="Consolas" w:cs="Consolas"/>
          <w:color w:val="A6E22E"/>
          <w:sz w:val="24"/>
          <w:szCs w:val="24"/>
          <w:shd w:val="clear" w:color="auto" w:fill="111111"/>
        </w:rPr>
        <w:t>都是同时触发，这样就会缩短程序的执行时间。</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第三点，</w:t>
      </w:r>
      <w:r w:rsidRPr="009926D4">
        <w:rPr>
          <w:rFonts w:ascii="Consolas" w:eastAsia="宋体" w:hAnsi="Consolas" w:cs="Consolas"/>
          <w:color w:val="A6E22E"/>
          <w:sz w:val="24"/>
          <w:szCs w:val="24"/>
          <w:shd w:val="clear" w:color="auto" w:fill="111111"/>
        </w:rPr>
        <w:t>await</w:t>
      </w:r>
      <w:r w:rsidRPr="009926D4">
        <w:rPr>
          <w:rFonts w:ascii="Consolas" w:eastAsia="宋体" w:hAnsi="Consolas" w:cs="Consolas"/>
          <w:color w:val="A6E22E"/>
          <w:sz w:val="24"/>
          <w:szCs w:val="24"/>
          <w:shd w:val="clear" w:color="auto" w:fill="111111"/>
        </w:rPr>
        <w:t>命令只能用在</w:t>
      </w:r>
      <w:r w:rsidRPr="009926D4">
        <w:rPr>
          <w:rFonts w:ascii="Consolas" w:eastAsia="宋体" w:hAnsi="Consolas" w:cs="Consolas"/>
          <w:color w:val="A6E22E"/>
          <w:sz w:val="24"/>
          <w:szCs w:val="24"/>
          <w:shd w:val="clear" w:color="auto" w:fill="111111"/>
        </w:rPr>
        <w:t>async</w:t>
      </w:r>
      <w:r w:rsidRPr="009926D4">
        <w:rPr>
          <w:rFonts w:ascii="Consolas" w:eastAsia="宋体" w:hAnsi="Consolas" w:cs="Consolas"/>
          <w:color w:val="A6E22E"/>
          <w:sz w:val="24"/>
          <w:szCs w:val="24"/>
          <w:shd w:val="clear" w:color="auto" w:fill="111111"/>
        </w:rPr>
        <w:t>函数之中，如果用在普通函数，就会报错。</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async function dbFuc(db)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docs = [{}, {},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 </w:t>
      </w:r>
      <w:r w:rsidRPr="009926D4">
        <w:rPr>
          <w:rFonts w:ascii="Consolas" w:eastAsia="宋体" w:hAnsi="Consolas" w:cs="Consolas"/>
          <w:color w:val="A6E22E"/>
          <w:sz w:val="24"/>
          <w:szCs w:val="24"/>
          <w:shd w:val="clear" w:color="auto" w:fill="111111"/>
        </w:rPr>
        <w:t>报错</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docs.forEach(function (doc)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await db.post(doc);</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297338" w:rsidRPr="009926D4" w:rsidRDefault="00297338" w:rsidP="00297338">
      <w:pPr>
        <w:adjustRightInd/>
        <w:snapToGrid/>
        <w:spacing w:before="100" w:beforeAutospacing="1" w:after="100" w:afterAutospacing="1"/>
        <w:ind w:firstLine="720"/>
        <w:rPr>
          <w:rFonts w:ascii="Verdana" w:eastAsia="宋体" w:hAnsi="Verdana" w:cs="Arial"/>
          <w:color w:val="333333"/>
          <w:sz w:val="24"/>
          <w:szCs w:val="24"/>
        </w:rPr>
      </w:pPr>
      <w:r w:rsidRPr="009926D4">
        <w:rPr>
          <w:rFonts w:ascii="Verdana" w:eastAsia="宋体" w:hAnsi="Verdana" w:cs="Arial"/>
          <w:color w:val="333333"/>
          <w:sz w:val="24"/>
          <w:szCs w:val="24"/>
        </w:rPr>
        <w:t>上面代码会报错，因为</w:t>
      </w:r>
      <w:r w:rsidRPr="00297338">
        <w:rPr>
          <w:rFonts w:ascii="Verdana" w:eastAsia="宋体" w:hAnsi="Verdana" w:cs="Arial"/>
          <w:color w:val="333333"/>
          <w:sz w:val="24"/>
          <w:szCs w:val="24"/>
        </w:rPr>
        <w:t>await</w:t>
      </w:r>
      <w:r w:rsidRPr="009926D4">
        <w:rPr>
          <w:rFonts w:ascii="Verdana" w:eastAsia="宋体" w:hAnsi="Verdana" w:cs="Arial"/>
          <w:color w:val="333333"/>
          <w:sz w:val="24"/>
          <w:szCs w:val="24"/>
        </w:rPr>
        <w:t>用在普通函数之中了。但是，如果将</w:t>
      </w:r>
      <w:r w:rsidRPr="00297338">
        <w:rPr>
          <w:rFonts w:ascii="Verdana" w:eastAsia="宋体" w:hAnsi="Verdana" w:cs="Arial"/>
          <w:color w:val="333333"/>
          <w:sz w:val="24"/>
          <w:szCs w:val="24"/>
        </w:rPr>
        <w:t>forEach</w:t>
      </w:r>
      <w:r w:rsidRPr="009926D4">
        <w:rPr>
          <w:rFonts w:ascii="Verdana" w:eastAsia="宋体" w:hAnsi="Verdana" w:cs="Arial"/>
          <w:color w:val="333333"/>
          <w:sz w:val="24"/>
          <w:szCs w:val="24"/>
        </w:rPr>
        <w:t>方法的参数改成</w:t>
      </w:r>
      <w:r w:rsidRPr="00297338">
        <w:rPr>
          <w:rFonts w:ascii="Verdana" w:eastAsia="宋体" w:hAnsi="Verdana" w:cs="Arial"/>
          <w:color w:val="333333"/>
          <w:sz w:val="24"/>
          <w:szCs w:val="24"/>
        </w:rPr>
        <w:t>async</w:t>
      </w:r>
      <w:r w:rsidRPr="009926D4">
        <w:rPr>
          <w:rFonts w:ascii="Verdana" w:eastAsia="宋体" w:hAnsi="Verdana" w:cs="Arial"/>
          <w:color w:val="333333"/>
          <w:sz w:val="24"/>
          <w:szCs w:val="24"/>
        </w:rPr>
        <w:t>函数，也有问题。</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function dbFuc(db) { //</w:t>
      </w:r>
      <w:r w:rsidRPr="009926D4">
        <w:rPr>
          <w:rFonts w:ascii="Consolas" w:eastAsia="宋体" w:hAnsi="Consolas" w:cs="Consolas"/>
          <w:color w:val="A6E22E"/>
          <w:sz w:val="24"/>
          <w:szCs w:val="24"/>
          <w:shd w:val="clear" w:color="auto" w:fill="111111"/>
        </w:rPr>
        <w:t>这里不需要</w:t>
      </w:r>
      <w:r w:rsidRPr="009926D4">
        <w:rPr>
          <w:rFonts w:ascii="Consolas" w:eastAsia="宋体" w:hAnsi="Consolas" w:cs="Consolas"/>
          <w:color w:val="A6E22E"/>
          <w:sz w:val="24"/>
          <w:szCs w:val="24"/>
          <w:shd w:val="clear" w:color="auto" w:fill="111111"/>
        </w:rPr>
        <w:t xml:space="preserve"> async</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docs = [{}, {},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 </w:t>
      </w:r>
      <w:r w:rsidRPr="009926D4">
        <w:rPr>
          <w:rFonts w:ascii="Consolas" w:eastAsia="宋体" w:hAnsi="Consolas" w:cs="Consolas"/>
          <w:color w:val="A6E22E"/>
          <w:sz w:val="24"/>
          <w:szCs w:val="24"/>
          <w:shd w:val="clear" w:color="auto" w:fill="111111"/>
        </w:rPr>
        <w:t>可能得到错误结果</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docs.forEach(async function (doc)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await db.post(doc);</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9926D4" w:rsidRDefault="009926D4" w:rsidP="00297338">
      <w:pPr>
        <w:adjustRightInd/>
        <w:snapToGrid/>
        <w:spacing w:before="100" w:beforeAutospacing="1" w:after="100" w:afterAutospacing="1"/>
        <w:ind w:firstLine="720"/>
        <w:rPr>
          <w:rFonts w:ascii="Verdana" w:eastAsia="宋体" w:hAnsi="Verdana" w:cs="Arial"/>
          <w:color w:val="333333"/>
          <w:sz w:val="24"/>
          <w:szCs w:val="24"/>
        </w:rPr>
      </w:pPr>
      <w:r w:rsidRPr="009926D4">
        <w:rPr>
          <w:rFonts w:ascii="Verdana" w:eastAsia="宋体" w:hAnsi="Verdana" w:cs="Arial"/>
          <w:color w:val="333333"/>
          <w:sz w:val="24"/>
          <w:szCs w:val="24"/>
        </w:rPr>
        <w:t>上面代码可能不会正常工作，原因是这时三个</w:t>
      </w:r>
      <w:r w:rsidRPr="00297338">
        <w:rPr>
          <w:rFonts w:ascii="Verdana" w:eastAsia="宋体" w:hAnsi="Verdana" w:cs="Arial"/>
          <w:color w:val="333333"/>
          <w:sz w:val="24"/>
          <w:szCs w:val="24"/>
        </w:rPr>
        <w:t>db.post</w:t>
      </w:r>
      <w:r w:rsidRPr="009926D4">
        <w:rPr>
          <w:rFonts w:ascii="Verdana" w:eastAsia="宋体" w:hAnsi="Verdana" w:cs="Arial"/>
          <w:color w:val="333333"/>
          <w:sz w:val="24"/>
          <w:szCs w:val="24"/>
        </w:rPr>
        <w:t>操作将是并发执行，也就是同时执行，而不是继发执行。正确的写法是采用</w:t>
      </w:r>
      <w:r w:rsidRPr="00297338">
        <w:rPr>
          <w:rFonts w:ascii="Verdana" w:eastAsia="宋体" w:hAnsi="Verdana" w:cs="Arial"/>
          <w:color w:val="333333"/>
          <w:sz w:val="24"/>
          <w:szCs w:val="24"/>
        </w:rPr>
        <w:t>for</w:t>
      </w:r>
      <w:r w:rsidRPr="009926D4">
        <w:rPr>
          <w:rFonts w:ascii="Verdana" w:eastAsia="宋体" w:hAnsi="Verdana" w:cs="Arial"/>
          <w:color w:val="333333"/>
          <w:sz w:val="24"/>
          <w:szCs w:val="24"/>
        </w:rPr>
        <w:t>循环。</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async function dbFuc(db)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docs = [{}, {},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for (let doc of docs)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await db.post(doc);</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9926D4" w:rsidRDefault="009926D4" w:rsidP="00297338">
      <w:pPr>
        <w:adjustRightInd/>
        <w:snapToGrid/>
        <w:spacing w:before="100" w:beforeAutospacing="1" w:after="100" w:afterAutospacing="1"/>
        <w:ind w:firstLine="720"/>
        <w:rPr>
          <w:rFonts w:ascii="Verdana" w:eastAsia="宋体" w:hAnsi="Verdana" w:cs="Arial"/>
          <w:color w:val="333333"/>
          <w:sz w:val="24"/>
          <w:szCs w:val="24"/>
        </w:rPr>
      </w:pPr>
      <w:r w:rsidRPr="009926D4">
        <w:rPr>
          <w:rFonts w:ascii="Verdana" w:eastAsia="宋体" w:hAnsi="Verdana" w:cs="Arial"/>
          <w:color w:val="333333"/>
          <w:sz w:val="24"/>
          <w:szCs w:val="24"/>
        </w:rPr>
        <w:t>如果确实希望多个请求并发执行，可以使用</w:t>
      </w:r>
      <w:r w:rsidRPr="00297338">
        <w:rPr>
          <w:rFonts w:ascii="Verdana" w:eastAsia="宋体" w:hAnsi="Verdana" w:cs="Arial"/>
          <w:color w:val="333333"/>
          <w:sz w:val="24"/>
          <w:szCs w:val="24"/>
        </w:rPr>
        <w:t>Promise.all</w:t>
      </w:r>
      <w:r w:rsidRPr="009926D4">
        <w:rPr>
          <w:rFonts w:ascii="Verdana" w:eastAsia="宋体" w:hAnsi="Verdana" w:cs="Arial"/>
          <w:color w:val="333333"/>
          <w:sz w:val="24"/>
          <w:szCs w:val="24"/>
        </w:rPr>
        <w:t>方法。当三个请求都会</w:t>
      </w:r>
      <w:r w:rsidRPr="00297338">
        <w:rPr>
          <w:rFonts w:ascii="Verdana" w:eastAsia="宋体" w:hAnsi="Verdana" w:cs="Arial"/>
          <w:color w:val="333333"/>
          <w:sz w:val="24"/>
          <w:szCs w:val="24"/>
        </w:rPr>
        <w:t>resolved</w:t>
      </w:r>
      <w:r w:rsidRPr="009926D4">
        <w:rPr>
          <w:rFonts w:ascii="Verdana" w:eastAsia="宋体" w:hAnsi="Verdana" w:cs="Arial"/>
          <w:color w:val="333333"/>
          <w:sz w:val="24"/>
          <w:szCs w:val="24"/>
        </w:rPr>
        <w:t>时，下面两种写法效果相同。</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async function dbFuc(db)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docs = [{}, {},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lastRenderedPageBreak/>
        <w:t xml:space="preserve">  let promises = docs.map((doc) =&gt; db.post(doc));</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results = await Promise.all(promises);</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console.log(results);</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r w:rsidRPr="009926D4">
        <w:rPr>
          <w:rFonts w:ascii="Consolas" w:eastAsia="宋体" w:hAnsi="Consolas" w:cs="Consolas"/>
          <w:color w:val="A6E22E"/>
          <w:sz w:val="24"/>
          <w:szCs w:val="24"/>
          <w:shd w:val="clear" w:color="auto" w:fill="111111"/>
        </w:rPr>
        <w:t>或者使用下面的写法</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async function dbFuc(db)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docs = [{}, {},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promises = docs.map((doc) =&gt; db.post(doc));</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let results =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for (let promise of promises)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results.push(await promise);</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console.log(results);</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297338" w:rsidRDefault="009926D4"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Verdana" w:eastAsia="宋体" w:hAnsi="Verdana" w:cs="Arial"/>
          <w:color w:val="333333"/>
          <w:sz w:val="24"/>
          <w:szCs w:val="24"/>
        </w:rPr>
        <w:t>目前，</w:t>
      </w:r>
      <w:hyperlink r:id="rId39" w:history="1">
        <w:r w:rsidRPr="00297338">
          <w:rPr>
            <w:rFonts w:ascii="Verdana" w:eastAsia="宋体" w:hAnsi="Verdana" w:cs="Arial"/>
            <w:color w:val="333333"/>
            <w:sz w:val="24"/>
            <w:szCs w:val="24"/>
          </w:rPr>
          <w:t>@std/esm</w:t>
        </w:r>
      </w:hyperlink>
      <w:r w:rsidRPr="009926D4">
        <w:rPr>
          <w:rFonts w:ascii="Verdana" w:eastAsia="宋体" w:hAnsi="Verdana" w:cs="Arial"/>
          <w:color w:val="333333"/>
          <w:sz w:val="24"/>
          <w:szCs w:val="24"/>
        </w:rPr>
        <w:t>模块加载器支持顶层</w:t>
      </w:r>
      <w:r w:rsidRPr="00297338">
        <w:rPr>
          <w:rFonts w:ascii="Verdana" w:eastAsia="宋体" w:hAnsi="Verdana" w:cs="Arial"/>
          <w:color w:val="333333"/>
          <w:sz w:val="24"/>
          <w:szCs w:val="24"/>
        </w:rPr>
        <w:t>await</w:t>
      </w:r>
      <w:r w:rsidRPr="009926D4">
        <w:rPr>
          <w:rFonts w:ascii="Verdana" w:eastAsia="宋体" w:hAnsi="Verdana" w:cs="Arial"/>
          <w:color w:val="333333"/>
          <w:sz w:val="24"/>
          <w:szCs w:val="24"/>
        </w:rPr>
        <w:t>，即</w:t>
      </w:r>
      <w:r w:rsidRPr="00297338">
        <w:rPr>
          <w:rFonts w:ascii="Verdana" w:eastAsia="宋体" w:hAnsi="Verdana" w:cs="Arial"/>
          <w:color w:val="333333"/>
          <w:sz w:val="24"/>
          <w:szCs w:val="24"/>
        </w:rPr>
        <w:t>await</w:t>
      </w:r>
      <w:r w:rsidRPr="009926D4">
        <w:rPr>
          <w:rFonts w:ascii="Verdana" w:eastAsia="宋体" w:hAnsi="Verdana" w:cs="Arial"/>
          <w:color w:val="333333"/>
          <w:sz w:val="24"/>
          <w:szCs w:val="24"/>
        </w:rPr>
        <w:t>命令可以不放在</w:t>
      </w:r>
      <w:r w:rsidRPr="009926D4">
        <w:rPr>
          <w:rFonts w:ascii="Verdana" w:eastAsia="宋体" w:hAnsi="Verdana" w:cs="Arial"/>
          <w:color w:val="333333"/>
          <w:sz w:val="24"/>
          <w:szCs w:val="24"/>
        </w:rPr>
        <w:t xml:space="preserve"> async </w:t>
      </w:r>
      <w:r w:rsidRPr="009926D4">
        <w:rPr>
          <w:rFonts w:ascii="Verdana" w:eastAsia="宋体" w:hAnsi="Verdana" w:cs="Arial"/>
          <w:color w:val="333333"/>
          <w:sz w:val="24"/>
          <w:szCs w:val="24"/>
        </w:rPr>
        <w:t>函数里面，</w:t>
      </w:r>
      <w:r w:rsidRPr="00297338">
        <w:rPr>
          <w:rFonts w:ascii="Consolas" w:eastAsia="宋体" w:hAnsi="Consolas" w:cs="Consolas"/>
          <w:color w:val="A6E22E"/>
          <w:sz w:val="24"/>
          <w:szCs w:val="24"/>
          <w:shd w:val="clear" w:color="auto" w:fill="111111"/>
        </w:rPr>
        <w:t>直接使用。</w:t>
      </w:r>
    </w:p>
    <w:p w:rsidR="009926D4" w:rsidRPr="009926D4" w:rsidRDefault="009926D4"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async </w:t>
      </w:r>
      <w:r w:rsidRPr="009926D4">
        <w:rPr>
          <w:rFonts w:ascii="Consolas" w:eastAsia="宋体" w:hAnsi="Consolas" w:cs="Consolas"/>
          <w:color w:val="A6E22E"/>
          <w:sz w:val="24"/>
          <w:szCs w:val="24"/>
          <w:shd w:val="clear" w:color="auto" w:fill="111111"/>
        </w:rPr>
        <w:t>函数的写法</w:t>
      </w:r>
    </w:p>
    <w:p w:rsidR="009926D4" w:rsidRPr="009926D4" w:rsidRDefault="009926D4"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const start = async () =&gt; {</w:t>
      </w:r>
    </w:p>
    <w:p w:rsidR="009926D4" w:rsidRPr="009926D4" w:rsidRDefault="009926D4"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const res = await fetch('google.com');</w:t>
      </w:r>
    </w:p>
    <w:p w:rsidR="009926D4" w:rsidRPr="009926D4" w:rsidRDefault="009926D4"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return res.text();</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start().then(console.log);</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 xml:space="preserve">// </w:t>
      </w:r>
      <w:r w:rsidRPr="009926D4">
        <w:rPr>
          <w:rFonts w:ascii="Consolas" w:eastAsia="宋体" w:hAnsi="Consolas" w:cs="Consolas"/>
          <w:color w:val="A6E22E"/>
          <w:sz w:val="24"/>
          <w:szCs w:val="24"/>
          <w:shd w:val="clear" w:color="auto" w:fill="111111"/>
        </w:rPr>
        <w:t>顶层</w:t>
      </w:r>
      <w:r w:rsidRPr="009926D4">
        <w:rPr>
          <w:rFonts w:ascii="Consolas" w:eastAsia="宋体" w:hAnsi="Consolas" w:cs="Consolas"/>
          <w:color w:val="A6E22E"/>
          <w:sz w:val="24"/>
          <w:szCs w:val="24"/>
          <w:shd w:val="clear" w:color="auto" w:fill="111111"/>
        </w:rPr>
        <w:t xml:space="preserve"> await </w:t>
      </w:r>
      <w:r w:rsidRPr="009926D4">
        <w:rPr>
          <w:rFonts w:ascii="Consolas" w:eastAsia="宋体" w:hAnsi="Consolas" w:cs="Consolas"/>
          <w:color w:val="A6E22E"/>
          <w:sz w:val="24"/>
          <w:szCs w:val="24"/>
          <w:shd w:val="clear" w:color="auto" w:fill="111111"/>
        </w:rPr>
        <w:t>的写法</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const res = await fetch('google.com');</w:t>
      </w:r>
    </w:p>
    <w:p w:rsidR="009926D4" w:rsidRPr="009926D4" w:rsidRDefault="009926D4" w:rsidP="009926D4">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9926D4">
        <w:rPr>
          <w:rFonts w:ascii="Consolas" w:eastAsia="宋体" w:hAnsi="Consolas" w:cs="Consolas"/>
          <w:color w:val="A6E22E"/>
          <w:sz w:val="24"/>
          <w:szCs w:val="24"/>
          <w:shd w:val="clear" w:color="auto" w:fill="111111"/>
        </w:rPr>
        <w:t>console.log(await res.text());</w:t>
      </w:r>
    </w:p>
    <w:p w:rsidR="009926D4" w:rsidRDefault="009926D4" w:rsidP="00297338">
      <w:pPr>
        <w:adjustRightInd/>
        <w:snapToGrid/>
        <w:spacing w:before="100" w:beforeAutospacing="1" w:after="100" w:afterAutospacing="1"/>
        <w:ind w:firstLine="720"/>
        <w:rPr>
          <w:rFonts w:ascii="Verdana" w:eastAsia="宋体" w:hAnsi="Verdana" w:cs="Arial" w:hint="eastAsia"/>
          <w:color w:val="333333"/>
          <w:sz w:val="24"/>
          <w:szCs w:val="24"/>
        </w:rPr>
      </w:pPr>
      <w:r w:rsidRPr="009926D4">
        <w:rPr>
          <w:rFonts w:ascii="Verdana" w:eastAsia="宋体" w:hAnsi="Verdana" w:cs="Arial"/>
          <w:color w:val="333333"/>
          <w:sz w:val="24"/>
          <w:szCs w:val="24"/>
        </w:rPr>
        <w:t>上面代码中，第二种写法的脚本必须使用</w:t>
      </w:r>
      <w:r w:rsidRPr="00297338">
        <w:rPr>
          <w:rFonts w:ascii="Verdana" w:eastAsia="宋体" w:hAnsi="Verdana" w:cs="Arial"/>
          <w:color w:val="333333"/>
          <w:sz w:val="24"/>
          <w:szCs w:val="24"/>
        </w:rPr>
        <w:t>@std/esm</w:t>
      </w:r>
      <w:r w:rsidRPr="009926D4">
        <w:rPr>
          <w:rFonts w:ascii="Verdana" w:eastAsia="宋体" w:hAnsi="Verdana" w:cs="Arial"/>
          <w:color w:val="333333"/>
          <w:sz w:val="24"/>
          <w:szCs w:val="24"/>
        </w:rPr>
        <w:t>加载器，才会生效。</w:t>
      </w:r>
    </w:p>
    <w:p w:rsidR="00297338" w:rsidRPr="00297338" w:rsidRDefault="00297338" w:rsidP="00A87C59">
      <w:pPr>
        <w:pStyle w:val="5"/>
        <w:numPr>
          <w:ilvl w:val="0"/>
          <w:numId w:val="27"/>
        </w:numPr>
      </w:pPr>
      <w:r w:rsidRPr="00297338">
        <w:t xml:space="preserve">async </w:t>
      </w:r>
      <w:r w:rsidRPr="00297338">
        <w:t>函数的实现原理</w:t>
      </w:r>
    </w:p>
    <w:p w:rsidR="00297338" w:rsidRPr="00297338" w:rsidRDefault="00297338" w:rsidP="00297338">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 xml:space="preserve">async </w:t>
      </w:r>
      <w:r w:rsidRPr="00297338">
        <w:rPr>
          <w:rFonts w:ascii="Verdana" w:eastAsia="宋体" w:hAnsi="Verdana" w:cs="Arial"/>
          <w:color w:val="333333"/>
          <w:sz w:val="24"/>
          <w:szCs w:val="24"/>
        </w:rPr>
        <w:t>函数的实现原理，就是将</w:t>
      </w:r>
      <w:r w:rsidRPr="00297338">
        <w:rPr>
          <w:rFonts w:ascii="Verdana" w:eastAsia="宋体" w:hAnsi="Verdana" w:cs="Arial"/>
          <w:color w:val="333333"/>
          <w:sz w:val="24"/>
          <w:szCs w:val="24"/>
        </w:rPr>
        <w:t xml:space="preserve"> Generator </w:t>
      </w:r>
      <w:r w:rsidRPr="00297338">
        <w:rPr>
          <w:rFonts w:ascii="Verdana" w:eastAsia="宋体" w:hAnsi="Verdana" w:cs="Arial"/>
          <w:color w:val="333333"/>
          <w:sz w:val="24"/>
          <w:szCs w:val="24"/>
        </w:rPr>
        <w:t>函数和自动执行器，包装在一个函数里。</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async function fn(args)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r w:rsidRPr="00297338">
        <w:rPr>
          <w:rFonts w:ascii="Consolas" w:eastAsia="宋体" w:hAnsi="Consolas" w:cs="Consolas"/>
          <w:color w:val="A6E22E"/>
          <w:sz w:val="24"/>
          <w:szCs w:val="24"/>
          <w:shd w:val="clear" w:color="auto" w:fill="111111"/>
        </w:rPr>
        <w:t>等同于</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function fn(args)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return spawn(function* ()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w:t>
      </w:r>
    </w:p>
    <w:p w:rsidR="00297338" w:rsidRPr="00297338" w:rsidRDefault="00297338" w:rsidP="00297338">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所有的</w:t>
      </w:r>
      <w:r w:rsidRPr="00297338">
        <w:rPr>
          <w:rFonts w:ascii="Verdana" w:eastAsia="宋体" w:hAnsi="Verdana" w:cs="Arial"/>
          <w:color w:val="333333"/>
          <w:sz w:val="24"/>
          <w:szCs w:val="24"/>
        </w:rPr>
        <w:t>async</w:t>
      </w:r>
      <w:r w:rsidRPr="00297338">
        <w:rPr>
          <w:rFonts w:ascii="Verdana" w:eastAsia="宋体" w:hAnsi="Verdana" w:cs="Arial"/>
          <w:color w:val="333333"/>
          <w:sz w:val="24"/>
          <w:szCs w:val="24"/>
        </w:rPr>
        <w:t>函数都可以写成上面的第二种形式，其中的</w:t>
      </w:r>
      <w:r w:rsidRPr="00297338">
        <w:rPr>
          <w:rFonts w:ascii="Verdana" w:eastAsia="宋体" w:hAnsi="Verdana" w:cs="Arial"/>
          <w:color w:val="333333"/>
          <w:sz w:val="24"/>
          <w:szCs w:val="24"/>
        </w:rPr>
        <w:t>spawn</w:t>
      </w:r>
      <w:r w:rsidRPr="00297338">
        <w:rPr>
          <w:rFonts w:ascii="Verdana" w:eastAsia="宋体" w:hAnsi="Verdana" w:cs="Arial"/>
          <w:color w:val="333333"/>
          <w:sz w:val="24"/>
          <w:szCs w:val="24"/>
        </w:rPr>
        <w:t>函数就是自动执行器。</w:t>
      </w:r>
    </w:p>
    <w:p w:rsidR="00297338" w:rsidRPr="00297338" w:rsidRDefault="00297338" w:rsidP="00297338">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lastRenderedPageBreak/>
        <w:t>下面给出</w:t>
      </w:r>
      <w:r w:rsidRPr="00297338">
        <w:rPr>
          <w:rFonts w:ascii="Verdana" w:eastAsia="宋体" w:hAnsi="Verdana" w:cs="Arial"/>
          <w:color w:val="333333"/>
          <w:sz w:val="24"/>
          <w:szCs w:val="24"/>
        </w:rPr>
        <w:t>spawn</w:t>
      </w:r>
      <w:r w:rsidRPr="00297338">
        <w:rPr>
          <w:rFonts w:ascii="Verdana" w:eastAsia="宋体" w:hAnsi="Verdana" w:cs="Arial"/>
          <w:color w:val="333333"/>
          <w:sz w:val="24"/>
          <w:szCs w:val="24"/>
        </w:rPr>
        <w:t>函数的实现，基本就是前文自动执行器的翻版。</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function spawn(genF)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return new Promise(function(resolve, reject)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const gen = genF();</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function step(nextF)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let next;</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try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next = nextF();</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 catch(e)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return reject(e);</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if(next.done)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return resolve(next.value);</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Promise.resolve(next.value).then(function(v)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step(function() { return gen.next(v);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 function(e)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step(function() { return gen.throw(e);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step(function() { return gen.next(undefined);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297338">
        <w:rPr>
          <w:rFonts w:ascii="Consolas" w:eastAsia="宋体" w:hAnsi="Consolas" w:cs="Consolas"/>
          <w:color w:val="A6E22E"/>
          <w:sz w:val="24"/>
          <w:szCs w:val="24"/>
          <w:shd w:val="clear" w:color="auto" w:fill="111111"/>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nsolas" w:eastAsia="宋体" w:hAnsi="Consolas" w:cs="Consolas"/>
          <w:color w:val="A6E22E"/>
          <w:sz w:val="24"/>
          <w:szCs w:val="24"/>
          <w:shd w:val="clear" w:color="auto" w:fill="111111"/>
        </w:rPr>
        <w:t>}</w:t>
      </w:r>
    </w:p>
    <w:p w:rsidR="007C7EAE" w:rsidRDefault="007C7EAE" w:rsidP="00CA2E80">
      <w:pPr>
        <w:adjustRightInd/>
        <w:snapToGrid/>
        <w:spacing w:beforeLines="20" w:before="48" w:after="0" w:line="40" w:lineRule="atLeast"/>
        <w:rPr>
          <w:rStyle w:val="aa"/>
          <w:rFonts w:ascii="宋体" w:eastAsia="宋体" w:hAnsi="宋体" w:cs="宋体" w:hint="eastAsia"/>
          <w:bCs w:val="0"/>
          <w:sz w:val="24"/>
          <w:szCs w:val="24"/>
        </w:rPr>
      </w:pPr>
    </w:p>
    <w:p w:rsidR="00297338" w:rsidRPr="00297338" w:rsidRDefault="00297338" w:rsidP="00A87C59">
      <w:pPr>
        <w:pStyle w:val="5"/>
        <w:numPr>
          <w:ilvl w:val="0"/>
          <w:numId w:val="27"/>
        </w:numPr>
        <w:rPr>
          <w:rFonts w:hint="eastAsia"/>
          <w:b w:val="0"/>
        </w:rPr>
      </w:pPr>
      <w:r w:rsidRPr="00297338">
        <w:t>与其他异步处理方法的比较</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我们通过一个例子，来看</w:t>
      </w:r>
      <w:r w:rsidRPr="00297338">
        <w:rPr>
          <w:rFonts w:ascii="Verdana" w:eastAsia="宋体" w:hAnsi="Verdana" w:cs="Arial"/>
          <w:color w:val="333333"/>
          <w:sz w:val="24"/>
          <w:szCs w:val="24"/>
        </w:rPr>
        <w:t xml:space="preserve"> async </w:t>
      </w:r>
      <w:r w:rsidRPr="00297338">
        <w:rPr>
          <w:rFonts w:ascii="Verdana" w:eastAsia="宋体" w:hAnsi="Verdana" w:cs="Arial"/>
          <w:color w:val="333333"/>
          <w:sz w:val="24"/>
          <w:szCs w:val="24"/>
        </w:rPr>
        <w:t>函数与</w:t>
      </w:r>
      <w:r w:rsidRPr="00297338">
        <w:rPr>
          <w:rFonts w:ascii="Verdana" w:eastAsia="宋体" w:hAnsi="Verdana" w:cs="Arial"/>
          <w:color w:val="333333"/>
          <w:sz w:val="24"/>
          <w:szCs w:val="24"/>
        </w:rPr>
        <w:t xml:space="preserve"> Promise</w:t>
      </w:r>
      <w:r w:rsidRPr="00297338">
        <w:rPr>
          <w:rFonts w:ascii="Verdana" w:eastAsia="宋体" w:hAnsi="Verdana" w:cs="Arial"/>
          <w:color w:val="333333"/>
          <w:sz w:val="24"/>
          <w:szCs w:val="24"/>
        </w:rPr>
        <w:t>、</w:t>
      </w:r>
      <w:r w:rsidRPr="00297338">
        <w:rPr>
          <w:rFonts w:ascii="Verdana" w:eastAsia="宋体" w:hAnsi="Verdana" w:cs="Arial"/>
          <w:color w:val="333333"/>
          <w:sz w:val="24"/>
          <w:szCs w:val="24"/>
        </w:rPr>
        <w:t xml:space="preserve">Generator </w:t>
      </w:r>
      <w:r w:rsidRPr="00297338">
        <w:rPr>
          <w:rFonts w:ascii="Verdana" w:eastAsia="宋体" w:hAnsi="Verdana" w:cs="Arial"/>
          <w:color w:val="333333"/>
          <w:sz w:val="24"/>
          <w:szCs w:val="24"/>
        </w:rPr>
        <w:t>函数的比较。</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假定某个</w:t>
      </w:r>
      <w:r w:rsidRPr="00297338">
        <w:rPr>
          <w:rFonts w:ascii="Verdana" w:eastAsia="宋体" w:hAnsi="Verdana" w:cs="Arial"/>
          <w:color w:val="333333"/>
          <w:sz w:val="24"/>
          <w:szCs w:val="24"/>
        </w:rPr>
        <w:t xml:space="preserve"> DOM </w:t>
      </w:r>
      <w:r w:rsidRPr="00297338">
        <w:rPr>
          <w:rFonts w:ascii="Verdana" w:eastAsia="宋体" w:hAnsi="Verdana" w:cs="Arial"/>
          <w:color w:val="333333"/>
          <w:sz w:val="24"/>
          <w:szCs w:val="24"/>
        </w:rPr>
        <w:t>元素上面，部署了一系列的动画，前一个动画结束，才能开始后一个。如果当中有一个动画出错，就不再往下执行，返回上一个成功执行的动画的返回值。</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首先是</w:t>
      </w:r>
      <w:r w:rsidRPr="00297338">
        <w:rPr>
          <w:rFonts w:ascii="Verdana" w:eastAsia="宋体" w:hAnsi="Verdana" w:cs="Arial"/>
          <w:color w:val="333333"/>
          <w:sz w:val="24"/>
          <w:szCs w:val="24"/>
        </w:rPr>
        <w:t xml:space="preserve"> Promise </w:t>
      </w:r>
      <w:r w:rsidRPr="00297338">
        <w:rPr>
          <w:rFonts w:ascii="Verdana" w:eastAsia="宋体" w:hAnsi="Verdana" w:cs="Arial"/>
          <w:color w:val="333333"/>
          <w:sz w:val="24"/>
          <w:szCs w:val="24"/>
        </w:rPr>
        <w:t>的写法。</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function chainAnimationsPromise(elem, animations)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变量</w:t>
      </w:r>
      <w:r w:rsidRPr="00297338">
        <w:rPr>
          <w:rFonts w:ascii="Courier New" w:eastAsia="宋体" w:hAnsi="Courier New" w:cs="Courier New"/>
          <w:color w:val="FFFFFF"/>
          <w:sz w:val="24"/>
          <w:szCs w:val="24"/>
        </w:rPr>
        <w:t>ret</w:t>
      </w:r>
      <w:r w:rsidRPr="00297338">
        <w:rPr>
          <w:rFonts w:ascii="Courier New" w:eastAsia="宋体" w:hAnsi="Courier New" w:cs="Courier New"/>
          <w:color w:val="FFFFFF"/>
          <w:sz w:val="24"/>
          <w:szCs w:val="24"/>
        </w:rPr>
        <w:t>用来保存上一个动画的返回值</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let ret = null;</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新建一个空的</w:t>
      </w:r>
      <w:r w:rsidRPr="00297338">
        <w:rPr>
          <w:rFonts w:ascii="Courier New" w:eastAsia="宋体" w:hAnsi="Courier New" w:cs="Courier New"/>
          <w:color w:val="FFFFFF"/>
          <w:sz w:val="24"/>
          <w:szCs w:val="24"/>
        </w:rPr>
        <w:t>Promise</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let p = Promise.resolve();</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使用</w:t>
      </w:r>
      <w:r w:rsidRPr="00297338">
        <w:rPr>
          <w:rFonts w:ascii="Courier New" w:eastAsia="宋体" w:hAnsi="Courier New" w:cs="Courier New"/>
          <w:color w:val="FFFFFF"/>
          <w:sz w:val="24"/>
          <w:szCs w:val="24"/>
        </w:rPr>
        <w:t>then</w:t>
      </w:r>
      <w:r w:rsidRPr="00297338">
        <w:rPr>
          <w:rFonts w:ascii="Courier New" w:eastAsia="宋体" w:hAnsi="Courier New" w:cs="Courier New"/>
          <w:color w:val="FFFFFF"/>
          <w:sz w:val="24"/>
          <w:szCs w:val="24"/>
        </w:rPr>
        <w:t>方法，添加所有动画</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for(let anim of animations)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p = p.then(function(val)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 = val;</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return anim(elem);</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返回一个部署了错误捕捉机制的</w:t>
      </w:r>
      <w:r w:rsidRPr="00297338">
        <w:rPr>
          <w:rFonts w:ascii="Courier New" w:eastAsia="宋体" w:hAnsi="Courier New" w:cs="Courier New"/>
          <w:color w:val="FFFFFF"/>
          <w:sz w:val="24"/>
          <w:szCs w:val="24"/>
        </w:rPr>
        <w:t>Promise</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lastRenderedPageBreak/>
        <w:t xml:space="preserve">  return p.catch(function(e)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忽略错误，继续执行</w:t>
      </w: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}).then(function()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return ret;</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虽然</w:t>
      </w:r>
      <w:r w:rsidRPr="00297338">
        <w:rPr>
          <w:rFonts w:ascii="Verdana" w:eastAsia="宋体" w:hAnsi="Verdana" w:cs="Arial"/>
          <w:color w:val="333333"/>
          <w:sz w:val="24"/>
          <w:szCs w:val="24"/>
        </w:rPr>
        <w:t xml:space="preserve"> Promise </w:t>
      </w:r>
      <w:r w:rsidRPr="00297338">
        <w:rPr>
          <w:rFonts w:ascii="Verdana" w:eastAsia="宋体" w:hAnsi="Verdana" w:cs="Arial"/>
          <w:color w:val="333333"/>
          <w:sz w:val="24"/>
          <w:szCs w:val="24"/>
        </w:rPr>
        <w:t>的写法比回调函数的写法大大改进，但是一眼看上去，代码完全都是</w:t>
      </w:r>
      <w:r w:rsidRPr="00297338">
        <w:rPr>
          <w:rFonts w:ascii="Verdana" w:eastAsia="宋体" w:hAnsi="Verdana" w:cs="Arial"/>
          <w:color w:val="333333"/>
          <w:sz w:val="24"/>
          <w:szCs w:val="24"/>
        </w:rPr>
        <w:t xml:space="preserve"> Promise </w:t>
      </w:r>
      <w:r w:rsidRPr="00297338">
        <w:rPr>
          <w:rFonts w:ascii="Verdana" w:eastAsia="宋体" w:hAnsi="Verdana" w:cs="Arial"/>
          <w:color w:val="333333"/>
          <w:sz w:val="24"/>
          <w:szCs w:val="24"/>
        </w:rPr>
        <w:t>的</w:t>
      </w:r>
      <w:r w:rsidRPr="00297338">
        <w:rPr>
          <w:rFonts w:ascii="Verdana" w:eastAsia="宋体" w:hAnsi="Verdana" w:cs="Arial"/>
          <w:color w:val="333333"/>
          <w:sz w:val="24"/>
          <w:szCs w:val="24"/>
        </w:rPr>
        <w:t xml:space="preserve"> API</w:t>
      </w:r>
      <w:r w:rsidRPr="00297338">
        <w:rPr>
          <w:rFonts w:ascii="Verdana" w:eastAsia="宋体" w:hAnsi="Verdana" w:cs="Arial"/>
          <w:color w:val="333333"/>
          <w:sz w:val="24"/>
          <w:szCs w:val="24"/>
        </w:rPr>
        <w:t>（</w:t>
      </w:r>
      <w:r w:rsidRPr="00AE7284">
        <w:rPr>
          <w:rFonts w:ascii="Verdana" w:eastAsia="宋体" w:hAnsi="Verdana" w:cs="Arial"/>
          <w:color w:val="333333"/>
          <w:sz w:val="24"/>
          <w:szCs w:val="24"/>
        </w:rPr>
        <w:t>then</w:t>
      </w:r>
      <w:r w:rsidRPr="00297338">
        <w:rPr>
          <w:rFonts w:ascii="Verdana" w:eastAsia="宋体" w:hAnsi="Verdana" w:cs="Arial"/>
          <w:color w:val="333333"/>
          <w:sz w:val="24"/>
          <w:szCs w:val="24"/>
        </w:rPr>
        <w:t>、</w:t>
      </w:r>
      <w:r w:rsidRPr="00AE7284">
        <w:rPr>
          <w:rFonts w:ascii="Verdana" w:eastAsia="宋体" w:hAnsi="Verdana" w:cs="Arial"/>
          <w:color w:val="333333"/>
          <w:sz w:val="24"/>
          <w:szCs w:val="24"/>
        </w:rPr>
        <w:t>catch</w:t>
      </w:r>
      <w:r w:rsidRPr="00297338">
        <w:rPr>
          <w:rFonts w:ascii="Verdana" w:eastAsia="宋体" w:hAnsi="Verdana" w:cs="Arial"/>
          <w:color w:val="333333"/>
          <w:sz w:val="24"/>
          <w:szCs w:val="24"/>
        </w:rPr>
        <w:t>等等），操作本身的语义反而不容易看出来。</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接着是</w:t>
      </w:r>
      <w:r w:rsidRPr="00297338">
        <w:rPr>
          <w:rFonts w:ascii="Verdana" w:eastAsia="宋体" w:hAnsi="Verdana" w:cs="Arial"/>
          <w:color w:val="333333"/>
          <w:sz w:val="24"/>
          <w:szCs w:val="24"/>
        </w:rPr>
        <w:t xml:space="preserve"> Generator </w:t>
      </w:r>
      <w:r w:rsidRPr="00297338">
        <w:rPr>
          <w:rFonts w:ascii="Verdana" w:eastAsia="宋体" w:hAnsi="Verdana" w:cs="Arial"/>
          <w:color w:val="333333"/>
          <w:sz w:val="24"/>
          <w:szCs w:val="24"/>
        </w:rPr>
        <w:t>函数的写法。</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function chainAnimationsGenerator(elem, animations)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return spawn(function*()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let ret = null;</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try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for(let anim of animations)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 = yield anim(elem);</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catch(e)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忽略错误，继续执行</w:t>
      </w: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return ret;</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上面代码使用</w:t>
      </w:r>
      <w:r w:rsidRPr="00297338">
        <w:rPr>
          <w:rFonts w:ascii="Verdana" w:eastAsia="宋体" w:hAnsi="Verdana" w:cs="Arial"/>
          <w:color w:val="333333"/>
          <w:sz w:val="24"/>
          <w:szCs w:val="24"/>
        </w:rPr>
        <w:t xml:space="preserve"> Generator </w:t>
      </w:r>
      <w:r w:rsidRPr="00297338">
        <w:rPr>
          <w:rFonts w:ascii="Verdana" w:eastAsia="宋体" w:hAnsi="Verdana" w:cs="Arial"/>
          <w:color w:val="333333"/>
          <w:sz w:val="24"/>
          <w:szCs w:val="24"/>
        </w:rPr>
        <w:t>函数遍历了每个动画，语义比</w:t>
      </w:r>
      <w:r w:rsidRPr="00297338">
        <w:rPr>
          <w:rFonts w:ascii="Verdana" w:eastAsia="宋体" w:hAnsi="Verdana" w:cs="Arial"/>
          <w:color w:val="333333"/>
          <w:sz w:val="24"/>
          <w:szCs w:val="24"/>
        </w:rPr>
        <w:t xml:space="preserve"> Promise </w:t>
      </w:r>
      <w:r w:rsidRPr="00297338">
        <w:rPr>
          <w:rFonts w:ascii="Verdana" w:eastAsia="宋体" w:hAnsi="Verdana" w:cs="Arial"/>
          <w:color w:val="333333"/>
          <w:sz w:val="24"/>
          <w:szCs w:val="24"/>
        </w:rPr>
        <w:t>写法更清晰，用户定义的操作全部都出现在</w:t>
      </w:r>
      <w:r w:rsidRPr="00AE7284">
        <w:rPr>
          <w:rFonts w:ascii="Verdana" w:eastAsia="宋体" w:hAnsi="Verdana" w:cs="Arial"/>
          <w:color w:val="333333"/>
          <w:sz w:val="24"/>
          <w:szCs w:val="24"/>
        </w:rPr>
        <w:t>spawn</w:t>
      </w:r>
      <w:r w:rsidRPr="00297338">
        <w:rPr>
          <w:rFonts w:ascii="Verdana" w:eastAsia="宋体" w:hAnsi="Verdana" w:cs="Arial"/>
          <w:color w:val="333333"/>
          <w:sz w:val="24"/>
          <w:szCs w:val="24"/>
        </w:rPr>
        <w:t>函数的内部。这个写法的问题在于，必须有一个任务运行器，自动执行</w:t>
      </w:r>
      <w:r w:rsidRPr="00297338">
        <w:rPr>
          <w:rFonts w:ascii="Verdana" w:eastAsia="宋体" w:hAnsi="Verdana" w:cs="Arial"/>
          <w:color w:val="333333"/>
          <w:sz w:val="24"/>
          <w:szCs w:val="24"/>
        </w:rPr>
        <w:t xml:space="preserve"> Generator </w:t>
      </w:r>
      <w:r w:rsidRPr="00297338">
        <w:rPr>
          <w:rFonts w:ascii="Verdana" w:eastAsia="宋体" w:hAnsi="Verdana" w:cs="Arial"/>
          <w:color w:val="333333"/>
          <w:sz w:val="24"/>
          <w:szCs w:val="24"/>
        </w:rPr>
        <w:t>函数，上面代码的</w:t>
      </w:r>
      <w:r w:rsidRPr="00AE7284">
        <w:rPr>
          <w:rFonts w:ascii="Verdana" w:eastAsia="宋体" w:hAnsi="Verdana" w:cs="Arial"/>
          <w:color w:val="333333"/>
          <w:sz w:val="24"/>
          <w:szCs w:val="24"/>
        </w:rPr>
        <w:t>spawn</w:t>
      </w:r>
      <w:r w:rsidRPr="00297338">
        <w:rPr>
          <w:rFonts w:ascii="Verdana" w:eastAsia="宋体" w:hAnsi="Verdana" w:cs="Arial"/>
          <w:color w:val="333333"/>
          <w:sz w:val="24"/>
          <w:szCs w:val="24"/>
        </w:rPr>
        <w:t>函数就是自动执行器，它返回一个</w:t>
      </w:r>
      <w:r w:rsidRPr="00297338">
        <w:rPr>
          <w:rFonts w:ascii="Verdana" w:eastAsia="宋体" w:hAnsi="Verdana" w:cs="Arial"/>
          <w:color w:val="333333"/>
          <w:sz w:val="24"/>
          <w:szCs w:val="24"/>
        </w:rPr>
        <w:t xml:space="preserve"> Promise </w:t>
      </w:r>
      <w:r w:rsidRPr="00297338">
        <w:rPr>
          <w:rFonts w:ascii="Verdana" w:eastAsia="宋体" w:hAnsi="Verdana" w:cs="Arial"/>
          <w:color w:val="333333"/>
          <w:sz w:val="24"/>
          <w:szCs w:val="24"/>
        </w:rPr>
        <w:t>对象，而且必须保证</w:t>
      </w:r>
      <w:r w:rsidRPr="00AE7284">
        <w:rPr>
          <w:rFonts w:ascii="Verdana" w:eastAsia="宋体" w:hAnsi="Verdana" w:cs="Arial"/>
          <w:color w:val="333333"/>
          <w:sz w:val="24"/>
          <w:szCs w:val="24"/>
        </w:rPr>
        <w:t>yield</w:t>
      </w:r>
      <w:r w:rsidRPr="00297338">
        <w:rPr>
          <w:rFonts w:ascii="Verdana" w:eastAsia="宋体" w:hAnsi="Verdana" w:cs="Arial"/>
          <w:color w:val="333333"/>
          <w:sz w:val="24"/>
          <w:szCs w:val="24"/>
        </w:rPr>
        <w:t>语句后面的表达式，必须返回一个</w:t>
      </w:r>
      <w:r w:rsidRPr="00297338">
        <w:rPr>
          <w:rFonts w:ascii="Verdana" w:eastAsia="宋体" w:hAnsi="Verdana" w:cs="Arial"/>
          <w:color w:val="333333"/>
          <w:sz w:val="24"/>
          <w:szCs w:val="24"/>
        </w:rPr>
        <w:t xml:space="preserve"> Promise</w:t>
      </w:r>
      <w:r w:rsidRPr="00297338">
        <w:rPr>
          <w:rFonts w:ascii="Verdana" w:eastAsia="宋体" w:hAnsi="Verdana" w:cs="Arial"/>
          <w:color w:val="333333"/>
          <w:sz w:val="24"/>
          <w:szCs w:val="24"/>
        </w:rPr>
        <w:t>。</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最后是</w:t>
      </w:r>
      <w:r w:rsidRPr="00297338">
        <w:rPr>
          <w:rFonts w:ascii="Verdana" w:eastAsia="宋体" w:hAnsi="Verdana" w:cs="Arial"/>
          <w:color w:val="333333"/>
          <w:sz w:val="24"/>
          <w:szCs w:val="24"/>
        </w:rPr>
        <w:t xml:space="preserve"> async </w:t>
      </w:r>
      <w:r w:rsidRPr="00297338">
        <w:rPr>
          <w:rFonts w:ascii="Verdana" w:eastAsia="宋体" w:hAnsi="Verdana" w:cs="Arial"/>
          <w:color w:val="333333"/>
          <w:sz w:val="24"/>
          <w:szCs w:val="24"/>
        </w:rPr>
        <w:t>函数的写法。</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async function chainAnimationsAsync(elem, animations)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let ret = null;</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try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for(let anim of animations)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 = await anim(elem);</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catch(e)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 </w:t>
      </w:r>
      <w:r w:rsidRPr="00297338">
        <w:rPr>
          <w:rFonts w:ascii="Courier New" w:eastAsia="宋体" w:hAnsi="Courier New" w:cs="Courier New"/>
          <w:color w:val="FFFFFF"/>
          <w:sz w:val="24"/>
          <w:szCs w:val="24"/>
        </w:rPr>
        <w:t>忽略错误，继续执行</w:t>
      </w: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 xml:space="preserve">  return ret;</w:t>
      </w:r>
    </w:p>
    <w:p w:rsidR="00297338" w:rsidRPr="00297338" w:rsidRDefault="00297338" w:rsidP="00297338">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urier New" w:eastAsia="宋体" w:hAnsi="Courier New" w:cs="Courier New"/>
          <w:color w:val="FFFFFF"/>
          <w:sz w:val="24"/>
          <w:szCs w:val="24"/>
        </w:rPr>
      </w:pPr>
      <w:r w:rsidRPr="00297338">
        <w:rPr>
          <w:rFonts w:ascii="Courier New" w:eastAsia="宋体" w:hAnsi="Courier New" w:cs="Courier New"/>
          <w:color w:val="FFFFFF"/>
          <w:sz w:val="24"/>
          <w:szCs w:val="24"/>
        </w:rPr>
        <w:t>}</w:t>
      </w:r>
    </w:p>
    <w:p w:rsidR="00297338" w:rsidRPr="00297338" w:rsidRDefault="00297338" w:rsidP="00AE7284">
      <w:pPr>
        <w:adjustRightInd/>
        <w:snapToGrid/>
        <w:spacing w:before="100" w:beforeAutospacing="1" w:after="100" w:afterAutospacing="1"/>
        <w:ind w:firstLine="720"/>
        <w:rPr>
          <w:rFonts w:ascii="Verdana" w:eastAsia="宋体" w:hAnsi="Verdana" w:cs="Arial"/>
          <w:color w:val="333333"/>
          <w:sz w:val="24"/>
          <w:szCs w:val="24"/>
        </w:rPr>
      </w:pPr>
      <w:r w:rsidRPr="00297338">
        <w:rPr>
          <w:rFonts w:ascii="Verdana" w:eastAsia="宋体" w:hAnsi="Verdana" w:cs="Arial"/>
          <w:color w:val="333333"/>
          <w:sz w:val="24"/>
          <w:szCs w:val="24"/>
        </w:rPr>
        <w:t>可以看到</w:t>
      </w:r>
      <w:r w:rsidRPr="00297338">
        <w:rPr>
          <w:rFonts w:ascii="Verdana" w:eastAsia="宋体" w:hAnsi="Verdana" w:cs="Arial"/>
          <w:color w:val="333333"/>
          <w:sz w:val="24"/>
          <w:szCs w:val="24"/>
        </w:rPr>
        <w:t xml:space="preserve"> Async </w:t>
      </w:r>
      <w:r w:rsidRPr="00297338">
        <w:rPr>
          <w:rFonts w:ascii="Verdana" w:eastAsia="宋体" w:hAnsi="Verdana" w:cs="Arial"/>
          <w:color w:val="333333"/>
          <w:sz w:val="24"/>
          <w:szCs w:val="24"/>
        </w:rPr>
        <w:t>函数的实现最简洁，最符合语义，几乎没有语义不相关的代码。它将</w:t>
      </w:r>
      <w:r w:rsidRPr="00297338">
        <w:rPr>
          <w:rFonts w:ascii="Verdana" w:eastAsia="宋体" w:hAnsi="Verdana" w:cs="Arial"/>
          <w:color w:val="333333"/>
          <w:sz w:val="24"/>
          <w:szCs w:val="24"/>
        </w:rPr>
        <w:t xml:space="preserve"> Generator </w:t>
      </w:r>
      <w:r w:rsidRPr="00297338">
        <w:rPr>
          <w:rFonts w:ascii="Verdana" w:eastAsia="宋体" w:hAnsi="Verdana" w:cs="Arial"/>
          <w:color w:val="333333"/>
          <w:sz w:val="24"/>
          <w:szCs w:val="24"/>
        </w:rPr>
        <w:t>写法中的自动执行器，改在语言层面提供，不暴露给用户，因此代码量最少。如果使用</w:t>
      </w:r>
      <w:r w:rsidRPr="00297338">
        <w:rPr>
          <w:rFonts w:ascii="Verdana" w:eastAsia="宋体" w:hAnsi="Verdana" w:cs="Arial"/>
          <w:color w:val="333333"/>
          <w:sz w:val="24"/>
          <w:szCs w:val="24"/>
        </w:rPr>
        <w:t xml:space="preserve"> Generator </w:t>
      </w:r>
      <w:r w:rsidRPr="00297338">
        <w:rPr>
          <w:rFonts w:ascii="Verdana" w:eastAsia="宋体" w:hAnsi="Verdana" w:cs="Arial"/>
          <w:color w:val="333333"/>
          <w:sz w:val="24"/>
          <w:szCs w:val="24"/>
        </w:rPr>
        <w:t>写法，自动执行器需要用户自己提供。</w:t>
      </w:r>
    </w:p>
    <w:p w:rsidR="00297338" w:rsidRPr="00AE7284" w:rsidRDefault="00AE7284" w:rsidP="00A87C59">
      <w:pPr>
        <w:pStyle w:val="5"/>
        <w:numPr>
          <w:ilvl w:val="0"/>
          <w:numId w:val="27"/>
        </w:numPr>
        <w:rPr>
          <w:rFonts w:hint="eastAsia"/>
          <w:b w:val="0"/>
        </w:rPr>
      </w:pPr>
      <w:r w:rsidRPr="00AE7284">
        <w:lastRenderedPageBreak/>
        <w:t>实例：按顺序完成异步操作</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实际开发中，经常遇到一组异步操作，需要按照顺序完成。比如，依次远程读取一组</w:t>
      </w:r>
      <w:r w:rsidRPr="00AE7284">
        <w:rPr>
          <w:rFonts w:ascii="Verdana" w:eastAsia="宋体" w:hAnsi="Verdana" w:cs="Arial"/>
          <w:color w:val="333333"/>
          <w:sz w:val="24"/>
          <w:szCs w:val="24"/>
        </w:rPr>
        <w:t xml:space="preserve"> URL</w:t>
      </w:r>
      <w:r w:rsidRPr="00AE7284">
        <w:rPr>
          <w:rFonts w:ascii="Verdana" w:eastAsia="宋体" w:hAnsi="Verdana" w:cs="Arial"/>
          <w:color w:val="333333"/>
          <w:sz w:val="24"/>
          <w:szCs w:val="24"/>
        </w:rPr>
        <w:t>，然后按照读取的顺序输出结果。</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 xml:space="preserve">Promise </w:t>
      </w:r>
      <w:r w:rsidRPr="00AE7284">
        <w:rPr>
          <w:rFonts w:ascii="Verdana" w:eastAsia="宋体" w:hAnsi="Verdana" w:cs="Arial"/>
          <w:color w:val="333333"/>
          <w:sz w:val="24"/>
          <w:szCs w:val="24"/>
        </w:rPr>
        <w:t>的写法如下。</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function logInOrder(urls)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w:t>
      </w:r>
      <w:r w:rsidRPr="00AE7284">
        <w:rPr>
          <w:rFonts w:ascii="Consolas" w:eastAsia="宋体" w:hAnsi="Consolas" w:cs="Consolas"/>
          <w:color w:val="A6E22E"/>
          <w:sz w:val="24"/>
          <w:szCs w:val="24"/>
          <w:shd w:val="clear" w:color="auto" w:fill="111111"/>
        </w:rPr>
        <w:t>远程读取所有</w:t>
      </w:r>
      <w:r w:rsidRPr="00AE7284">
        <w:rPr>
          <w:rFonts w:ascii="Consolas" w:eastAsia="宋体" w:hAnsi="Consolas" w:cs="Consolas"/>
          <w:color w:val="A6E22E"/>
          <w:sz w:val="24"/>
          <w:szCs w:val="24"/>
          <w:shd w:val="clear" w:color="auto" w:fill="111111"/>
        </w:rPr>
        <w:t>URL</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textPromises = urls.map(url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fetch(url).then(response =&gt; response.text());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w:t>
      </w:r>
      <w:r w:rsidRPr="00AE7284">
        <w:rPr>
          <w:rFonts w:ascii="Consolas" w:eastAsia="宋体" w:hAnsi="Consolas" w:cs="Consolas"/>
          <w:color w:val="A6E22E"/>
          <w:sz w:val="24"/>
          <w:szCs w:val="24"/>
          <w:shd w:val="clear" w:color="auto" w:fill="111111"/>
        </w:rPr>
        <w:t>按次序输出</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textPromises.reduce((chain, textPromise)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chain.then(() =&gt; textPromise)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.then(text =&gt; console.log(text));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Promise.resolve());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上面代码使用</w:t>
      </w:r>
      <w:r w:rsidRPr="003C21B5">
        <w:rPr>
          <w:rFonts w:ascii="Verdana" w:eastAsia="宋体" w:hAnsi="Verdana" w:cs="Arial"/>
          <w:color w:val="333333"/>
          <w:sz w:val="24"/>
          <w:szCs w:val="24"/>
        </w:rPr>
        <w:t>fetch</w:t>
      </w:r>
      <w:r w:rsidRPr="00AE7284">
        <w:rPr>
          <w:rFonts w:ascii="Verdana" w:eastAsia="宋体" w:hAnsi="Verdana" w:cs="Arial"/>
          <w:color w:val="333333"/>
          <w:sz w:val="24"/>
          <w:szCs w:val="24"/>
        </w:rPr>
        <w:t>方法，同时远程读取一组</w:t>
      </w:r>
      <w:r w:rsidRPr="00AE7284">
        <w:rPr>
          <w:rFonts w:ascii="Verdana" w:eastAsia="宋体" w:hAnsi="Verdana" w:cs="Arial"/>
          <w:color w:val="333333"/>
          <w:sz w:val="24"/>
          <w:szCs w:val="24"/>
        </w:rPr>
        <w:t xml:space="preserve"> URL</w:t>
      </w:r>
      <w:r w:rsidRPr="00AE7284">
        <w:rPr>
          <w:rFonts w:ascii="Verdana" w:eastAsia="宋体" w:hAnsi="Verdana" w:cs="Arial"/>
          <w:color w:val="333333"/>
          <w:sz w:val="24"/>
          <w:szCs w:val="24"/>
        </w:rPr>
        <w:t>。每个</w:t>
      </w:r>
      <w:r w:rsidRPr="003C21B5">
        <w:rPr>
          <w:rFonts w:ascii="Verdana" w:eastAsia="宋体" w:hAnsi="Verdana" w:cs="Arial"/>
          <w:color w:val="333333"/>
          <w:sz w:val="24"/>
          <w:szCs w:val="24"/>
        </w:rPr>
        <w:t>fetch</w:t>
      </w:r>
      <w:r w:rsidRPr="00AE7284">
        <w:rPr>
          <w:rFonts w:ascii="Verdana" w:eastAsia="宋体" w:hAnsi="Verdana" w:cs="Arial"/>
          <w:color w:val="333333"/>
          <w:sz w:val="24"/>
          <w:szCs w:val="24"/>
        </w:rPr>
        <w:t>操作都返回一个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对象，放入</w:t>
      </w:r>
      <w:r w:rsidRPr="003C21B5">
        <w:rPr>
          <w:rFonts w:ascii="Verdana" w:eastAsia="宋体" w:hAnsi="Verdana" w:cs="Arial"/>
          <w:color w:val="333333"/>
          <w:sz w:val="24"/>
          <w:szCs w:val="24"/>
        </w:rPr>
        <w:t>textPromises</w:t>
      </w:r>
      <w:r w:rsidRPr="00AE7284">
        <w:rPr>
          <w:rFonts w:ascii="Verdana" w:eastAsia="宋体" w:hAnsi="Verdana" w:cs="Arial"/>
          <w:color w:val="333333"/>
          <w:sz w:val="24"/>
          <w:szCs w:val="24"/>
        </w:rPr>
        <w:t>数组。然后，</w:t>
      </w:r>
      <w:r w:rsidRPr="003C21B5">
        <w:rPr>
          <w:rFonts w:ascii="Verdana" w:eastAsia="宋体" w:hAnsi="Verdana" w:cs="Arial"/>
          <w:color w:val="333333"/>
          <w:sz w:val="24"/>
          <w:szCs w:val="24"/>
        </w:rPr>
        <w:t>reduce</w:t>
      </w:r>
      <w:r w:rsidRPr="00AE7284">
        <w:rPr>
          <w:rFonts w:ascii="Verdana" w:eastAsia="宋体" w:hAnsi="Verdana" w:cs="Arial"/>
          <w:color w:val="333333"/>
          <w:sz w:val="24"/>
          <w:szCs w:val="24"/>
        </w:rPr>
        <w:t>方法依次处理每个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对象，然后使用</w:t>
      </w:r>
      <w:r w:rsidRPr="003C21B5">
        <w:rPr>
          <w:rFonts w:ascii="Verdana" w:eastAsia="宋体" w:hAnsi="Verdana" w:cs="Arial"/>
          <w:color w:val="333333"/>
          <w:sz w:val="24"/>
          <w:szCs w:val="24"/>
        </w:rPr>
        <w:t>then</w:t>
      </w:r>
      <w:r w:rsidRPr="00AE7284">
        <w:rPr>
          <w:rFonts w:ascii="Verdana" w:eastAsia="宋体" w:hAnsi="Verdana" w:cs="Arial"/>
          <w:color w:val="333333"/>
          <w:sz w:val="24"/>
          <w:szCs w:val="24"/>
        </w:rPr>
        <w:t>，将所有</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对象连起来，因此就可以依次输出结果。</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这种写法不太直观，可读性比较差。下面是</w:t>
      </w:r>
      <w:r w:rsidRPr="00AE7284">
        <w:rPr>
          <w:rFonts w:ascii="Verdana" w:eastAsia="宋体" w:hAnsi="Verdana" w:cs="Arial"/>
          <w:color w:val="333333"/>
          <w:sz w:val="24"/>
          <w:szCs w:val="24"/>
        </w:rPr>
        <w:t xml:space="preserve"> async </w:t>
      </w:r>
      <w:r w:rsidRPr="00AE7284">
        <w:rPr>
          <w:rFonts w:ascii="Verdana" w:eastAsia="宋体" w:hAnsi="Verdana" w:cs="Arial"/>
          <w:color w:val="333333"/>
          <w:sz w:val="24"/>
          <w:szCs w:val="24"/>
        </w:rPr>
        <w:t>函数实现。</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logInOrder(urls)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(const url of urls)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response = await fetch(url);</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console.log(await response.text());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上面代码确实大大简化，问题是所有远程操作都是继发。只有前一个</w:t>
      </w:r>
      <w:r w:rsidRPr="00AE7284">
        <w:rPr>
          <w:rFonts w:ascii="Verdana" w:eastAsia="宋体" w:hAnsi="Verdana" w:cs="Arial"/>
          <w:color w:val="333333"/>
          <w:sz w:val="24"/>
          <w:szCs w:val="24"/>
        </w:rPr>
        <w:t xml:space="preserve"> URL </w:t>
      </w:r>
      <w:r w:rsidRPr="00AE7284">
        <w:rPr>
          <w:rFonts w:ascii="Verdana" w:eastAsia="宋体" w:hAnsi="Verdana" w:cs="Arial"/>
          <w:color w:val="333333"/>
          <w:sz w:val="24"/>
          <w:szCs w:val="24"/>
        </w:rPr>
        <w:t>返回结果，才会去读取下一个</w:t>
      </w:r>
      <w:r w:rsidRPr="00AE7284">
        <w:rPr>
          <w:rFonts w:ascii="Verdana" w:eastAsia="宋体" w:hAnsi="Verdana" w:cs="Arial"/>
          <w:color w:val="333333"/>
          <w:sz w:val="24"/>
          <w:szCs w:val="24"/>
        </w:rPr>
        <w:t xml:space="preserve"> URL</w:t>
      </w:r>
      <w:r w:rsidRPr="00AE7284">
        <w:rPr>
          <w:rFonts w:ascii="Verdana" w:eastAsia="宋体" w:hAnsi="Verdana" w:cs="Arial"/>
          <w:color w:val="333333"/>
          <w:sz w:val="24"/>
          <w:szCs w:val="24"/>
        </w:rPr>
        <w:t>，这样做效率很差，非常浪费时间。我们需要的是并发发出远程请求。</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logInOrder(urls)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w:t>
      </w:r>
      <w:r w:rsidRPr="00AE7284">
        <w:rPr>
          <w:rFonts w:ascii="Consolas" w:eastAsia="宋体" w:hAnsi="Consolas" w:cs="Consolas"/>
          <w:color w:val="A6E22E"/>
          <w:sz w:val="24"/>
          <w:szCs w:val="24"/>
          <w:shd w:val="clear" w:color="auto" w:fill="111111"/>
        </w:rPr>
        <w:t>并发读取远程</w:t>
      </w:r>
      <w:r w:rsidRPr="00AE7284">
        <w:rPr>
          <w:rFonts w:ascii="Consolas" w:eastAsia="宋体" w:hAnsi="Consolas" w:cs="Consolas"/>
          <w:color w:val="A6E22E"/>
          <w:sz w:val="24"/>
          <w:szCs w:val="24"/>
          <w:shd w:val="clear" w:color="auto" w:fill="111111"/>
        </w:rPr>
        <w:t>URL</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textPromises = urls.map(async url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response = await fetch(url);</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response.text();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w:t>
      </w:r>
      <w:r w:rsidRPr="00AE7284">
        <w:rPr>
          <w:rFonts w:ascii="Consolas" w:eastAsia="宋体" w:hAnsi="Consolas" w:cs="Consolas"/>
          <w:color w:val="A6E22E"/>
          <w:sz w:val="24"/>
          <w:szCs w:val="24"/>
          <w:shd w:val="clear" w:color="auto" w:fill="111111"/>
        </w:rPr>
        <w:t>按次序输出</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(const textPromise of textPromises)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console.log(await textPromise);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上面代码中，虽然</w:t>
      </w:r>
      <w:r w:rsidRPr="003C21B5">
        <w:rPr>
          <w:rFonts w:ascii="Verdana" w:eastAsia="宋体" w:hAnsi="Verdana" w:cs="Arial"/>
          <w:color w:val="333333"/>
          <w:sz w:val="24"/>
          <w:szCs w:val="24"/>
        </w:rPr>
        <w:t>map</w:t>
      </w:r>
      <w:r w:rsidRPr="00AE7284">
        <w:rPr>
          <w:rFonts w:ascii="Verdana" w:eastAsia="宋体" w:hAnsi="Verdana" w:cs="Arial"/>
          <w:color w:val="333333"/>
          <w:sz w:val="24"/>
          <w:szCs w:val="24"/>
        </w:rPr>
        <w:t>方法的参数是</w:t>
      </w:r>
      <w:r w:rsidRPr="003C21B5">
        <w:rPr>
          <w:rFonts w:ascii="Verdana" w:eastAsia="宋体" w:hAnsi="Verdana" w:cs="Arial"/>
          <w:color w:val="333333"/>
          <w:sz w:val="24"/>
          <w:szCs w:val="24"/>
        </w:rPr>
        <w:t>async</w:t>
      </w:r>
      <w:r w:rsidRPr="00AE7284">
        <w:rPr>
          <w:rFonts w:ascii="Verdana" w:eastAsia="宋体" w:hAnsi="Verdana" w:cs="Arial"/>
          <w:color w:val="333333"/>
          <w:sz w:val="24"/>
          <w:szCs w:val="24"/>
        </w:rPr>
        <w:t>函数，但它是并发执行的，因为只有</w:t>
      </w:r>
      <w:r w:rsidRPr="003C21B5">
        <w:rPr>
          <w:rFonts w:ascii="Verdana" w:eastAsia="宋体" w:hAnsi="Verdana" w:cs="Arial"/>
          <w:color w:val="333333"/>
          <w:sz w:val="24"/>
          <w:szCs w:val="24"/>
        </w:rPr>
        <w:t>async</w:t>
      </w:r>
      <w:r w:rsidRPr="00AE7284">
        <w:rPr>
          <w:rFonts w:ascii="Verdana" w:eastAsia="宋体" w:hAnsi="Verdana" w:cs="Arial"/>
          <w:color w:val="333333"/>
          <w:sz w:val="24"/>
          <w:szCs w:val="24"/>
        </w:rPr>
        <w:t>函数内部是继发执行，外部不受影响。后面的</w:t>
      </w:r>
      <w:r w:rsidRPr="003C21B5">
        <w:rPr>
          <w:rFonts w:ascii="Verdana" w:eastAsia="宋体" w:hAnsi="Verdana" w:cs="Arial"/>
          <w:color w:val="333333"/>
          <w:sz w:val="24"/>
          <w:szCs w:val="24"/>
        </w:rPr>
        <w:t>for..of</w:t>
      </w:r>
      <w:r w:rsidRPr="00AE7284">
        <w:rPr>
          <w:rFonts w:ascii="Verdana" w:eastAsia="宋体" w:hAnsi="Verdana" w:cs="Arial"/>
          <w:color w:val="333333"/>
          <w:sz w:val="24"/>
          <w:szCs w:val="24"/>
        </w:rPr>
        <w:t>循环内部使用了</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，因此实现了按顺序输出。</w:t>
      </w:r>
    </w:p>
    <w:p w:rsidR="00AE7284" w:rsidRPr="005652D0" w:rsidRDefault="00AE7284" w:rsidP="00A87C59">
      <w:pPr>
        <w:pStyle w:val="5"/>
        <w:numPr>
          <w:ilvl w:val="0"/>
          <w:numId w:val="27"/>
        </w:numPr>
      </w:pPr>
      <w:r w:rsidRPr="005652D0">
        <w:lastRenderedPageBreak/>
        <w:t>异步遍历器</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《遍历器》一章说过，</w:t>
      </w:r>
      <w:r w:rsidRPr="00AE7284">
        <w:rPr>
          <w:rFonts w:ascii="Verdana" w:eastAsia="宋体" w:hAnsi="Verdana" w:cs="Arial"/>
          <w:color w:val="333333"/>
          <w:sz w:val="24"/>
          <w:szCs w:val="24"/>
        </w:rPr>
        <w:t xml:space="preserve">Iterator </w:t>
      </w:r>
      <w:r w:rsidRPr="00AE7284">
        <w:rPr>
          <w:rFonts w:ascii="Verdana" w:eastAsia="宋体" w:hAnsi="Verdana" w:cs="Arial"/>
          <w:color w:val="333333"/>
          <w:sz w:val="24"/>
          <w:szCs w:val="24"/>
        </w:rPr>
        <w:t>接口是一种数据遍历的协议，只要调用遍历器对象的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方法，就会得到一个对象，表示当前遍历指针所在的那个位置的信息。</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方法返回的对象的结构是</w:t>
      </w:r>
      <w:r w:rsidRPr="003C21B5">
        <w:rPr>
          <w:rFonts w:ascii="Verdana" w:eastAsia="宋体" w:hAnsi="Verdana" w:cs="Arial"/>
          <w:color w:val="333333"/>
          <w:sz w:val="24"/>
          <w:szCs w:val="24"/>
        </w:rPr>
        <w:t>{value, done}</w:t>
      </w:r>
      <w:r w:rsidRPr="00AE7284">
        <w:rPr>
          <w:rFonts w:ascii="Verdana" w:eastAsia="宋体" w:hAnsi="Verdana" w:cs="Arial"/>
          <w:color w:val="333333"/>
          <w:sz w:val="24"/>
          <w:szCs w:val="24"/>
        </w:rPr>
        <w:t>，其中</w:t>
      </w:r>
      <w:r w:rsidRPr="003C21B5">
        <w:rPr>
          <w:rFonts w:ascii="Verdana" w:eastAsia="宋体" w:hAnsi="Verdana" w:cs="Arial"/>
          <w:color w:val="333333"/>
          <w:sz w:val="24"/>
          <w:szCs w:val="24"/>
        </w:rPr>
        <w:t>value</w:t>
      </w:r>
      <w:r w:rsidRPr="00AE7284">
        <w:rPr>
          <w:rFonts w:ascii="Verdana" w:eastAsia="宋体" w:hAnsi="Verdana" w:cs="Arial"/>
          <w:color w:val="333333"/>
          <w:sz w:val="24"/>
          <w:szCs w:val="24"/>
        </w:rPr>
        <w:t>表示当前的数据的值，</w:t>
      </w:r>
      <w:r w:rsidRPr="003C21B5">
        <w:rPr>
          <w:rFonts w:ascii="Verdana" w:eastAsia="宋体" w:hAnsi="Verdana" w:cs="Arial"/>
          <w:color w:val="333333"/>
          <w:sz w:val="24"/>
          <w:szCs w:val="24"/>
        </w:rPr>
        <w:t>done</w:t>
      </w:r>
      <w:r w:rsidRPr="00AE7284">
        <w:rPr>
          <w:rFonts w:ascii="Verdana" w:eastAsia="宋体" w:hAnsi="Verdana" w:cs="Arial"/>
          <w:color w:val="333333"/>
          <w:sz w:val="24"/>
          <w:szCs w:val="24"/>
        </w:rPr>
        <w:t>是一个布尔值，表示遍历是否结束。</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这里隐含着一个规定，</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方法必须是同步的，只要调用就必须立刻返回值。也就是说，一旦执行</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方法，就必须同步地得到</w:t>
      </w:r>
      <w:r w:rsidRPr="003C21B5">
        <w:rPr>
          <w:rFonts w:ascii="Verdana" w:eastAsia="宋体" w:hAnsi="Verdana" w:cs="Arial"/>
          <w:color w:val="333333"/>
          <w:sz w:val="24"/>
          <w:szCs w:val="24"/>
        </w:rPr>
        <w:t>value</w:t>
      </w:r>
      <w:r w:rsidRPr="00AE7284">
        <w:rPr>
          <w:rFonts w:ascii="Verdana" w:eastAsia="宋体" w:hAnsi="Verdana" w:cs="Arial"/>
          <w:color w:val="333333"/>
          <w:sz w:val="24"/>
          <w:szCs w:val="24"/>
        </w:rPr>
        <w:t>和</w:t>
      </w:r>
      <w:r w:rsidRPr="003C21B5">
        <w:rPr>
          <w:rFonts w:ascii="Verdana" w:eastAsia="宋体" w:hAnsi="Verdana" w:cs="Arial"/>
          <w:color w:val="333333"/>
          <w:sz w:val="24"/>
          <w:szCs w:val="24"/>
        </w:rPr>
        <w:t>done</w:t>
      </w:r>
      <w:r w:rsidRPr="00AE7284">
        <w:rPr>
          <w:rFonts w:ascii="Verdana" w:eastAsia="宋体" w:hAnsi="Verdana" w:cs="Arial"/>
          <w:color w:val="333333"/>
          <w:sz w:val="24"/>
          <w:szCs w:val="24"/>
        </w:rPr>
        <w:t>这两个属性。如果遍历指针正好指向同步操作，当然没有问题，但对于异步操作，就不太合适了。目前的解决方法是，</w:t>
      </w:r>
      <w:r w:rsidRPr="00AE7284">
        <w:rPr>
          <w:rFonts w:ascii="Verdana" w:eastAsia="宋体" w:hAnsi="Verdana" w:cs="Arial"/>
          <w:color w:val="333333"/>
          <w:sz w:val="24"/>
          <w:szCs w:val="24"/>
        </w:rPr>
        <w:t xml:space="preserve">Generator </w:t>
      </w:r>
      <w:r w:rsidRPr="00AE7284">
        <w:rPr>
          <w:rFonts w:ascii="Verdana" w:eastAsia="宋体" w:hAnsi="Verdana" w:cs="Arial"/>
          <w:color w:val="333333"/>
          <w:sz w:val="24"/>
          <w:szCs w:val="24"/>
        </w:rPr>
        <w:t>函数里面的异步操作，返回一个</w:t>
      </w:r>
      <w:r w:rsidRPr="00AE7284">
        <w:rPr>
          <w:rFonts w:ascii="Verdana" w:eastAsia="宋体" w:hAnsi="Verdana" w:cs="Arial"/>
          <w:color w:val="333333"/>
          <w:sz w:val="24"/>
          <w:szCs w:val="24"/>
        </w:rPr>
        <w:t xml:space="preserve"> Thunk </w:t>
      </w:r>
      <w:r w:rsidRPr="00AE7284">
        <w:rPr>
          <w:rFonts w:ascii="Verdana" w:eastAsia="宋体" w:hAnsi="Verdana" w:cs="Arial"/>
          <w:color w:val="333333"/>
          <w:sz w:val="24"/>
          <w:szCs w:val="24"/>
        </w:rPr>
        <w:t>函数或者</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对象，即</w:t>
      </w:r>
      <w:r w:rsidRPr="003C21B5">
        <w:rPr>
          <w:rFonts w:ascii="Verdana" w:eastAsia="宋体" w:hAnsi="Verdana" w:cs="Arial"/>
          <w:color w:val="333333"/>
          <w:sz w:val="24"/>
          <w:szCs w:val="24"/>
        </w:rPr>
        <w:t>value</w:t>
      </w:r>
      <w:r w:rsidRPr="00AE7284">
        <w:rPr>
          <w:rFonts w:ascii="Verdana" w:eastAsia="宋体" w:hAnsi="Verdana" w:cs="Arial"/>
          <w:color w:val="333333"/>
          <w:sz w:val="24"/>
          <w:szCs w:val="24"/>
        </w:rPr>
        <w:t>属性是一个</w:t>
      </w:r>
      <w:r w:rsidRPr="00AE7284">
        <w:rPr>
          <w:rFonts w:ascii="Verdana" w:eastAsia="宋体" w:hAnsi="Verdana" w:cs="Arial"/>
          <w:color w:val="333333"/>
          <w:sz w:val="24"/>
          <w:szCs w:val="24"/>
        </w:rPr>
        <w:t xml:space="preserve"> Thunk </w:t>
      </w:r>
      <w:r w:rsidRPr="00AE7284">
        <w:rPr>
          <w:rFonts w:ascii="Verdana" w:eastAsia="宋体" w:hAnsi="Verdana" w:cs="Arial"/>
          <w:color w:val="333333"/>
          <w:sz w:val="24"/>
          <w:szCs w:val="24"/>
        </w:rPr>
        <w:t>函数或者</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对象，等待以后返回真正的值，而</w:t>
      </w:r>
      <w:r w:rsidRPr="003C21B5">
        <w:rPr>
          <w:rFonts w:ascii="Verdana" w:eastAsia="宋体" w:hAnsi="Verdana" w:cs="Arial"/>
          <w:color w:val="333333"/>
          <w:sz w:val="24"/>
          <w:szCs w:val="24"/>
        </w:rPr>
        <w:t>done</w:t>
      </w:r>
      <w:r w:rsidRPr="00AE7284">
        <w:rPr>
          <w:rFonts w:ascii="Verdana" w:eastAsia="宋体" w:hAnsi="Verdana" w:cs="Arial"/>
          <w:color w:val="333333"/>
          <w:sz w:val="24"/>
          <w:szCs w:val="24"/>
        </w:rPr>
        <w:t>属性则还是同步产生的。</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 xml:space="preserve">ES2018 </w:t>
      </w:r>
      <w:hyperlink r:id="rId40" w:history="1">
        <w:r w:rsidRPr="003C21B5">
          <w:rPr>
            <w:rFonts w:ascii="Verdana" w:eastAsia="宋体" w:hAnsi="Verdana" w:cs="Arial"/>
            <w:color w:val="333333"/>
            <w:sz w:val="24"/>
            <w:szCs w:val="24"/>
          </w:rPr>
          <w:t>引入</w:t>
        </w:r>
      </w:hyperlink>
      <w:r w:rsidRPr="00AE7284">
        <w:rPr>
          <w:rFonts w:ascii="Verdana" w:eastAsia="宋体" w:hAnsi="Verdana" w:cs="Arial"/>
          <w:color w:val="333333"/>
          <w:sz w:val="24"/>
          <w:szCs w:val="24"/>
        </w:rPr>
        <w:t>了</w:t>
      </w:r>
      <w:r w:rsidRPr="00AE7284">
        <w:rPr>
          <w:rFonts w:ascii="Verdana" w:eastAsia="宋体" w:hAnsi="Verdana" w:cs="Arial"/>
          <w:color w:val="333333"/>
          <w:sz w:val="24"/>
          <w:szCs w:val="24"/>
        </w:rPr>
        <w:t>”</w:t>
      </w:r>
      <w:r w:rsidRPr="00AE7284">
        <w:rPr>
          <w:rFonts w:ascii="Verdana" w:eastAsia="宋体" w:hAnsi="Verdana" w:cs="Arial"/>
          <w:color w:val="333333"/>
          <w:sz w:val="24"/>
          <w:szCs w:val="24"/>
        </w:rPr>
        <w:t>异步遍历器</w:t>
      </w:r>
      <w:r w:rsidRPr="00AE7284">
        <w:rPr>
          <w:rFonts w:ascii="Verdana" w:eastAsia="宋体" w:hAnsi="Verdana" w:cs="Arial"/>
          <w:color w:val="333333"/>
          <w:sz w:val="24"/>
          <w:szCs w:val="24"/>
        </w:rPr>
        <w:t>“</w:t>
      </w:r>
      <w:r w:rsidRPr="00AE7284">
        <w:rPr>
          <w:rFonts w:ascii="Verdana" w:eastAsia="宋体" w:hAnsi="Verdana" w:cs="Arial"/>
          <w:color w:val="333333"/>
          <w:sz w:val="24"/>
          <w:szCs w:val="24"/>
        </w:rPr>
        <w:t>（</w:t>
      </w:r>
      <w:r w:rsidRPr="00AE7284">
        <w:rPr>
          <w:rFonts w:ascii="Verdana" w:eastAsia="宋体" w:hAnsi="Verdana" w:cs="Arial"/>
          <w:color w:val="333333"/>
          <w:sz w:val="24"/>
          <w:szCs w:val="24"/>
        </w:rPr>
        <w:t>Async Iterator</w:t>
      </w:r>
      <w:r w:rsidRPr="00AE7284">
        <w:rPr>
          <w:rFonts w:ascii="Verdana" w:eastAsia="宋体" w:hAnsi="Verdana" w:cs="Arial"/>
          <w:color w:val="333333"/>
          <w:sz w:val="24"/>
          <w:szCs w:val="24"/>
        </w:rPr>
        <w:t>），为异步操作提供原生的遍历器接口，即</w:t>
      </w:r>
      <w:r w:rsidRPr="003C21B5">
        <w:rPr>
          <w:rFonts w:ascii="Verdana" w:eastAsia="宋体" w:hAnsi="Verdana" w:cs="Arial"/>
          <w:color w:val="333333"/>
          <w:sz w:val="24"/>
          <w:szCs w:val="24"/>
        </w:rPr>
        <w:t>value</w:t>
      </w:r>
      <w:r w:rsidRPr="00AE7284">
        <w:rPr>
          <w:rFonts w:ascii="Verdana" w:eastAsia="宋体" w:hAnsi="Verdana" w:cs="Arial"/>
          <w:color w:val="333333"/>
          <w:sz w:val="24"/>
          <w:szCs w:val="24"/>
        </w:rPr>
        <w:t>和</w:t>
      </w:r>
      <w:r w:rsidRPr="003C21B5">
        <w:rPr>
          <w:rFonts w:ascii="Verdana" w:eastAsia="宋体" w:hAnsi="Verdana" w:cs="Arial"/>
          <w:color w:val="333333"/>
          <w:sz w:val="24"/>
          <w:szCs w:val="24"/>
        </w:rPr>
        <w:t>done</w:t>
      </w:r>
      <w:r w:rsidRPr="00AE7284">
        <w:rPr>
          <w:rFonts w:ascii="Verdana" w:eastAsia="宋体" w:hAnsi="Verdana" w:cs="Arial"/>
          <w:color w:val="333333"/>
          <w:sz w:val="24"/>
          <w:szCs w:val="24"/>
        </w:rPr>
        <w:t>这两个属性都是异步产生。</w:t>
      </w:r>
    </w:p>
    <w:p w:rsidR="00AE7284" w:rsidRPr="00AE7284" w:rsidRDefault="00AE7284" w:rsidP="00A87C59">
      <w:pPr>
        <w:pStyle w:val="6"/>
        <w:numPr>
          <w:ilvl w:val="0"/>
          <w:numId w:val="30"/>
        </w:numPr>
      </w:pPr>
      <w:r w:rsidRPr="00AE7284">
        <w:t>异步遍历的接口</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异步遍历器的最大的语法特点，就是调用遍历器的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方法，返回的是一个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.then(</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value, done }) =&gt; /* ...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asyncIterator</w:t>
      </w:r>
      <w:r w:rsidRPr="00AE7284">
        <w:rPr>
          <w:rFonts w:ascii="Verdana" w:eastAsia="宋体" w:hAnsi="Verdana" w:cs="Arial"/>
          <w:color w:val="333333"/>
          <w:sz w:val="24"/>
          <w:szCs w:val="24"/>
        </w:rPr>
        <w:t>是一个异步遍历器，调用</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方法以后，返回一个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对象。因此，可以使用</w:t>
      </w:r>
      <w:r w:rsidRPr="003C21B5">
        <w:rPr>
          <w:rFonts w:ascii="Verdana" w:eastAsia="宋体" w:hAnsi="Verdana" w:cs="Arial"/>
          <w:color w:val="333333"/>
          <w:sz w:val="24"/>
          <w:szCs w:val="24"/>
        </w:rPr>
        <w:t>then</w:t>
      </w:r>
      <w:r w:rsidRPr="00AE7284">
        <w:rPr>
          <w:rFonts w:ascii="Verdana" w:eastAsia="宋体" w:hAnsi="Verdana" w:cs="Arial"/>
          <w:color w:val="333333"/>
          <w:sz w:val="24"/>
          <w:szCs w:val="24"/>
        </w:rPr>
        <w:t>方法指定，这个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对象的状态变为</w:t>
      </w:r>
      <w:r w:rsidRPr="003C21B5">
        <w:rPr>
          <w:rFonts w:ascii="Verdana" w:eastAsia="宋体" w:hAnsi="Verdana" w:cs="Arial"/>
          <w:color w:val="333333"/>
          <w:sz w:val="24"/>
          <w:szCs w:val="24"/>
        </w:rPr>
        <w:t>resolve</w:t>
      </w:r>
      <w:r w:rsidRPr="00AE7284">
        <w:rPr>
          <w:rFonts w:ascii="Verdana" w:eastAsia="宋体" w:hAnsi="Verdana" w:cs="Arial"/>
          <w:color w:val="333333"/>
          <w:sz w:val="24"/>
          <w:szCs w:val="24"/>
        </w:rPr>
        <w:t>以后的回调函数。回调函数的参数，则是一个具有</w:t>
      </w:r>
      <w:r w:rsidRPr="003C21B5">
        <w:rPr>
          <w:rFonts w:ascii="Verdana" w:eastAsia="宋体" w:hAnsi="Verdana" w:cs="Arial"/>
          <w:color w:val="333333"/>
          <w:sz w:val="24"/>
          <w:szCs w:val="24"/>
        </w:rPr>
        <w:t>value</w:t>
      </w:r>
      <w:r w:rsidRPr="00AE7284">
        <w:rPr>
          <w:rFonts w:ascii="Verdana" w:eastAsia="宋体" w:hAnsi="Verdana" w:cs="Arial"/>
          <w:color w:val="333333"/>
          <w:sz w:val="24"/>
          <w:szCs w:val="24"/>
        </w:rPr>
        <w:t>和</w:t>
      </w:r>
      <w:r w:rsidRPr="003C21B5">
        <w:rPr>
          <w:rFonts w:ascii="Verdana" w:eastAsia="宋体" w:hAnsi="Verdana" w:cs="Arial"/>
          <w:color w:val="333333"/>
          <w:sz w:val="24"/>
          <w:szCs w:val="24"/>
        </w:rPr>
        <w:t>done</w:t>
      </w:r>
      <w:r w:rsidRPr="00AE7284">
        <w:rPr>
          <w:rFonts w:ascii="Verdana" w:eastAsia="宋体" w:hAnsi="Verdana" w:cs="Arial"/>
          <w:color w:val="333333"/>
          <w:sz w:val="24"/>
          <w:szCs w:val="24"/>
        </w:rPr>
        <w:t>两个属性的对象，这个跟同步遍历器是一样的。</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我们知道，一个对象的同步遍历器的接口，部署在</w:t>
      </w:r>
      <w:r w:rsidRPr="003C21B5">
        <w:rPr>
          <w:rFonts w:ascii="Verdana" w:eastAsia="宋体" w:hAnsi="Verdana" w:cs="Arial"/>
          <w:color w:val="333333"/>
          <w:sz w:val="24"/>
          <w:szCs w:val="24"/>
        </w:rPr>
        <w:t>Symbol.iterator</w:t>
      </w:r>
      <w:r w:rsidRPr="00AE7284">
        <w:rPr>
          <w:rFonts w:ascii="Verdana" w:eastAsia="宋体" w:hAnsi="Verdana" w:cs="Arial"/>
          <w:color w:val="333333"/>
          <w:sz w:val="24"/>
          <w:szCs w:val="24"/>
        </w:rPr>
        <w:t>属性上面。同样地，对象的异步遍历器接口，部署在</w:t>
      </w:r>
      <w:r w:rsidRPr="003C21B5">
        <w:rPr>
          <w:rFonts w:ascii="Verdana" w:eastAsia="宋体" w:hAnsi="Verdana" w:cs="Arial"/>
          <w:color w:val="333333"/>
          <w:sz w:val="24"/>
          <w:szCs w:val="24"/>
        </w:rPr>
        <w:t>Symbol.asyncIterator</w:t>
      </w:r>
      <w:r w:rsidRPr="00AE7284">
        <w:rPr>
          <w:rFonts w:ascii="Verdana" w:eastAsia="宋体" w:hAnsi="Verdana" w:cs="Arial"/>
          <w:color w:val="333333"/>
          <w:sz w:val="24"/>
          <w:szCs w:val="24"/>
        </w:rPr>
        <w:t>属性上面。不管是什么样的对象，只要它的</w:t>
      </w:r>
      <w:r w:rsidRPr="003C21B5">
        <w:rPr>
          <w:rFonts w:ascii="Verdana" w:eastAsia="宋体" w:hAnsi="Verdana" w:cs="Arial"/>
          <w:color w:val="333333"/>
          <w:sz w:val="24"/>
          <w:szCs w:val="24"/>
        </w:rPr>
        <w:t>Symbol.asyncIterator</w:t>
      </w:r>
      <w:r w:rsidRPr="00AE7284">
        <w:rPr>
          <w:rFonts w:ascii="Verdana" w:eastAsia="宋体" w:hAnsi="Verdana" w:cs="Arial"/>
          <w:color w:val="333333"/>
          <w:sz w:val="24"/>
          <w:szCs w:val="24"/>
        </w:rPr>
        <w:t>属性有值，就表示应该对它进行异步遍历。</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下面是一个异步遍历器的例子。</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asyncIterable = createAsyncIterable(['a', 'b']);</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asyncIterator = asyncIterable[Symbol.asyncIterator]();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.then(iterResult1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console.log(iterResult1); // { value: 'a', done: false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asyncIterator.next();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.then(iterResult2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console.log(iterResult2); // { value: 'b', done: false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asyncIterator.next();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.then(iterResult3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console.log(iterResult3); // { value: undefined, done: true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lastRenderedPageBreak/>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上面代码中，异步遍历器其实返回了两次值。第一次调用的时候，返回一个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对象；等到</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w:t>
      </w:r>
      <w:r w:rsidRPr="003C21B5">
        <w:rPr>
          <w:rFonts w:ascii="Verdana" w:eastAsia="宋体" w:hAnsi="Verdana" w:cs="Arial"/>
          <w:color w:val="333333"/>
          <w:sz w:val="24"/>
          <w:szCs w:val="24"/>
        </w:rPr>
        <w:t>resolve</w:t>
      </w:r>
      <w:r w:rsidRPr="00AE7284">
        <w:rPr>
          <w:rFonts w:ascii="Verdana" w:eastAsia="宋体" w:hAnsi="Verdana" w:cs="Arial"/>
          <w:color w:val="333333"/>
          <w:sz w:val="24"/>
          <w:szCs w:val="24"/>
        </w:rPr>
        <w:t>了，再返回一个表示当前数据成员信息的对象。这就是说，异步遍历器与同步遍历器最终行为是一致的，只是会先返回</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对象，作为中介。</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由于异步遍历器的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方法，返回的是一个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对象。因此，可以把它放在</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命令后面。</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f()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asyncIterable = createAsyncIterable(['a', 'b']);</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asyncIterator = asyncIterable[Symbol.asyncIterator]();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console.log(await asyncIterator.next());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 value: 'a', done: false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console.log(await asyncIterator.next());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 value: 'b', done: false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console.log(await asyncIterator.next());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 value: undefined, done: true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方法用</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处理以后，就不必使用</w:t>
      </w:r>
      <w:r w:rsidRPr="003C21B5">
        <w:rPr>
          <w:rFonts w:ascii="Verdana" w:eastAsia="宋体" w:hAnsi="Verdana" w:cs="Arial"/>
          <w:color w:val="333333"/>
          <w:sz w:val="24"/>
          <w:szCs w:val="24"/>
        </w:rPr>
        <w:t>then</w:t>
      </w:r>
      <w:r w:rsidRPr="00AE7284">
        <w:rPr>
          <w:rFonts w:ascii="Verdana" w:eastAsia="宋体" w:hAnsi="Verdana" w:cs="Arial"/>
          <w:color w:val="333333"/>
          <w:sz w:val="24"/>
          <w:szCs w:val="24"/>
        </w:rPr>
        <w:t>方法了。整个流程已经很接近同步处理了。</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注意，异步遍历器的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方法是可以连续调用的，不必等到上一步产生的</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w:t>
      </w:r>
      <w:r w:rsidRPr="003C21B5">
        <w:rPr>
          <w:rFonts w:ascii="Verdana" w:eastAsia="宋体" w:hAnsi="Verdana" w:cs="Arial"/>
          <w:color w:val="333333"/>
          <w:sz w:val="24"/>
          <w:szCs w:val="24"/>
        </w:rPr>
        <w:t>resolve</w:t>
      </w:r>
      <w:r w:rsidRPr="00AE7284">
        <w:rPr>
          <w:rFonts w:ascii="Verdana" w:eastAsia="宋体" w:hAnsi="Verdana" w:cs="Arial"/>
          <w:color w:val="333333"/>
          <w:sz w:val="24"/>
          <w:szCs w:val="24"/>
        </w:rPr>
        <w:t>以后再调用。这种情况下，</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方法会累积起来，自动按照每一步的顺序运行下去。下面是一个例子，把所有的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方法放在</w:t>
      </w:r>
      <w:r w:rsidRPr="003C21B5">
        <w:rPr>
          <w:rFonts w:ascii="Verdana" w:eastAsia="宋体" w:hAnsi="Verdana" w:cs="Arial"/>
          <w:color w:val="333333"/>
          <w:sz w:val="24"/>
          <w:szCs w:val="24"/>
        </w:rPr>
        <w:t>Promise.all</w:t>
      </w:r>
      <w:r w:rsidRPr="00AE7284">
        <w:rPr>
          <w:rFonts w:ascii="Verdana" w:eastAsia="宋体" w:hAnsi="Verdana" w:cs="Arial"/>
          <w:color w:val="333333"/>
          <w:sz w:val="24"/>
          <w:szCs w:val="24"/>
        </w:rPr>
        <w:t>方法里面。</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asyncGenObj = createAsyncIterable(['a', 'b']);</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[{value: v1}, {value: v2}] = await Promise.all([</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asyncGenObj.next(), asyncGenObj.next()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console.log(v1, v2); // a b</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另一种用法是一次性调用所有的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方法，然后</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最后一步操作。</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runner()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writer = openFile('someFile.txt');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writer.next('hello');</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writer.next('world');</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await writer.return();</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runner();</w:t>
      </w:r>
    </w:p>
    <w:p w:rsidR="00AE7284" w:rsidRPr="005652D0" w:rsidRDefault="00AE7284" w:rsidP="00A87C59">
      <w:pPr>
        <w:pStyle w:val="6"/>
        <w:numPr>
          <w:ilvl w:val="0"/>
          <w:numId w:val="30"/>
        </w:numPr>
      </w:pPr>
      <w:r w:rsidRPr="005652D0">
        <w:t>for await...of</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前面介绍过，</w:t>
      </w:r>
      <w:r w:rsidRPr="003C21B5">
        <w:rPr>
          <w:rFonts w:ascii="Verdana" w:eastAsia="宋体" w:hAnsi="Verdana" w:cs="Arial"/>
          <w:color w:val="333333"/>
          <w:sz w:val="24"/>
          <w:szCs w:val="24"/>
        </w:rPr>
        <w:t>for...of</w:t>
      </w:r>
      <w:r w:rsidRPr="00AE7284">
        <w:rPr>
          <w:rFonts w:ascii="Verdana" w:eastAsia="宋体" w:hAnsi="Verdana" w:cs="Arial"/>
          <w:color w:val="333333"/>
          <w:sz w:val="24"/>
          <w:szCs w:val="24"/>
        </w:rPr>
        <w:t>循环用于遍历同步的</w:t>
      </w:r>
      <w:r w:rsidRPr="00AE7284">
        <w:rPr>
          <w:rFonts w:ascii="Verdana" w:eastAsia="宋体" w:hAnsi="Verdana" w:cs="Arial"/>
          <w:color w:val="333333"/>
          <w:sz w:val="24"/>
          <w:szCs w:val="24"/>
        </w:rPr>
        <w:t xml:space="preserve"> Iterator </w:t>
      </w:r>
      <w:r w:rsidRPr="00AE7284">
        <w:rPr>
          <w:rFonts w:ascii="Verdana" w:eastAsia="宋体" w:hAnsi="Verdana" w:cs="Arial"/>
          <w:color w:val="333333"/>
          <w:sz w:val="24"/>
          <w:szCs w:val="24"/>
        </w:rPr>
        <w:t>接口。新引入的</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循环，则是用于遍历异步的</w:t>
      </w:r>
      <w:r w:rsidRPr="00AE7284">
        <w:rPr>
          <w:rFonts w:ascii="Verdana" w:eastAsia="宋体" w:hAnsi="Verdana" w:cs="Arial"/>
          <w:color w:val="333333"/>
          <w:sz w:val="24"/>
          <w:szCs w:val="24"/>
        </w:rPr>
        <w:t xml:space="preserve"> Iterator </w:t>
      </w:r>
      <w:r w:rsidRPr="00AE7284">
        <w:rPr>
          <w:rFonts w:ascii="Verdana" w:eastAsia="宋体" w:hAnsi="Verdana" w:cs="Arial"/>
          <w:color w:val="333333"/>
          <w:sz w:val="24"/>
          <w:szCs w:val="24"/>
        </w:rPr>
        <w:t>接口。</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f()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 (const x of createAsyncIterable(['a', 'b']))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console.log(x);</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lastRenderedPageBreak/>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a</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b</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createAsyncIterable()</w:t>
      </w:r>
      <w:r w:rsidRPr="00AE7284">
        <w:rPr>
          <w:rFonts w:ascii="Verdana" w:eastAsia="宋体" w:hAnsi="Verdana" w:cs="Arial"/>
          <w:color w:val="333333"/>
          <w:sz w:val="24"/>
          <w:szCs w:val="24"/>
        </w:rPr>
        <w:t>返回一个异步遍历器，</w:t>
      </w:r>
      <w:r w:rsidRPr="003C21B5">
        <w:rPr>
          <w:rFonts w:ascii="Verdana" w:eastAsia="宋体" w:hAnsi="Verdana" w:cs="Arial"/>
          <w:color w:val="333333"/>
          <w:sz w:val="24"/>
          <w:szCs w:val="24"/>
        </w:rPr>
        <w:t>for...of</w:t>
      </w:r>
      <w:r w:rsidRPr="00AE7284">
        <w:rPr>
          <w:rFonts w:ascii="Verdana" w:eastAsia="宋体" w:hAnsi="Verdana" w:cs="Arial"/>
          <w:color w:val="333333"/>
          <w:sz w:val="24"/>
          <w:szCs w:val="24"/>
        </w:rPr>
        <w:t>循环自动调用这个遍历器的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方法，会得到一个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用来处理这个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对象，一旦</w:t>
      </w:r>
      <w:r w:rsidRPr="003C21B5">
        <w:rPr>
          <w:rFonts w:ascii="Verdana" w:eastAsia="宋体" w:hAnsi="Verdana" w:cs="Arial"/>
          <w:color w:val="333333"/>
          <w:sz w:val="24"/>
          <w:szCs w:val="24"/>
        </w:rPr>
        <w:t>resolve</w:t>
      </w:r>
      <w:r w:rsidRPr="00AE7284">
        <w:rPr>
          <w:rFonts w:ascii="Verdana" w:eastAsia="宋体" w:hAnsi="Verdana" w:cs="Arial"/>
          <w:color w:val="333333"/>
          <w:sz w:val="24"/>
          <w:szCs w:val="24"/>
        </w:rPr>
        <w:t>，就把得到的值（</w:t>
      </w:r>
      <w:r w:rsidRPr="003C21B5">
        <w:rPr>
          <w:rFonts w:ascii="Verdana" w:eastAsia="宋体" w:hAnsi="Verdana" w:cs="Arial"/>
          <w:color w:val="333333"/>
          <w:sz w:val="24"/>
          <w:szCs w:val="24"/>
        </w:rPr>
        <w:t>x</w:t>
      </w:r>
      <w:r w:rsidRPr="00AE7284">
        <w:rPr>
          <w:rFonts w:ascii="Verdana" w:eastAsia="宋体" w:hAnsi="Verdana" w:cs="Arial"/>
          <w:color w:val="333333"/>
          <w:sz w:val="24"/>
          <w:szCs w:val="24"/>
        </w:rPr>
        <w:t>）传入</w:t>
      </w:r>
      <w:r w:rsidRPr="003C21B5">
        <w:rPr>
          <w:rFonts w:ascii="Verdana" w:eastAsia="宋体" w:hAnsi="Verdana" w:cs="Arial"/>
          <w:color w:val="333333"/>
          <w:sz w:val="24"/>
          <w:szCs w:val="24"/>
        </w:rPr>
        <w:t>for...of</w:t>
      </w:r>
      <w:r w:rsidRPr="00AE7284">
        <w:rPr>
          <w:rFonts w:ascii="Verdana" w:eastAsia="宋体" w:hAnsi="Verdana" w:cs="Arial"/>
          <w:color w:val="333333"/>
          <w:sz w:val="24"/>
          <w:szCs w:val="24"/>
        </w:rPr>
        <w:t>的循环体。</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循环的一个用途，是部署了</w:t>
      </w:r>
      <w:r w:rsidRPr="00AE7284">
        <w:rPr>
          <w:rFonts w:ascii="Verdana" w:eastAsia="宋体" w:hAnsi="Verdana" w:cs="Arial"/>
          <w:color w:val="333333"/>
          <w:sz w:val="24"/>
          <w:szCs w:val="24"/>
        </w:rPr>
        <w:t xml:space="preserve"> asyncIterable </w:t>
      </w:r>
      <w:r w:rsidRPr="00AE7284">
        <w:rPr>
          <w:rFonts w:ascii="Verdana" w:eastAsia="宋体" w:hAnsi="Verdana" w:cs="Arial"/>
          <w:color w:val="333333"/>
          <w:sz w:val="24"/>
          <w:szCs w:val="24"/>
        </w:rPr>
        <w:t>操作的异步接口，可以直接放入这个循环。</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let body =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f()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await(const data of req) body += data;</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parsed = JSON.parse(body);</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console.log('got', parsed);</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req</w:t>
      </w:r>
      <w:r w:rsidRPr="00AE7284">
        <w:rPr>
          <w:rFonts w:ascii="Verdana" w:eastAsia="宋体" w:hAnsi="Verdana" w:cs="Arial"/>
          <w:color w:val="333333"/>
          <w:sz w:val="24"/>
          <w:szCs w:val="24"/>
        </w:rPr>
        <w:t>是一个</w:t>
      </w:r>
      <w:r w:rsidRPr="00AE7284">
        <w:rPr>
          <w:rFonts w:ascii="Verdana" w:eastAsia="宋体" w:hAnsi="Verdana" w:cs="Arial"/>
          <w:color w:val="333333"/>
          <w:sz w:val="24"/>
          <w:szCs w:val="24"/>
        </w:rPr>
        <w:t xml:space="preserve"> asyncIterable </w:t>
      </w:r>
      <w:r w:rsidRPr="00AE7284">
        <w:rPr>
          <w:rFonts w:ascii="Verdana" w:eastAsia="宋体" w:hAnsi="Verdana" w:cs="Arial"/>
          <w:color w:val="333333"/>
          <w:sz w:val="24"/>
          <w:szCs w:val="24"/>
        </w:rPr>
        <w:t>对象，用来异步读取数据。可以看到，使用</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循环以后，代码会非常简洁。</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如果</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方法返回的</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对象被</w:t>
      </w:r>
      <w:r w:rsidRPr="003C21B5">
        <w:rPr>
          <w:rFonts w:ascii="Verdana" w:eastAsia="宋体" w:hAnsi="Verdana" w:cs="Arial"/>
          <w:color w:val="333333"/>
          <w:sz w:val="24"/>
          <w:szCs w:val="24"/>
        </w:rPr>
        <w:t>reject</w:t>
      </w:r>
      <w:r w:rsidRPr="00AE7284">
        <w:rPr>
          <w:rFonts w:ascii="Verdana" w:eastAsia="宋体" w:hAnsi="Verdana" w:cs="Arial"/>
          <w:color w:val="333333"/>
          <w:sz w:val="24"/>
          <w:szCs w:val="24"/>
        </w:rPr>
        <w:t>，</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就会报错，要用</w:t>
      </w:r>
      <w:r w:rsidRPr="003C21B5">
        <w:rPr>
          <w:rFonts w:ascii="Verdana" w:eastAsia="宋体" w:hAnsi="Verdana" w:cs="Arial"/>
          <w:color w:val="333333"/>
          <w:sz w:val="24"/>
          <w:szCs w:val="24"/>
        </w:rPr>
        <w:t>try...catch</w:t>
      </w:r>
      <w:r w:rsidRPr="00AE7284">
        <w:rPr>
          <w:rFonts w:ascii="Verdana" w:eastAsia="宋体" w:hAnsi="Verdana" w:cs="Arial"/>
          <w:color w:val="333333"/>
          <w:sz w:val="24"/>
          <w:szCs w:val="24"/>
        </w:rPr>
        <w:t>捕捉。</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try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 (const x of createRejectingIterable())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console.log(x);</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catch (e)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console.error(e);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3C21B5"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3C21B5">
        <w:rPr>
          <w:rFonts w:ascii="Verdana" w:eastAsia="宋体" w:hAnsi="Verdana" w:cs="Arial"/>
          <w:color w:val="333333"/>
          <w:sz w:val="24"/>
          <w:szCs w:val="24"/>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注意，</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循环也可以用于同步遍历器。</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 (const x of ['a', 'b'])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console.log(x);</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a</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b</w:t>
      </w:r>
    </w:p>
    <w:p w:rsidR="00AE7284" w:rsidRPr="005652D0" w:rsidRDefault="00AE7284" w:rsidP="00A87C59">
      <w:pPr>
        <w:pStyle w:val="6"/>
        <w:numPr>
          <w:ilvl w:val="0"/>
          <w:numId w:val="30"/>
        </w:numPr>
      </w:pPr>
      <w:r w:rsidRPr="005652D0">
        <w:t>异步</w:t>
      </w:r>
      <w:r w:rsidRPr="005652D0">
        <w:t xml:space="preserve"> Generator </w:t>
      </w:r>
      <w:r w:rsidRPr="005652D0">
        <w:t>函数</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就像</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函数返回一个同步遍历器对象一样，异步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函数的作用，是返回一个异步遍历器对象。</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在语法上，异步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函数就是</w:t>
      </w:r>
      <w:r w:rsidRPr="003C21B5">
        <w:rPr>
          <w:rFonts w:ascii="Verdana" w:eastAsia="宋体" w:hAnsi="Verdana" w:cs="Arial"/>
          <w:color w:val="333333"/>
          <w:sz w:val="24"/>
          <w:szCs w:val="24"/>
        </w:rPr>
        <w:t>async</w:t>
      </w:r>
      <w:r w:rsidRPr="00AE7284">
        <w:rPr>
          <w:rFonts w:ascii="Verdana" w:eastAsia="宋体" w:hAnsi="Verdana" w:cs="Arial"/>
          <w:color w:val="333333"/>
          <w:sz w:val="24"/>
          <w:szCs w:val="24"/>
        </w:rPr>
        <w:t>函数与</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函数的结合。</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lastRenderedPageBreak/>
        <w:t>async function* gen()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'hello';</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genObj = gen();</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genObj.next().then(x =&gt; console.log(x));</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 value: 'hello', done: false }</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gen</w:t>
      </w:r>
      <w:r w:rsidRPr="00AE7284">
        <w:rPr>
          <w:rFonts w:ascii="Verdana" w:eastAsia="宋体" w:hAnsi="Verdana" w:cs="Arial"/>
          <w:color w:val="333333"/>
          <w:sz w:val="24"/>
          <w:szCs w:val="24"/>
        </w:rPr>
        <w:t>是一个异步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函数，执行后返回一个异步</w:t>
      </w:r>
      <w:r w:rsidRPr="00AE7284">
        <w:rPr>
          <w:rFonts w:ascii="Verdana" w:eastAsia="宋体" w:hAnsi="Verdana" w:cs="Arial"/>
          <w:color w:val="333333"/>
          <w:sz w:val="24"/>
          <w:szCs w:val="24"/>
        </w:rPr>
        <w:t xml:space="preserve"> Iterator </w:t>
      </w:r>
      <w:r w:rsidRPr="00AE7284">
        <w:rPr>
          <w:rFonts w:ascii="Verdana" w:eastAsia="宋体" w:hAnsi="Verdana" w:cs="Arial"/>
          <w:color w:val="333333"/>
          <w:sz w:val="24"/>
          <w:szCs w:val="24"/>
        </w:rPr>
        <w:t>对象。对该对象调用</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方法，返回一个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异步遍历器的设计目的之一，就是</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函数处理同步操作和异步操作时，能够使用同一套接口。</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r w:rsidRPr="00AE7284">
        <w:rPr>
          <w:rFonts w:ascii="Consolas" w:eastAsia="宋体" w:hAnsi="Consolas" w:cs="Consolas"/>
          <w:color w:val="A6E22E"/>
          <w:sz w:val="24"/>
          <w:szCs w:val="24"/>
          <w:shd w:val="clear" w:color="auto" w:fill="111111"/>
        </w:rPr>
        <w:t>同步</w:t>
      </w:r>
      <w:r w:rsidRPr="00AE7284">
        <w:rPr>
          <w:rFonts w:ascii="Consolas" w:eastAsia="宋体" w:hAnsi="Consolas" w:cs="Consolas"/>
          <w:color w:val="A6E22E"/>
          <w:sz w:val="24"/>
          <w:szCs w:val="24"/>
          <w:shd w:val="clear" w:color="auto" w:fill="111111"/>
        </w:rPr>
        <w:t xml:space="preserve"> Generator </w:t>
      </w:r>
      <w:r w:rsidRPr="00AE7284">
        <w:rPr>
          <w:rFonts w:ascii="Consolas" w:eastAsia="宋体" w:hAnsi="Consolas" w:cs="Consolas"/>
          <w:color w:val="A6E22E"/>
          <w:sz w:val="24"/>
          <w:szCs w:val="24"/>
          <w:shd w:val="clear" w:color="auto" w:fill="111111"/>
        </w:rPr>
        <w:t>函数</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function* map(iterable, func)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iter = iterable[Symbol.iterator]();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while (true)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{value, done} = iter.next();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if (done) break;</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func(value);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r w:rsidRPr="00AE7284">
        <w:rPr>
          <w:rFonts w:ascii="Consolas" w:eastAsia="宋体" w:hAnsi="Consolas" w:cs="Consolas"/>
          <w:color w:val="A6E22E"/>
          <w:sz w:val="24"/>
          <w:szCs w:val="24"/>
          <w:shd w:val="clear" w:color="auto" w:fill="111111"/>
        </w:rPr>
        <w:t>异步</w:t>
      </w:r>
      <w:r w:rsidRPr="00AE7284">
        <w:rPr>
          <w:rFonts w:ascii="Consolas" w:eastAsia="宋体" w:hAnsi="Consolas" w:cs="Consolas"/>
          <w:color w:val="A6E22E"/>
          <w:sz w:val="24"/>
          <w:szCs w:val="24"/>
          <w:shd w:val="clear" w:color="auto" w:fill="111111"/>
        </w:rPr>
        <w:t xml:space="preserve"> Generator </w:t>
      </w:r>
      <w:r w:rsidRPr="00AE7284">
        <w:rPr>
          <w:rFonts w:ascii="Consolas" w:eastAsia="宋体" w:hAnsi="Consolas" w:cs="Consolas"/>
          <w:color w:val="A6E22E"/>
          <w:sz w:val="24"/>
          <w:szCs w:val="24"/>
          <w:shd w:val="clear" w:color="auto" w:fill="111111"/>
        </w:rPr>
        <w:t>函数</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map(iterable, func)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iter = iterable[Symbol.asyncIterator]();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while (true)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{value, done} = await iter.next();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if (done) break;</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func(value);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map</w:t>
      </w:r>
      <w:r w:rsidRPr="00AE7284">
        <w:rPr>
          <w:rFonts w:ascii="Verdana" w:eastAsia="宋体" w:hAnsi="Verdana" w:cs="Arial"/>
          <w:color w:val="333333"/>
          <w:sz w:val="24"/>
          <w:szCs w:val="24"/>
        </w:rPr>
        <w:t>是一个</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函数，第一个参数是可遍历对象</w:t>
      </w:r>
      <w:r w:rsidRPr="003C21B5">
        <w:rPr>
          <w:rFonts w:ascii="Verdana" w:eastAsia="宋体" w:hAnsi="Verdana" w:cs="Arial"/>
          <w:color w:val="333333"/>
          <w:sz w:val="24"/>
          <w:szCs w:val="24"/>
        </w:rPr>
        <w:t>iterable</w:t>
      </w:r>
      <w:r w:rsidRPr="00AE7284">
        <w:rPr>
          <w:rFonts w:ascii="Verdana" w:eastAsia="宋体" w:hAnsi="Verdana" w:cs="Arial"/>
          <w:color w:val="333333"/>
          <w:sz w:val="24"/>
          <w:szCs w:val="24"/>
        </w:rPr>
        <w:t>，第二个参数是一个回调函数</w:t>
      </w:r>
      <w:r w:rsidRPr="003C21B5">
        <w:rPr>
          <w:rFonts w:ascii="Verdana" w:eastAsia="宋体" w:hAnsi="Verdana" w:cs="Arial"/>
          <w:color w:val="333333"/>
          <w:sz w:val="24"/>
          <w:szCs w:val="24"/>
        </w:rPr>
        <w:t>func</w:t>
      </w:r>
      <w:r w:rsidRPr="00AE7284">
        <w:rPr>
          <w:rFonts w:ascii="Verdana" w:eastAsia="宋体" w:hAnsi="Verdana" w:cs="Arial"/>
          <w:color w:val="333333"/>
          <w:sz w:val="24"/>
          <w:szCs w:val="24"/>
        </w:rPr>
        <w:t>。</w:t>
      </w:r>
      <w:r w:rsidRPr="003C21B5">
        <w:rPr>
          <w:rFonts w:ascii="Verdana" w:eastAsia="宋体" w:hAnsi="Verdana" w:cs="Arial"/>
          <w:color w:val="333333"/>
          <w:sz w:val="24"/>
          <w:szCs w:val="24"/>
        </w:rPr>
        <w:t>map</w:t>
      </w:r>
      <w:r w:rsidRPr="00AE7284">
        <w:rPr>
          <w:rFonts w:ascii="Verdana" w:eastAsia="宋体" w:hAnsi="Verdana" w:cs="Arial"/>
          <w:color w:val="333333"/>
          <w:sz w:val="24"/>
          <w:szCs w:val="24"/>
        </w:rPr>
        <w:t>的作用是将</w:t>
      </w:r>
      <w:r w:rsidRPr="003C21B5">
        <w:rPr>
          <w:rFonts w:ascii="Verdana" w:eastAsia="宋体" w:hAnsi="Verdana" w:cs="Arial"/>
          <w:color w:val="333333"/>
          <w:sz w:val="24"/>
          <w:szCs w:val="24"/>
        </w:rPr>
        <w:t>iterable</w:t>
      </w:r>
      <w:r w:rsidRPr="00AE7284">
        <w:rPr>
          <w:rFonts w:ascii="Verdana" w:eastAsia="宋体" w:hAnsi="Verdana" w:cs="Arial"/>
          <w:color w:val="333333"/>
          <w:sz w:val="24"/>
          <w:szCs w:val="24"/>
        </w:rPr>
        <w:t>每一步返回的值，使用</w:t>
      </w:r>
      <w:r w:rsidRPr="003C21B5">
        <w:rPr>
          <w:rFonts w:ascii="Verdana" w:eastAsia="宋体" w:hAnsi="Verdana" w:cs="Arial"/>
          <w:color w:val="333333"/>
          <w:sz w:val="24"/>
          <w:szCs w:val="24"/>
        </w:rPr>
        <w:t>func</w:t>
      </w:r>
      <w:r w:rsidRPr="00AE7284">
        <w:rPr>
          <w:rFonts w:ascii="Verdana" w:eastAsia="宋体" w:hAnsi="Verdana" w:cs="Arial"/>
          <w:color w:val="333333"/>
          <w:sz w:val="24"/>
          <w:szCs w:val="24"/>
        </w:rPr>
        <w:t>进行处理。上面有两个版本的</w:t>
      </w:r>
      <w:r w:rsidRPr="003C21B5">
        <w:rPr>
          <w:rFonts w:ascii="Verdana" w:eastAsia="宋体" w:hAnsi="Verdana" w:cs="Arial"/>
          <w:color w:val="333333"/>
          <w:sz w:val="24"/>
          <w:szCs w:val="24"/>
        </w:rPr>
        <w:t>map</w:t>
      </w:r>
      <w:r w:rsidRPr="00AE7284">
        <w:rPr>
          <w:rFonts w:ascii="Verdana" w:eastAsia="宋体" w:hAnsi="Verdana" w:cs="Arial"/>
          <w:color w:val="333333"/>
          <w:sz w:val="24"/>
          <w:szCs w:val="24"/>
        </w:rPr>
        <w:t>，前一个处理同步遍历器，后一个处理异步遍历器，可以看到两个版本的写法基本上是一致的。</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下面是另一个异步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函数的例子。</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readLines(path)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let file = await fileOpen(path);</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try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while (!file.EOF)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await file.readLine();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finally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await file.close();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lastRenderedPageBreak/>
        <w:t>上面代码中，异步操作前面使用</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关键字标明，即</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后面的操作，应该返回</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对象。凡是使用</w:t>
      </w:r>
      <w:r w:rsidRPr="003C21B5">
        <w:rPr>
          <w:rFonts w:ascii="Verdana" w:eastAsia="宋体" w:hAnsi="Verdana" w:cs="Arial"/>
          <w:color w:val="333333"/>
          <w:sz w:val="24"/>
          <w:szCs w:val="24"/>
        </w:rPr>
        <w:t>yield</w:t>
      </w:r>
      <w:r w:rsidRPr="00AE7284">
        <w:rPr>
          <w:rFonts w:ascii="Verdana" w:eastAsia="宋体" w:hAnsi="Verdana" w:cs="Arial"/>
          <w:color w:val="333333"/>
          <w:sz w:val="24"/>
          <w:szCs w:val="24"/>
        </w:rPr>
        <w:t>关键字的地方，就是</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方法停下来的地方，它后面的表达式的值（即</w:t>
      </w:r>
      <w:r w:rsidRPr="003C21B5">
        <w:rPr>
          <w:rFonts w:ascii="Verdana" w:eastAsia="宋体" w:hAnsi="Verdana" w:cs="Arial"/>
          <w:color w:val="333333"/>
          <w:sz w:val="24"/>
          <w:szCs w:val="24"/>
        </w:rPr>
        <w:t>await file.readLine()</w:t>
      </w:r>
      <w:r w:rsidRPr="00AE7284">
        <w:rPr>
          <w:rFonts w:ascii="Verdana" w:eastAsia="宋体" w:hAnsi="Verdana" w:cs="Arial"/>
          <w:color w:val="333333"/>
          <w:sz w:val="24"/>
          <w:szCs w:val="24"/>
        </w:rPr>
        <w:t>的值），会作为</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返回对象的</w:t>
      </w:r>
      <w:r w:rsidRPr="003C21B5">
        <w:rPr>
          <w:rFonts w:ascii="Verdana" w:eastAsia="宋体" w:hAnsi="Verdana" w:cs="Arial"/>
          <w:color w:val="333333"/>
          <w:sz w:val="24"/>
          <w:szCs w:val="24"/>
        </w:rPr>
        <w:t>value</w:t>
      </w:r>
      <w:r w:rsidRPr="00AE7284">
        <w:rPr>
          <w:rFonts w:ascii="Verdana" w:eastAsia="宋体" w:hAnsi="Verdana" w:cs="Arial"/>
          <w:color w:val="333333"/>
          <w:sz w:val="24"/>
          <w:szCs w:val="24"/>
        </w:rPr>
        <w:t>属性，这一点是与同步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函数一致的。</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函数内部，能够同时使用</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和</w:t>
      </w:r>
      <w:r w:rsidRPr="003C21B5">
        <w:rPr>
          <w:rFonts w:ascii="Verdana" w:eastAsia="宋体" w:hAnsi="Verdana" w:cs="Arial"/>
          <w:color w:val="333333"/>
          <w:sz w:val="24"/>
          <w:szCs w:val="24"/>
        </w:rPr>
        <w:t>yield</w:t>
      </w:r>
      <w:r w:rsidRPr="00AE7284">
        <w:rPr>
          <w:rFonts w:ascii="Verdana" w:eastAsia="宋体" w:hAnsi="Verdana" w:cs="Arial"/>
          <w:color w:val="333333"/>
          <w:sz w:val="24"/>
          <w:szCs w:val="24"/>
        </w:rPr>
        <w:t>命令。可以这样理解，</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命令用于将外部操作产生的值输入函数内部，</w:t>
      </w:r>
      <w:r w:rsidRPr="003C21B5">
        <w:rPr>
          <w:rFonts w:ascii="Verdana" w:eastAsia="宋体" w:hAnsi="Verdana" w:cs="Arial"/>
          <w:color w:val="333333"/>
          <w:sz w:val="24"/>
          <w:szCs w:val="24"/>
        </w:rPr>
        <w:t>yield</w:t>
      </w:r>
      <w:r w:rsidRPr="00AE7284">
        <w:rPr>
          <w:rFonts w:ascii="Verdana" w:eastAsia="宋体" w:hAnsi="Verdana" w:cs="Arial"/>
          <w:color w:val="333333"/>
          <w:sz w:val="24"/>
          <w:szCs w:val="24"/>
        </w:rPr>
        <w:t>命令用于将函数内部的值输出。</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上面代码定义的异步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函数的用法如下。</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 (const line of readLines(filePath))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console.log(line);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函数可以与</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循环结合起来使用。</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prefixLines(asyncIterable)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 (const line of asyncIterable)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'&gt; ' + line;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函数的返回值是一个异步</w:t>
      </w:r>
      <w:r w:rsidRPr="00AE7284">
        <w:rPr>
          <w:rFonts w:ascii="Verdana" w:eastAsia="宋体" w:hAnsi="Verdana" w:cs="Arial"/>
          <w:color w:val="333333"/>
          <w:sz w:val="24"/>
          <w:szCs w:val="24"/>
        </w:rPr>
        <w:t xml:space="preserve"> Iterator</w:t>
      </w:r>
      <w:r w:rsidRPr="00AE7284">
        <w:rPr>
          <w:rFonts w:ascii="Verdana" w:eastAsia="宋体" w:hAnsi="Verdana" w:cs="Arial"/>
          <w:color w:val="333333"/>
          <w:sz w:val="24"/>
          <w:szCs w:val="24"/>
        </w:rPr>
        <w:t>，即每次调用它的</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方法，会返回一个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对象，也就是说，跟在</w:t>
      </w:r>
      <w:r w:rsidRPr="003C21B5">
        <w:rPr>
          <w:rFonts w:ascii="Verdana" w:eastAsia="宋体" w:hAnsi="Verdana" w:cs="Arial"/>
          <w:color w:val="333333"/>
          <w:sz w:val="24"/>
          <w:szCs w:val="24"/>
        </w:rPr>
        <w:t>yield</w:t>
      </w:r>
      <w:r w:rsidRPr="00AE7284">
        <w:rPr>
          <w:rFonts w:ascii="Verdana" w:eastAsia="宋体" w:hAnsi="Verdana" w:cs="Arial"/>
          <w:color w:val="333333"/>
          <w:sz w:val="24"/>
          <w:szCs w:val="24"/>
        </w:rPr>
        <w:t>命令后面的，应该是一个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function fetchRandom()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url = 'https://www.random.org/decimal-fractions/'</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'?num=1&amp;dec=10&amp;col=1&amp;format=plain&amp;rnd=new';</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fetch(url);</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asyncGenerator()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console.log('Start');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result = await fetchRandom(); // (A)</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'Result: ' + await result.text(); // (B)</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console.log('Done');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ag = asyncGenerator();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ag.next().then(({value, done})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console.log(value);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ag</w:t>
      </w:r>
      <w:r w:rsidRPr="00AE7284">
        <w:rPr>
          <w:rFonts w:ascii="Verdana" w:eastAsia="宋体" w:hAnsi="Verdana" w:cs="Arial"/>
          <w:color w:val="333333"/>
          <w:sz w:val="24"/>
          <w:szCs w:val="24"/>
        </w:rPr>
        <w:t>是</w:t>
      </w:r>
      <w:r w:rsidRPr="003C21B5">
        <w:rPr>
          <w:rFonts w:ascii="Verdana" w:eastAsia="宋体" w:hAnsi="Verdana" w:cs="Arial"/>
          <w:color w:val="333333"/>
          <w:sz w:val="24"/>
          <w:szCs w:val="24"/>
        </w:rPr>
        <w:t>asyncGenerator</w:t>
      </w:r>
      <w:r w:rsidRPr="00AE7284">
        <w:rPr>
          <w:rFonts w:ascii="Verdana" w:eastAsia="宋体" w:hAnsi="Verdana" w:cs="Arial"/>
          <w:color w:val="333333"/>
          <w:sz w:val="24"/>
          <w:szCs w:val="24"/>
        </w:rPr>
        <w:t>函数返回的异步遍历器对象。调用</w:t>
      </w:r>
      <w:r w:rsidRPr="003C21B5">
        <w:rPr>
          <w:rFonts w:ascii="Verdana" w:eastAsia="宋体" w:hAnsi="Verdana" w:cs="Arial"/>
          <w:color w:val="333333"/>
          <w:sz w:val="24"/>
          <w:szCs w:val="24"/>
        </w:rPr>
        <w:t>ag.next()</w:t>
      </w:r>
      <w:r w:rsidRPr="00AE7284">
        <w:rPr>
          <w:rFonts w:ascii="Verdana" w:eastAsia="宋体" w:hAnsi="Verdana" w:cs="Arial"/>
          <w:color w:val="333333"/>
          <w:sz w:val="24"/>
          <w:szCs w:val="24"/>
        </w:rPr>
        <w:t>以后，上面代码的执行顺序如下。</w:t>
      </w:r>
    </w:p>
    <w:p w:rsidR="00AE7284" w:rsidRPr="003C21B5" w:rsidRDefault="00AE7284" w:rsidP="00A87C59">
      <w:pPr>
        <w:pStyle w:val="a3"/>
        <w:numPr>
          <w:ilvl w:val="1"/>
          <w:numId w:val="29"/>
        </w:numPr>
        <w:adjustRightInd/>
        <w:snapToGrid/>
        <w:spacing w:before="100" w:beforeAutospacing="1" w:after="100" w:afterAutospacing="1"/>
        <w:ind w:firstLineChars="0"/>
        <w:rPr>
          <w:rFonts w:ascii="Verdana" w:eastAsia="宋体" w:hAnsi="Verdana" w:cs="Arial"/>
          <w:color w:val="333333"/>
          <w:sz w:val="24"/>
          <w:szCs w:val="24"/>
        </w:rPr>
      </w:pPr>
      <w:r w:rsidRPr="003C21B5">
        <w:rPr>
          <w:rFonts w:ascii="Verdana" w:eastAsia="宋体" w:hAnsi="Verdana" w:cs="Arial"/>
          <w:color w:val="333333"/>
          <w:sz w:val="24"/>
          <w:szCs w:val="24"/>
        </w:rPr>
        <w:t>ag.next()</w:t>
      </w:r>
      <w:r w:rsidRPr="003C21B5">
        <w:rPr>
          <w:rFonts w:ascii="Verdana" w:eastAsia="宋体" w:hAnsi="Verdana" w:cs="Arial"/>
          <w:color w:val="333333"/>
          <w:sz w:val="24"/>
          <w:szCs w:val="24"/>
        </w:rPr>
        <w:t>立刻返回一个</w:t>
      </w:r>
      <w:r w:rsidRPr="003C21B5">
        <w:rPr>
          <w:rFonts w:ascii="Verdana" w:eastAsia="宋体" w:hAnsi="Verdana" w:cs="Arial"/>
          <w:color w:val="333333"/>
          <w:sz w:val="24"/>
          <w:szCs w:val="24"/>
        </w:rPr>
        <w:t xml:space="preserve"> Promise </w:t>
      </w:r>
      <w:r w:rsidRPr="003C21B5">
        <w:rPr>
          <w:rFonts w:ascii="Verdana" w:eastAsia="宋体" w:hAnsi="Verdana" w:cs="Arial"/>
          <w:color w:val="333333"/>
          <w:sz w:val="24"/>
          <w:szCs w:val="24"/>
        </w:rPr>
        <w:t>对象。</w:t>
      </w:r>
    </w:p>
    <w:p w:rsidR="00AE7284" w:rsidRPr="003C21B5" w:rsidRDefault="00AE7284" w:rsidP="00A87C59">
      <w:pPr>
        <w:pStyle w:val="a3"/>
        <w:numPr>
          <w:ilvl w:val="1"/>
          <w:numId w:val="29"/>
        </w:numPr>
        <w:adjustRightInd/>
        <w:snapToGrid/>
        <w:spacing w:before="100" w:beforeAutospacing="1" w:after="100" w:afterAutospacing="1"/>
        <w:ind w:firstLineChars="0"/>
        <w:rPr>
          <w:rFonts w:ascii="Verdana" w:eastAsia="宋体" w:hAnsi="Verdana" w:cs="Arial"/>
          <w:color w:val="333333"/>
          <w:sz w:val="24"/>
          <w:szCs w:val="24"/>
        </w:rPr>
      </w:pPr>
      <w:r w:rsidRPr="003C21B5">
        <w:rPr>
          <w:rFonts w:ascii="Verdana" w:eastAsia="宋体" w:hAnsi="Verdana" w:cs="Arial"/>
          <w:color w:val="333333"/>
          <w:sz w:val="24"/>
          <w:szCs w:val="24"/>
        </w:rPr>
        <w:t>asyncGenerator</w:t>
      </w:r>
      <w:r w:rsidRPr="003C21B5">
        <w:rPr>
          <w:rFonts w:ascii="Verdana" w:eastAsia="宋体" w:hAnsi="Verdana" w:cs="Arial"/>
          <w:color w:val="333333"/>
          <w:sz w:val="24"/>
          <w:szCs w:val="24"/>
        </w:rPr>
        <w:t>函数开始执行，打印出</w:t>
      </w:r>
      <w:r w:rsidRPr="003C21B5">
        <w:rPr>
          <w:rFonts w:ascii="Verdana" w:eastAsia="宋体" w:hAnsi="Verdana" w:cs="Arial"/>
          <w:color w:val="333333"/>
          <w:sz w:val="24"/>
          <w:szCs w:val="24"/>
        </w:rPr>
        <w:t>Start</w:t>
      </w:r>
      <w:r w:rsidRPr="003C21B5">
        <w:rPr>
          <w:rFonts w:ascii="Verdana" w:eastAsia="宋体" w:hAnsi="Verdana" w:cs="Arial"/>
          <w:color w:val="333333"/>
          <w:sz w:val="24"/>
          <w:szCs w:val="24"/>
        </w:rPr>
        <w:t>。</w:t>
      </w:r>
    </w:p>
    <w:p w:rsidR="00AE7284" w:rsidRPr="003C21B5" w:rsidRDefault="00AE7284" w:rsidP="00A87C59">
      <w:pPr>
        <w:pStyle w:val="a3"/>
        <w:numPr>
          <w:ilvl w:val="1"/>
          <w:numId w:val="29"/>
        </w:numPr>
        <w:adjustRightInd/>
        <w:snapToGrid/>
        <w:spacing w:before="100" w:beforeAutospacing="1" w:after="100" w:afterAutospacing="1"/>
        <w:ind w:firstLineChars="0"/>
        <w:rPr>
          <w:rFonts w:ascii="Verdana" w:eastAsia="宋体" w:hAnsi="Verdana" w:cs="Arial"/>
          <w:color w:val="333333"/>
          <w:sz w:val="24"/>
          <w:szCs w:val="24"/>
        </w:rPr>
      </w:pPr>
      <w:r w:rsidRPr="003C21B5">
        <w:rPr>
          <w:rFonts w:ascii="Verdana" w:eastAsia="宋体" w:hAnsi="Verdana" w:cs="Arial"/>
          <w:color w:val="333333"/>
          <w:sz w:val="24"/>
          <w:szCs w:val="24"/>
        </w:rPr>
        <w:t>await</w:t>
      </w:r>
      <w:r w:rsidRPr="003C21B5">
        <w:rPr>
          <w:rFonts w:ascii="Verdana" w:eastAsia="宋体" w:hAnsi="Verdana" w:cs="Arial"/>
          <w:color w:val="333333"/>
          <w:sz w:val="24"/>
          <w:szCs w:val="24"/>
        </w:rPr>
        <w:t>命令返回一个</w:t>
      </w:r>
      <w:r w:rsidRPr="003C21B5">
        <w:rPr>
          <w:rFonts w:ascii="Verdana" w:eastAsia="宋体" w:hAnsi="Verdana" w:cs="Arial"/>
          <w:color w:val="333333"/>
          <w:sz w:val="24"/>
          <w:szCs w:val="24"/>
        </w:rPr>
        <w:t xml:space="preserve"> Promise </w:t>
      </w:r>
      <w:r w:rsidRPr="003C21B5">
        <w:rPr>
          <w:rFonts w:ascii="Verdana" w:eastAsia="宋体" w:hAnsi="Verdana" w:cs="Arial"/>
          <w:color w:val="333333"/>
          <w:sz w:val="24"/>
          <w:szCs w:val="24"/>
        </w:rPr>
        <w:t>对象，</w:t>
      </w:r>
      <w:r w:rsidRPr="003C21B5">
        <w:rPr>
          <w:rFonts w:ascii="Verdana" w:eastAsia="宋体" w:hAnsi="Verdana" w:cs="Arial"/>
          <w:color w:val="333333"/>
          <w:sz w:val="24"/>
          <w:szCs w:val="24"/>
        </w:rPr>
        <w:t>asyncGenerator</w:t>
      </w:r>
      <w:r w:rsidRPr="003C21B5">
        <w:rPr>
          <w:rFonts w:ascii="Verdana" w:eastAsia="宋体" w:hAnsi="Verdana" w:cs="Arial"/>
          <w:color w:val="333333"/>
          <w:sz w:val="24"/>
          <w:szCs w:val="24"/>
        </w:rPr>
        <w:t>函数停在这里。</w:t>
      </w:r>
    </w:p>
    <w:p w:rsidR="00AE7284" w:rsidRPr="003C21B5" w:rsidRDefault="00AE7284" w:rsidP="00A87C59">
      <w:pPr>
        <w:pStyle w:val="a3"/>
        <w:numPr>
          <w:ilvl w:val="1"/>
          <w:numId w:val="29"/>
        </w:numPr>
        <w:adjustRightInd/>
        <w:snapToGrid/>
        <w:spacing w:before="100" w:beforeAutospacing="1" w:after="100" w:afterAutospacing="1"/>
        <w:ind w:firstLineChars="0"/>
        <w:rPr>
          <w:rFonts w:ascii="Verdana" w:eastAsia="宋体" w:hAnsi="Verdana" w:cs="Arial"/>
          <w:color w:val="333333"/>
          <w:sz w:val="24"/>
          <w:szCs w:val="24"/>
        </w:rPr>
      </w:pPr>
      <w:r w:rsidRPr="003C21B5">
        <w:rPr>
          <w:rFonts w:ascii="Verdana" w:eastAsia="宋体" w:hAnsi="Verdana" w:cs="Arial"/>
          <w:color w:val="333333"/>
          <w:sz w:val="24"/>
          <w:szCs w:val="24"/>
        </w:rPr>
        <w:t xml:space="preserve">A </w:t>
      </w:r>
      <w:r w:rsidRPr="003C21B5">
        <w:rPr>
          <w:rFonts w:ascii="Verdana" w:eastAsia="宋体" w:hAnsi="Verdana" w:cs="Arial"/>
          <w:color w:val="333333"/>
          <w:sz w:val="24"/>
          <w:szCs w:val="24"/>
        </w:rPr>
        <w:t>处变成</w:t>
      </w:r>
      <w:r w:rsidRPr="003C21B5">
        <w:rPr>
          <w:rFonts w:ascii="Verdana" w:eastAsia="宋体" w:hAnsi="Verdana" w:cs="Arial"/>
          <w:color w:val="333333"/>
          <w:sz w:val="24"/>
          <w:szCs w:val="24"/>
        </w:rPr>
        <w:t xml:space="preserve"> fulfilled </w:t>
      </w:r>
      <w:r w:rsidRPr="003C21B5">
        <w:rPr>
          <w:rFonts w:ascii="Verdana" w:eastAsia="宋体" w:hAnsi="Verdana" w:cs="Arial"/>
          <w:color w:val="333333"/>
          <w:sz w:val="24"/>
          <w:szCs w:val="24"/>
        </w:rPr>
        <w:t>状态，产生的值放入</w:t>
      </w:r>
      <w:r w:rsidRPr="003C21B5">
        <w:rPr>
          <w:rFonts w:ascii="Verdana" w:eastAsia="宋体" w:hAnsi="Verdana" w:cs="Arial"/>
          <w:color w:val="333333"/>
          <w:sz w:val="24"/>
          <w:szCs w:val="24"/>
        </w:rPr>
        <w:t>result</w:t>
      </w:r>
      <w:r w:rsidRPr="003C21B5">
        <w:rPr>
          <w:rFonts w:ascii="Verdana" w:eastAsia="宋体" w:hAnsi="Verdana" w:cs="Arial"/>
          <w:color w:val="333333"/>
          <w:sz w:val="24"/>
          <w:szCs w:val="24"/>
        </w:rPr>
        <w:t>变量，</w:t>
      </w:r>
      <w:r w:rsidRPr="003C21B5">
        <w:rPr>
          <w:rFonts w:ascii="Verdana" w:eastAsia="宋体" w:hAnsi="Verdana" w:cs="Arial"/>
          <w:color w:val="333333"/>
          <w:sz w:val="24"/>
          <w:szCs w:val="24"/>
        </w:rPr>
        <w:t>asyncGenerator</w:t>
      </w:r>
      <w:r w:rsidRPr="003C21B5">
        <w:rPr>
          <w:rFonts w:ascii="Verdana" w:eastAsia="宋体" w:hAnsi="Verdana" w:cs="Arial"/>
          <w:color w:val="333333"/>
          <w:sz w:val="24"/>
          <w:szCs w:val="24"/>
        </w:rPr>
        <w:t>函数继续往下执行。</w:t>
      </w:r>
    </w:p>
    <w:p w:rsidR="00AE7284" w:rsidRPr="003C21B5" w:rsidRDefault="00AE7284" w:rsidP="00A87C59">
      <w:pPr>
        <w:pStyle w:val="a3"/>
        <w:numPr>
          <w:ilvl w:val="1"/>
          <w:numId w:val="29"/>
        </w:numPr>
        <w:adjustRightInd/>
        <w:snapToGrid/>
        <w:spacing w:before="100" w:beforeAutospacing="1" w:after="100" w:afterAutospacing="1"/>
        <w:ind w:firstLineChars="0"/>
        <w:rPr>
          <w:rFonts w:ascii="Verdana" w:eastAsia="宋体" w:hAnsi="Verdana" w:cs="Arial"/>
          <w:color w:val="333333"/>
          <w:sz w:val="24"/>
          <w:szCs w:val="24"/>
        </w:rPr>
      </w:pPr>
      <w:r w:rsidRPr="003C21B5">
        <w:rPr>
          <w:rFonts w:ascii="Verdana" w:eastAsia="宋体" w:hAnsi="Verdana" w:cs="Arial"/>
          <w:color w:val="333333"/>
          <w:sz w:val="24"/>
          <w:szCs w:val="24"/>
        </w:rPr>
        <w:lastRenderedPageBreak/>
        <w:t>函数在</w:t>
      </w:r>
      <w:r w:rsidRPr="003C21B5">
        <w:rPr>
          <w:rFonts w:ascii="Verdana" w:eastAsia="宋体" w:hAnsi="Verdana" w:cs="Arial"/>
          <w:color w:val="333333"/>
          <w:sz w:val="24"/>
          <w:szCs w:val="24"/>
        </w:rPr>
        <w:t xml:space="preserve"> B </w:t>
      </w:r>
      <w:r w:rsidRPr="003C21B5">
        <w:rPr>
          <w:rFonts w:ascii="Verdana" w:eastAsia="宋体" w:hAnsi="Verdana" w:cs="Arial"/>
          <w:color w:val="333333"/>
          <w:sz w:val="24"/>
          <w:szCs w:val="24"/>
        </w:rPr>
        <w:t>处的</w:t>
      </w:r>
      <w:r w:rsidRPr="003C21B5">
        <w:rPr>
          <w:rFonts w:ascii="Verdana" w:eastAsia="宋体" w:hAnsi="Verdana" w:cs="Arial"/>
          <w:color w:val="333333"/>
          <w:sz w:val="24"/>
          <w:szCs w:val="24"/>
        </w:rPr>
        <w:t>yield</w:t>
      </w:r>
      <w:r w:rsidRPr="003C21B5">
        <w:rPr>
          <w:rFonts w:ascii="Verdana" w:eastAsia="宋体" w:hAnsi="Verdana" w:cs="Arial"/>
          <w:color w:val="333333"/>
          <w:sz w:val="24"/>
          <w:szCs w:val="24"/>
        </w:rPr>
        <w:t>暂停执行，一旦</w:t>
      </w:r>
      <w:r w:rsidRPr="003C21B5">
        <w:rPr>
          <w:rFonts w:ascii="Verdana" w:eastAsia="宋体" w:hAnsi="Verdana" w:cs="Arial"/>
          <w:color w:val="333333"/>
          <w:sz w:val="24"/>
          <w:szCs w:val="24"/>
        </w:rPr>
        <w:t>yield</w:t>
      </w:r>
      <w:r w:rsidRPr="003C21B5">
        <w:rPr>
          <w:rFonts w:ascii="Verdana" w:eastAsia="宋体" w:hAnsi="Verdana" w:cs="Arial"/>
          <w:color w:val="333333"/>
          <w:sz w:val="24"/>
          <w:szCs w:val="24"/>
        </w:rPr>
        <w:t>命令取到值，</w:t>
      </w:r>
      <w:r w:rsidRPr="003C21B5">
        <w:rPr>
          <w:rFonts w:ascii="Verdana" w:eastAsia="宋体" w:hAnsi="Verdana" w:cs="Arial"/>
          <w:color w:val="333333"/>
          <w:sz w:val="24"/>
          <w:szCs w:val="24"/>
        </w:rPr>
        <w:t>ag.next()</w:t>
      </w:r>
      <w:r w:rsidRPr="003C21B5">
        <w:rPr>
          <w:rFonts w:ascii="Verdana" w:eastAsia="宋体" w:hAnsi="Verdana" w:cs="Arial"/>
          <w:color w:val="333333"/>
          <w:sz w:val="24"/>
          <w:szCs w:val="24"/>
        </w:rPr>
        <w:t>返回的那个</w:t>
      </w:r>
      <w:r w:rsidRPr="003C21B5">
        <w:rPr>
          <w:rFonts w:ascii="Verdana" w:eastAsia="宋体" w:hAnsi="Verdana" w:cs="Arial"/>
          <w:color w:val="333333"/>
          <w:sz w:val="24"/>
          <w:szCs w:val="24"/>
        </w:rPr>
        <w:t xml:space="preserve"> Promise </w:t>
      </w:r>
      <w:r w:rsidRPr="003C21B5">
        <w:rPr>
          <w:rFonts w:ascii="Verdana" w:eastAsia="宋体" w:hAnsi="Verdana" w:cs="Arial"/>
          <w:color w:val="333333"/>
          <w:sz w:val="24"/>
          <w:szCs w:val="24"/>
        </w:rPr>
        <w:t>对象变成</w:t>
      </w:r>
      <w:r w:rsidRPr="003C21B5">
        <w:rPr>
          <w:rFonts w:ascii="Verdana" w:eastAsia="宋体" w:hAnsi="Verdana" w:cs="Arial"/>
          <w:color w:val="333333"/>
          <w:sz w:val="24"/>
          <w:szCs w:val="24"/>
        </w:rPr>
        <w:t xml:space="preserve"> fulfilled </w:t>
      </w:r>
      <w:r w:rsidRPr="003C21B5">
        <w:rPr>
          <w:rFonts w:ascii="Verdana" w:eastAsia="宋体" w:hAnsi="Verdana" w:cs="Arial"/>
          <w:color w:val="333333"/>
          <w:sz w:val="24"/>
          <w:szCs w:val="24"/>
        </w:rPr>
        <w:t>状态。</w:t>
      </w:r>
    </w:p>
    <w:p w:rsidR="00AE7284" w:rsidRPr="003C21B5" w:rsidRDefault="00AE7284" w:rsidP="00A87C59">
      <w:pPr>
        <w:pStyle w:val="a3"/>
        <w:numPr>
          <w:ilvl w:val="1"/>
          <w:numId w:val="29"/>
        </w:numPr>
        <w:adjustRightInd/>
        <w:snapToGrid/>
        <w:spacing w:before="100" w:beforeAutospacing="1" w:after="100" w:afterAutospacing="1"/>
        <w:ind w:firstLineChars="0"/>
        <w:rPr>
          <w:rFonts w:ascii="Verdana" w:eastAsia="宋体" w:hAnsi="Verdana" w:cs="Arial"/>
          <w:color w:val="333333"/>
          <w:sz w:val="24"/>
          <w:szCs w:val="24"/>
        </w:rPr>
      </w:pPr>
      <w:r w:rsidRPr="003C21B5">
        <w:rPr>
          <w:rFonts w:ascii="Verdana" w:eastAsia="宋体" w:hAnsi="Verdana" w:cs="Arial"/>
          <w:color w:val="333333"/>
          <w:sz w:val="24"/>
          <w:szCs w:val="24"/>
        </w:rPr>
        <w:t>ag.next()</w:t>
      </w:r>
      <w:r w:rsidRPr="003C21B5">
        <w:rPr>
          <w:rFonts w:ascii="Verdana" w:eastAsia="宋体" w:hAnsi="Verdana" w:cs="Arial"/>
          <w:color w:val="333333"/>
          <w:sz w:val="24"/>
          <w:szCs w:val="24"/>
        </w:rPr>
        <w:t>后面的</w:t>
      </w:r>
      <w:r w:rsidRPr="003C21B5">
        <w:rPr>
          <w:rFonts w:ascii="Verdana" w:eastAsia="宋体" w:hAnsi="Verdana" w:cs="Arial"/>
          <w:color w:val="333333"/>
          <w:sz w:val="24"/>
          <w:szCs w:val="24"/>
        </w:rPr>
        <w:t>then</w:t>
      </w:r>
      <w:r w:rsidRPr="003C21B5">
        <w:rPr>
          <w:rFonts w:ascii="Verdana" w:eastAsia="宋体" w:hAnsi="Verdana" w:cs="Arial"/>
          <w:color w:val="333333"/>
          <w:sz w:val="24"/>
          <w:szCs w:val="24"/>
        </w:rPr>
        <w:t>方法指定的回调函数开始执行。该回调函数的参数是一个对象</w:t>
      </w:r>
      <w:r w:rsidRPr="003C21B5">
        <w:rPr>
          <w:rFonts w:ascii="Verdana" w:eastAsia="宋体" w:hAnsi="Verdana" w:cs="Arial"/>
          <w:color w:val="333333"/>
          <w:sz w:val="24"/>
          <w:szCs w:val="24"/>
        </w:rPr>
        <w:t>{value, done}</w:t>
      </w:r>
      <w:r w:rsidRPr="003C21B5">
        <w:rPr>
          <w:rFonts w:ascii="Verdana" w:eastAsia="宋体" w:hAnsi="Verdana" w:cs="Arial"/>
          <w:color w:val="333333"/>
          <w:sz w:val="24"/>
          <w:szCs w:val="24"/>
        </w:rPr>
        <w:t>，其中</w:t>
      </w:r>
      <w:r w:rsidRPr="003C21B5">
        <w:rPr>
          <w:rFonts w:ascii="Verdana" w:eastAsia="宋体" w:hAnsi="Verdana" w:cs="Arial"/>
          <w:color w:val="333333"/>
          <w:sz w:val="24"/>
          <w:szCs w:val="24"/>
        </w:rPr>
        <w:t>value</w:t>
      </w:r>
      <w:r w:rsidRPr="003C21B5">
        <w:rPr>
          <w:rFonts w:ascii="Verdana" w:eastAsia="宋体" w:hAnsi="Verdana" w:cs="Arial"/>
          <w:color w:val="333333"/>
          <w:sz w:val="24"/>
          <w:szCs w:val="24"/>
        </w:rPr>
        <w:t>的值是</w:t>
      </w:r>
      <w:r w:rsidRPr="003C21B5">
        <w:rPr>
          <w:rFonts w:ascii="Verdana" w:eastAsia="宋体" w:hAnsi="Verdana" w:cs="Arial"/>
          <w:color w:val="333333"/>
          <w:sz w:val="24"/>
          <w:szCs w:val="24"/>
        </w:rPr>
        <w:t>yield</w:t>
      </w:r>
      <w:r w:rsidRPr="003C21B5">
        <w:rPr>
          <w:rFonts w:ascii="Verdana" w:eastAsia="宋体" w:hAnsi="Verdana" w:cs="Arial"/>
          <w:color w:val="333333"/>
          <w:sz w:val="24"/>
          <w:szCs w:val="24"/>
        </w:rPr>
        <w:t>命令后面的那个表达式的值，</w:t>
      </w:r>
      <w:r w:rsidRPr="003C21B5">
        <w:rPr>
          <w:rFonts w:ascii="Verdana" w:eastAsia="宋体" w:hAnsi="Verdana" w:cs="Arial"/>
          <w:color w:val="333333"/>
          <w:sz w:val="24"/>
          <w:szCs w:val="24"/>
        </w:rPr>
        <w:t>done</w:t>
      </w:r>
      <w:r w:rsidRPr="003C21B5">
        <w:rPr>
          <w:rFonts w:ascii="Verdana" w:eastAsia="宋体" w:hAnsi="Verdana" w:cs="Arial"/>
          <w:color w:val="333333"/>
          <w:sz w:val="24"/>
          <w:szCs w:val="24"/>
        </w:rPr>
        <w:t>的值是</w:t>
      </w:r>
      <w:r w:rsidRPr="003C21B5">
        <w:rPr>
          <w:rFonts w:ascii="Verdana" w:eastAsia="宋体" w:hAnsi="Verdana" w:cs="Arial"/>
          <w:color w:val="333333"/>
          <w:sz w:val="24"/>
          <w:szCs w:val="24"/>
        </w:rPr>
        <w:t>false</w:t>
      </w:r>
      <w:r w:rsidRPr="003C21B5">
        <w:rPr>
          <w:rFonts w:ascii="Verdana" w:eastAsia="宋体" w:hAnsi="Verdana" w:cs="Arial"/>
          <w:color w:val="333333"/>
          <w:sz w:val="24"/>
          <w:szCs w:val="24"/>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 xml:space="preserve">A </w:t>
      </w:r>
      <w:r w:rsidRPr="00AE7284">
        <w:rPr>
          <w:rFonts w:ascii="Verdana" w:eastAsia="宋体" w:hAnsi="Verdana" w:cs="Arial"/>
          <w:color w:val="333333"/>
          <w:sz w:val="24"/>
          <w:szCs w:val="24"/>
        </w:rPr>
        <w:t>和</w:t>
      </w:r>
      <w:r w:rsidRPr="00AE7284">
        <w:rPr>
          <w:rFonts w:ascii="Verdana" w:eastAsia="宋体" w:hAnsi="Verdana" w:cs="Arial"/>
          <w:color w:val="333333"/>
          <w:sz w:val="24"/>
          <w:szCs w:val="24"/>
        </w:rPr>
        <w:t xml:space="preserve"> B </w:t>
      </w:r>
      <w:r w:rsidRPr="00AE7284">
        <w:rPr>
          <w:rFonts w:ascii="Verdana" w:eastAsia="宋体" w:hAnsi="Verdana" w:cs="Arial"/>
          <w:color w:val="333333"/>
          <w:sz w:val="24"/>
          <w:szCs w:val="24"/>
        </w:rPr>
        <w:t>两行的作用类似于下面的代码。</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return new Promise((resolve, reject)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fetchRandom()</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.then(result =&gt; result.text())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.then(result =&gt;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resolve({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value: 'Result: ' + result,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done: false,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如果异步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函数抛出错误，会导致</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对象的状态变为</w:t>
      </w:r>
      <w:r w:rsidRPr="003C21B5">
        <w:rPr>
          <w:rFonts w:ascii="Verdana" w:eastAsia="宋体" w:hAnsi="Verdana" w:cs="Arial"/>
          <w:color w:val="333333"/>
          <w:sz w:val="24"/>
          <w:szCs w:val="24"/>
        </w:rPr>
        <w:t>reject</w:t>
      </w:r>
      <w:r w:rsidRPr="00AE7284">
        <w:rPr>
          <w:rFonts w:ascii="Verdana" w:eastAsia="宋体" w:hAnsi="Verdana" w:cs="Arial"/>
          <w:color w:val="333333"/>
          <w:sz w:val="24"/>
          <w:szCs w:val="24"/>
        </w:rPr>
        <w:t>，然后抛出的错误被</w:t>
      </w:r>
      <w:r w:rsidRPr="003C21B5">
        <w:rPr>
          <w:rFonts w:ascii="Verdana" w:eastAsia="宋体" w:hAnsi="Verdana" w:cs="Arial"/>
          <w:color w:val="333333"/>
          <w:sz w:val="24"/>
          <w:szCs w:val="24"/>
        </w:rPr>
        <w:t>catch</w:t>
      </w:r>
      <w:r w:rsidRPr="00AE7284">
        <w:rPr>
          <w:rFonts w:ascii="Verdana" w:eastAsia="宋体" w:hAnsi="Verdana" w:cs="Arial"/>
          <w:color w:val="333333"/>
          <w:sz w:val="24"/>
          <w:szCs w:val="24"/>
        </w:rPr>
        <w:t>方法捕获。</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asyncGenerator()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throw new Error('Problem!');</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asyncGenerator()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.catch(err =&gt; console.log(err)); // Error: Problem!</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注意，普通的</w:t>
      </w:r>
      <w:r w:rsidRPr="00AE7284">
        <w:rPr>
          <w:rFonts w:ascii="Verdana" w:eastAsia="宋体" w:hAnsi="Verdana" w:cs="Arial"/>
          <w:color w:val="333333"/>
          <w:sz w:val="24"/>
          <w:szCs w:val="24"/>
        </w:rPr>
        <w:t xml:space="preserve"> async </w:t>
      </w:r>
      <w:r w:rsidRPr="00AE7284">
        <w:rPr>
          <w:rFonts w:ascii="Verdana" w:eastAsia="宋体" w:hAnsi="Verdana" w:cs="Arial"/>
          <w:color w:val="333333"/>
          <w:sz w:val="24"/>
          <w:szCs w:val="24"/>
        </w:rPr>
        <w:t>函数返回的是一个</w:t>
      </w:r>
      <w:r w:rsidRPr="00AE7284">
        <w:rPr>
          <w:rFonts w:ascii="Verdana" w:eastAsia="宋体" w:hAnsi="Verdana" w:cs="Arial"/>
          <w:color w:val="333333"/>
          <w:sz w:val="24"/>
          <w:szCs w:val="24"/>
        </w:rPr>
        <w:t xml:space="preserve"> Promise </w:t>
      </w:r>
      <w:r w:rsidRPr="00AE7284">
        <w:rPr>
          <w:rFonts w:ascii="Verdana" w:eastAsia="宋体" w:hAnsi="Verdana" w:cs="Arial"/>
          <w:color w:val="333333"/>
          <w:sz w:val="24"/>
          <w:szCs w:val="24"/>
        </w:rPr>
        <w:t>对象，而异步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函数返回的是一个异步</w:t>
      </w:r>
      <w:r w:rsidRPr="00AE7284">
        <w:rPr>
          <w:rFonts w:ascii="Verdana" w:eastAsia="宋体" w:hAnsi="Verdana" w:cs="Arial"/>
          <w:color w:val="333333"/>
          <w:sz w:val="24"/>
          <w:szCs w:val="24"/>
        </w:rPr>
        <w:t xml:space="preserve"> Iterator </w:t>
      </w:r>
      <w:r w:rsidRPr="00AE7284">
        <w:rPr>
          <w:rFonts w:ascii="Verdana" w:eastAsia="宋体" w:hAnsi="Verdana" w:cs="Arial"/>
          <w:color w:val="333333"/>
          <w:sz w:val="24"/>
          <w:szCs w:val="24"/>
        </w:rPr>
        <w:t>对象。可以这样理解，</w:t>
      </w:r>
      <w:r w:rsidRPr="00AE7284">
        <w:rPr>
          <w:rFonts w:ascii="Verdana" w:eastAsia="宋体" w:hAnsi="Verdana" w:cs="Arial"/>
          <w:color w:val="333333"/>
          <w:sz w:val="24"/>
          <w:szCs w:val="24"/>
        </w:rPr>
        <w:t xml:space="preserve">async </w:t>
      </w:r>
      <w:r w:rsidRPr="00AE7284">
        <w:rPr>
          <w:rFonts w:ascii="Verdana" w:eastAsia="宋体" w:hAnsi="Verdana" w:cs="Arial"/>
          <w:color w:val="333333"/>
          <w:sz w:val="24"/>
          <w:szCs w:val="24"/>
        </w:rPr>
        <w:t>函数和异步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函数，是封装异步操作的两种方法，都用来达到同一种目的。区别在于，前者自带执行器，后者通过</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执行，或者自己编写执行器。下面就是一个异步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函数的执行器。</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takeAsync(asyncIterable, count = Infinity)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result =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iterator = asyncIterable[Symbol.asyncIterator]();</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while (result.length &lt; count)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{value, done} = await iterator.next();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if (done) break;</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result.push(value);</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result;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函数产生的异步遍历器，会通过</w:t>
      </w:r>
      <w:r w:rsidRPr="003C21B5">
        <w:rPr>
          <w:rFonts w:ascii="Verdana" w:eastAsia="宋体" w:hAnsi="Verdana" w:cs="Arial"/>
          <w:color w:val="333333"/>
          <w:sz w:val="24"/>
          <w:szCs w:val="24"/>
        </w:rPr>
        <w:t>while</w:t>
      </w:r>
      <w:r w:rsidRPr="00AE7284">
        <w:rPr>
          <w:rFonts w:ascii="Verdana" w:eastAsia="宋体" w:hAnsi="Verdana" w:cs="Arial"/>
          <w:color w:val="333333"/>
          <w:sz w:val="24"/>
          <w:szCs w:val="24"/>
        </w:rPr>
        <w:t>循环自动执行，每当</w:t>
      </w:r>
      <w:r w:rsidRPr="003C21B5">
        <w:rPr>
          <w:rFonts w:ascii="Verdana" w:eastAsia="宋体" w:hAnsi="Verdana" w:cs="Arial"/>
          <w:color w:val="333333"/>
          <w:sz w:val="24"/>
          <w:szCs w:val="24"/>
        </w:rPr>
        <w:t>await iterator.next()</w:t>
      </w:r>
      <w:r w:rsidRPr="00AE7284">
        <w:rPr>
          <w:rFonts w:ascii="Verdana" w:eastAsia="宋体" w:hAnsi="Verdana" w:cs="Arial"/>
          <w:color w:val="333333"/>
          <w:sz w:val="24"/>
          <w:szCs w:val="24"/>
        </w:rPr>
        <w:t>完成，就会进入下一轮循环。一旦</w:t>
      </w:r>
      <w:r w:rsidRPr="003C21B5">
        <w:rPr>
          <w:rFonts w:ascii="Verdana" w:eastAsia="宋体" w:hAnsi="Verdana" w:cs="Arial"/>
          <w:color w:val="333333"/>
          <w:sz w:val="24"/>
          <w:szCs w:val="24"/>
        </w:rPr>
        <w:t>done</w:t>
      </w:r>
      <w:r w:rsidRPr="00AE7284">
        <w:rPr>
          <w:rFonts w:ascii="Verdana" w:eastAsia="宋体" w:hAnsi="Verdana" w:cs="Arial"/>
          <w:color w:val="333333"/>
          <w:sz w:val="24"/>
          <w:szCs w:val="24"/>
        </w:rPr>
        <w:t>属性变为</w:t>
      </w:r>
      <w:r w:rsidRPr="003C21B5">
        <w:rPr>
          <w:rFonts w:ascii="Verdana" w:eastAsia="宋体" w:hAnsi="Verdana" w:cs="Arial"/>
          <w:color w:val="333333"/>
          <w:sz w:val="24"/>
          <w:szCs w:val="24"/>
        </w:rPr>
        <w:t>true</w:t>
      </w:r>
      <w:r w:rsidRPr="00AE7284">
        <w:rPr>
          <w:rFonts w:ascii="Verdana" w:eastAsia="宋体" w:hAnsi="Verdana" w:cs="Arial"/>
          <w:color w:val="333333"/>
          <w:sz w:val="24"/>
          <w:szCs w:val="24"/>
        </w:rPr>
        <w:t>，就会跳出循环，异步遍历器执行结束。</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下面是这个自动执行器的一个使用实例。</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f()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lastRenderedPageBreak/>
        <w:t xml:space="preserve">  async function* gen()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'a';</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'b';</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'c';</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await takeAsync(gen());</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f().then(function (result)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console.log(result); // ['a', 'b', 'c']</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函数出现以后，</w:t>
      </w:r>
      <w:r w:rsidRPr="00AE7284">
        <w:rPr>
          <w:rFonts w:ascii="Verdana" w:eastAsia="宋体" w:hAnsi="Verdana" w:cs="Arial"/>
          <w:color w:val="333333"/>
          <w:sz w:val="24"/>
          <w:szCs w:val="24"/>
        </w:rPr>
        <w:t xml:space="preserve">JavaScript </w:t>
      </w:r>
      <w:r w:rsidRPr="00AE7284">
        <w:rPr>
          <w:rFonts w:ascii="Verdana" w:eastAsia="宋体" w:hAnsi="Verdana" w:cs="Arial"/>
          <w:color w:val="333333"/>
          <w:sz w:val="24"/>
          <w:szCs w:val="24"/>
        </w:rPr>
        <w:t>就有了四种函数形式：普通函数、</w:t>
      </w:r>
      <w:r w:rsidRPr="00AE7284">
        <w:rPr>
          <w:rFonts w:ascii="Verdana" w:eastAsia="宋体" w:hAnsi="Verdana" w:cs="Arial"/>
          <w:color w:val="333333"/>
          <w:sz w:val="24"/>
          <w:szCs w:val="24"/>
        </w:rPr>
        <w:t xml:space="preserve">async </w:t>
      </w:r>
      <w:r w:rsidRPr="00AE7284">
        <w:rPr>
          <w:rFonts w:ascii="Verdana" w:eastAsia="宋体" w:hAnsi="Verdana" w:cs="Arial"/>
          <w:color w:val="333333"/>
          <w:sz w:val="24"/>
          <w:szCs w:val="24"/>
        </w:rPr>
        <w:t>函数、</w:t>
      </w:r>
      <w:r w:rsidRPr="00AE7284">
        <w:rPr>
          <w:rFonts w:ascii="Verdana" w:eastAsia="宋体" w:hAnsi="Verdana" w:cs="Arial"/>
          <w:color w:val="333333"/>
          <w:sz w:val="24"/>
          <w:szCs w:val="24"/>
        </w:rPr>
        <w:t xml:space="preserve">Generator </w:t>
      </w:r>
      <w:r w:rsidRPr="00AE7284">
        <w:rPr>
          <w:rFonts w:ascii="Verdana" w:eastAsia="宋体" w:hAnsi="Verdana" w:cs="Arial"/>
          <w:color w:val="333333"/>
          <w:sz w:val="24"/>
          <w:szCs w:val="24"/>
        </w:rPr>
        <w:t>函数和异步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函数。请注意区分每种函数的不同之处。基本上，如果是一系列按照顺序执行的异步操作（比如读取文件，然后写入新内容，再存入硬盘），可以使用</w:t>
      </w:r>
      <w:r w:rsidRPr="00AE7284">
        <w:rPr>
          <w:rFonts w:ascii="Verdana" w:eastAsia="宋体" w:hAnsi="Verdana" w:cs="Arial"/>
          <w:color w:val="333333"/>
          <w:sz w:val="24"/>
          <w:szCs w:val="24"/>
        </w:rPr>
        <w:t xml:space="preserve"> async </w:t>
      </w:r>
      <w:r w:rsidRPr="00AE7284">
        <w:rPr>
          <w:rFonts w:ascii="Verdana" w:eastAsia="宋体" w:hAnsi="Verdana" w:cs="Arial"/>
          <w:color w:val="333333"/>
          <w:sz w:val="24"/>
          <w:szCs w:val="24"/>
        </w:rPr>
        <w:t>函数；如果是一系列产生相同数据结构的异步操作（比如一行一行读取文件），可以使用异步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函数也可以通过</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方法的参数，接收外部传入的数据。</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const writer = openFile('someFile.txt');</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writer.next('hello'); // </w:t>
      </w:r>
      <w:r w:rsidRPr="00AE7284">
        <w:rPr>
          <w:rFonts w:ascii="Consolas" w:eastAsia="宋体" w:hAnsi="Consolas" w:cs="Consolas"/>
          <w:color w:val="A6E22E"/>
          <w:sz w:val="24"/>
          <w:szCs w:val="24"/>
          <w:shd w:val="clear" w:color="auto" w:fill="111111"/>
        </w:rPr>
        <w:t>立即执行</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writer.next('world'); // </w:t>
      </w:r>
      <w:r w:rsidRPr="00AE7284">
        <w:rPr>
          <w:rFonts w:ascii="Consolas" w:eastAsia="宋体" w:hAnsi="Consolas" w:cs="Consolas"/>
          <w:color w:val="A6E22E"/>
          <w:sz w:val="24"/>
          <w:szCs w:val="24"/>
          <w:shd w:val="clear" w:color="auto" w:fill="111111"/>
        </w:rPr>
        <w:t>立即执行</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await writer.return(); // </w:t>
      </w:r>
      <w:r w:rsidRPr="00AE7284">
        <w:rPr>
          <w:rFonts w:ascii="Consolas" w:eastAsia="宋体" w:hAnsi="Consolas" w:cs="Consolas"/>
          <w:color w:val="A6E22E"/>
          <w:sz w:val="24"/>
          <w:szCs w:val="24"/>
          <w:shd w:val="clear" w:color="auto" w:fill="111111"/>
        </w:rPr>
        <w:t>等待写入结束</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openFile</w:t>
      </w:r>
      <w:r w:rsidRPr="00AE7284">
        <w:rPr>
          <w:rFonts w:ascii="Verdana" w:eastAsia="宋体" w:hAnsi="Verdana" w:cs="Arial"/>
          <w:color w:val="333333"/>
          <w:sz w:val="24"/>
          <w:szCs w:val="24"/>
        </w:rPr>
        <w:t>是一个异步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方法的参数，向该函数内部的操作传入数据。每次</w:t>
      </w:r>
      <w:r w:rsidRPr="003C21B5">
        <w:rPr>
          <w:rFonts w:ascii="Verdana" w:eastAsia="宋体" w:hAnsi="Verdana" w:cs="Arial"/>
          <w:color w:val="333333"/>
          <w:sz w:val="24"/>
          <w:szCs w:val="24"/>
        </w:rPr>
        <w:t>next</w:t>
      </w:r>
      <w:r w:rsidRPr="00AE7284">
        <w:rPr>
          <w:rFonts w:ascii="Verdana" w:eastAsia="宋体" w:hAnsi="Verdana" w:cs="Arial"/>
          <w:color w:val="333333"/>
          <w:sz w:val="24"/>
          <w:szCs w:val="24"/>
        </w:rPr>
        <w:t>方法都是同步执行的，最后的</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命令用于等待整个写入操作结束。</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最后，同步的数据结构，也可以使用异步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createAsyncIterable(syncIterable)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(const elem of syncIterable)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elem;</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5652D0">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上面代码中，由于没有异步操作，所以也就没有使用</w:t>
      </w:r>
      <w:r w:rsidRPr="003C21B5">
        <w:rPr>
          <w:rFonts w:ascii="Verdana" w:eastAsia="宋体" w:hAnsi="Verdana" w:cs="Arial"/>
          <w:color w:val="333333"/>
          <w:sz w:val="24"/>
          <w:szCs w:val="24"/>
        </w:rPr>
        <w:t>await</w:t>
      </w:r>
      <w:r w:rsidRPr="00AE7284">
        <w:rPr>
          <w:rFonts w:ascii="Verdana" w:eastAsia="宋体" w:hAnsi="Verdana" w:cs="Arial"/>
          <w:color w:val="333333"/>
          <w:sz w:val="24"/>
          <w:szCs w:val="24"/>
        </w:rPr>
        <w:t>关键字。</w:t>
      </w:r>
    </w:p>
    <w:p w:rsidR="00AE7284" w:rsidRPr="005652D0" w:rsidRDefault="00AE7284" w:rsidP="00A87C59">
      <w:pPr>
        <w:pStyle w:val="6"/>
        <w:numPr>
          <w:ilvl w:val="0"/>
          <w:numId w:val="30"/>
        </w:numPr>
      </w:pPr>
      <w:r w:rsidRPr="005652D0">
        <w:t xml:space="preserve">yield* </w:t>
      </w:r>
      <w:r w:rsidRPr="005652D0">
        <w:t>语句</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3C21B5">
        <w:rPr>
          <w:rFonts w:ascii="Verdana" w:eastAsia="宋体" w:hAnsi="Verdana" w:cs="Arial"/>
          <w:color w:val="333333"/>
          <w:sz w:val="24"/>
          <w:szCs w:val="24"/>
        </w:rPr>
        <w:t>yield*</w:t>
      </w:r>
      <w:r w:rsidRPr="00AE7284">
        <w:rPr>
          <w:rFonts w:ascii="Verdana" w:eastAsia="宋体" w:hAnsi="Verdana" w:cs="Arial"/>
          <w:color w:val="333333"/>
          <w:sz w:val="24"/>
          <w:szCs w:val="24"/>
        </w:rPr>
        <w:t>语句也可以跟一个异步遍历器。</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gen1() {</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'a';</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yield 'b';</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return 2;</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gen2() {</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 result </w:t>
      </w:r>
      <w:r w:rsidRPr="00AE7284">
        <w:rPr>
          <w:rFonts w:ascii="Consolas" w:eastAsia="宋体" w:hAnsi="Consolas" w:cs="Consolas"/>
          <w:color w:val="A6E22E"/>
          <w:sz w:val="24"/>
          <w:szCs w:val="24"/>
          <w:shd w:val="clear" w:color="auto" w:fill="111111"/>
        </w:rPr>
        <w:t>最终会等于</w:t>
      </w:r>
      <w:r w:rsidRPr="00AE7284">
        <w:rPr>
          <w:rFonts w:ascii="Consolas" w:eastAsia="宋体" w:hAnsi="Consolas" w:cs="Consolas"/>
          <w:color w:val="A6E22E"/>
          <w:sz w:val="24"/>
          <w:szCs w:val="24"/>
          <w:shd w:val="clear" w:color="auto" w:fill="111111"/>
        </w:rPr>
        <w:t xml:space="preserve"> 2</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const result = yield* gen1();</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lastRenderedPageBreak/>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上面代码中，</w:t>
      </w:r>
      <w:r w:rsidRPr="003C21B5">
        <w:rPr>
          <w:rFonts w:ascii="Verdana" w:eastAsia="宋体" w:hAnsi="Verdana" w:cs="Arial"/>
          <w:color w:val="333333"/>
          <w:sz w:val="24"/>
          <w:szCs w:val="24"/>
        </w:rPr>
        <w:t>gen2</w:t>
      </w:r>
      <w:r w:rsidRPr="00AE7284">
        <w:rPr>
          <w:rFonts w:ascii="Verdana" w:eastAsia="宋体" w:hAnsi="Verdana" w:cs="Arial"/>
          <w:color w:val="333333"/>
          <w:sz w:val="24"/>
          <w:szCs w:val="24"/>
        </w:rPr>
        <w:t>函数里面的</w:t>
      </w:r>
      <w:r w:rsidRPr="003C21B5">
        <w:rPr>
          <w:rFonts w:ascii="Verdana" w:eastAsia="宋体" w:hAnsi="Verdana" w:cs="Arial"/>
          <w:color w:val="333333"/>
          <w:sz w:val="24"/>
          <w:szCs w:val="24"/>
        </w:rPr>
        <w:t>result</w:t>
      </w:r>
      <w:r w:rsidRPr="00AE7284">
        <w:rPr>
          <w:rFonts w:ascii="Verdana" w:eastAsia="宋体" w:hAnsi="Verdana" w:cs="Arial"/>
          <w:color w:val="333333"/>
          <w:sz w:val="24"/>
          <w:szCs w:val="24"/>
        </w:rPr>
        <w:t>变量，最后的值是</w:t>
      </w:r>
      <w:r w:rsidRPr="003C21B5">
        <w:rPr>
          <w:rFonts w:ascii="Verdana" w:eastAsia="宋体" w:hAnsi="Verdana" w:cs="Arial"/>
          <w:color w:val="333333"/>
          <w:sz w:val="24"/>
          <w:szCs w:val="24"/>
        </w:rPr>
        <w:t>2</w:t>
      </w:r>
      <w:r w:rsidRPr="00AE7284">
        <w:rPr>
          <w:rFonts w:ascii="Verdana" w:eastAsia="宋体" w:hAnsi="Verdana" w:cs="Arial"/>
          <w:color w:val="333333"/>
          <w:sz w:val="24"/>
          <w:szCs w:val="24"/>
        </w:rPr>
        <w:t>。</w:t>
      </w:r>
    </w:p>
    <w:p w:rsidR="00AE7284" w:rsidRPr="00AE7284" w:rsidRDefault="00AE7284" w:rsidP="003C21B5">
      <w:pPr>
        <w:adjustRightInd/>
        <w:snapToGrid/>
        <w:spacing w:before="100" w:beforeAutospacing="1" w:after="100" w:afterAutospacing="1"/>
        <w:ind w:firstLine="720"/>
        <w:rPr>
          <w:rFonts w:ascii="Verdana" w:eastAsia="宋体" w:hAnsi="Verdana" w:cs="Arial"/>
          <w:color w:val="333333"/>
          <w:sz w:val="24"/>
          <w:szCs w:val="24"/>
        </w:rPr>
      </w:pPr>
      <w:r w:rsidRPr="00AE7284">
        <w:rPr>
          <w:rFonts w:ascii="Verdana" w:eastAsia="宋体" w:hAnsi="Verdana" w:cs="Arial"/>
          <w:color w:val="333333"/>
          <w:sz w:val="24"/>
          <w:szCs w:val="24"/>
        </w:rPr>
        <w:t>与同步</w:t>
      </w:r>
      <w:r w:rsidRPr="00AE7284">
        <w:rPr>
          <w:rFonts w:ascii="Verdana" w:eastAsia="宋体" w:hAnsi="Verdana" w:cs="Arial"/>
          <w:color w:val="333333"/>
          <w:sz w:val="24"/>
          <w:szCs w:val="24"/>
        </w:rPr>
        <w:t xml:space="preserve"> Generator </w:t>
      </w:r>
      <w:r w:rsidRPr="00AE7284">
        <w:rPr>
          <w:rFonts w:ascii="Verdana" w:eastAsia="宋体" w:hAnsi="Verdana" w:cs="Arial"/>
          <w:color w:val="333333"/>
          <w:sz w:val="24"/>
          <w:szCs w:val="24"/>
        </w:rPr>
        <w:t>函数一样，</w:t>
      </w:r>
      <w:r w:rsidRPr="003C21B5">
        <w:rPr>
          <w:rFonts w:ascii="Verdana" w:eastAsia="宋体" w:hAnsi="Verdana" w:cs="Arial"/>
          <w:color w:val="333333"/>
          <w:sz w:val="24"/>
          <w:szCs w:val="24"/>
        </w:rPr>
        <w:t>for await...of</w:t>
      </w:r>
      <w:r w:rsidRPr="00AE7284">
        <w:rPr>
          <w:rFonts w:ascii="Verdana" w:eastAsia="宋体" w:hAnsi="Verdana" w:cs="Arial"/>
          <w:color w:val="333333"/>
          <w:sz w:val="24"/>
          <w:szCs w:val="24"/>
        </w:rPr>
        <w:t>循环会展开</w:t>
      </w:r>
      <w:r w:rsidRPr="003C21B5">
        <w:rPr>
          <w:rFonts w:ascii="Verdana" w:eastAsia="宋体" w:hAnsi="Verdana" w:cs="Arial"/>
          <w:color w:val="333333"/>
          <w:sz w:val="24"/>
          <w:szCs w:val="24"/>
        </w:rPr>
        <w:t>yield*</w:t>
      </w:r>
      <w:r w:rsidRPr="00AE7284">
        <w:rPr>
          <w:rFonts w:ascii="Verdana" w:eastAsia="宋体" w:hAnsi="Verdana" w:cs="Arial"/>
          <w:color w:val="333333"/>
          <w:sz w:val="24"/>
          <w:szCs w:val="24"/>
        </w:rPr>
        <w:t>。</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(async function () {</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for await (const x of gen2()) {</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console.log(x);</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xml:space="preserve">  }</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a</w:t>
      </w:r>
    </w:p>
    <w:p w:rsidR="00AE7284" w:rsidRPr="00AE7284" w:rsidRDefault="00AE7284" w:rsidP="003C21B5">
      <w:pP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Chars="200" w:left="440"/>
        <w:rPr>
          <w:rFonts w:ascii="Consolas" w:eastAsia="宋体" w:hAnsi="Consolas" w:cs="Consolas"/>
          <w:color w:val="A6E22E"/>
          <w:sz w:val="24"/>
          <w:szCs w:val="24"/>
          <w:shd w:val="clear" w:color="auto" w:fill="111111"/>
        </w:rPr>
      </w:pPr>
      <w:r w:rsidRPr="00AE7284">
        <w:rPr>
          <w:rFonts w:ascii="Consolas" w:eastAsia="宋体" w:hAnsi="Consolas" w:cs="Consolas"/>
          <w:color w:val="A6E22E"/>
          <w:sz w:val="24"/>
          <w:szCs w:val="24"/>
          <w:shd w:val="clear" w:color="auto" w:fill="111111"/>
        </w:rPr>
        <w:t>// b</w:t>
      </w:r>
    </w:p>
    <w:p w:rsidR="00297338" w:rsidRPr="00AE7284" w:rsidRDefault="00297338" w:rsidP="00CA2E80">
      <w:pPr>
        <w:adjustRightInd/>
        <w:snapToGrid/>
        <w:spacing w:beforeLines="20" w:before="48" w:after="0" w:line="40" w:lineRule="atLeast"/>
        <w:rPr>
          <w:rStyle w:val="aa"/>
          <w:rFonts w:ascii="宋体" w:eastAsia="宋体" w:hAnsi="宋体" w:cs="宋体" w:hint="eastAsia"/>
          <w:bCs w:val="0"/>
          <w:sz w:val="24"/>
          <w:szCs w:val="24"/>
        </w:rPr>
      </w:pPr>
    </w:p>
    <w:p w:rsidR="00297338" w:rsidRPr="009926D4" w:rsidRDefault="00297338" w:rsidP="003C21B5">
      <w:pPr>
        <w:adjustRightInd/>
        <w:snapToGrid/>
        <w:spacing w:before="100" w:beforeAutospacing="1" w:after="100" w:afterAutospacing="1"/>
        <w:ind w:firstLine="720"/>
        <w:rPr>
          <w:rStyle w:val="aa"/>
          <w:rFonts w:ascii="宋体" w:eastAsia="宋体" w:hAnsi="宋体" w:cs="宋体"/>
          <w:bCs w:val="0"/>
          <w:sz w:val="24"/>
          <w:szCs w:val="24"/>
        </w:rPr>
      </w:pPr>
    </w:p>
    <w:p w:rsidR="006A42ED" w:rsidRDefault="00734339" w:rsidP="0070211A">
      <w:pPr>
        <w:pStyle w:val="3"/>
      </w:pPr>
      <w:r>
        <w:rPr>
          <w:rFonts w:hint="eastAsia"/>
        </w:rPr>
        <w:t>1.1.2</w:t>
      </w:r>
      <w:r>
        <w:rPr>
          <w:rFonts w:hint="eastAsia"/>
        </w:rPr>
        <w:t>使用</w:t>
      </w:r>
      <w:r>
        <w:rPr>
          <w:rFonts w:hint="eastAsia"/>
        </w:rPr>
        <w:t>Babel</w:t>
      </w:r>
    </w:p>
    <w:p w:rsidR="0070211A" w:rsidRDefault="0070211A" w:rsidP="0070211A">
      <w:pPr>
        <w:pStyle w:val="4"/>
      </w:pPr>
      <w:r>
        <w:rPr>
          <w:rFonts w:hint="eastAsia"/>
        </w:rPr>
        <w:t>1</w:t>
      </w:r>
      <w:r>
        <w:rPr>
          <w:rFonts w:hint="eastAsia"/>
        </w:rPr>
        <w:t>、认识</w:t>
      </w:r>
      <w:r>
        <w:rPr>
          <w:rFonts w:hint="eastAsia"/>
        </w:rPr>
        <w:t>babel</w:t>
      </w:r>
    </w:p>
    <w:p w:rsidR="00373335" w:rsidRDefault="00373335" w:rsidP="00373335">
      <w:r>
        <w:rPr>
          <w:rFonts w:hint="eastAsia"/>
        </w:rPr>
        <w:t>利用</w:t>
      </w:r>
      <w:r>
        <w:rPr>
          <w:rFonts w:hint="eastAsia"/>
        </w:rPr>
        <w:t>babel</w:t>
      </w:r>
      <w:r>
        <w:rPr>
          <w:rFonts w:hint="eastAsia"/>
        </w:rPr>
        <w:t>就可以让我们在当前项目中随意使用这些最新的</w:t>
      </w:r>
      <w:r>
        <w:rPr>
          <w:rFonts w:hint="eastAsia"/>
        </w:rPr>
        <w:t>ES6</w:t>
      </w:r>
      <w:r>
        <w:rPr>
          <w:rFonts w:hint="eastAsia"/>
        </w:rPr>
        <w:t>语法特性。</w:t>
      </w:r>
    </w:p>
    <w:p w:rsidR="00157FEF" w:rsidRDefault="00157FEF" w:rsidP="00373335">
      <w:r>
        <w:rPr>
          <w:rFonts w:hint="eastAsia"/>
        </w:rPr>
        <w:t>在目录下添加</w:t>
      </w:r>
      <w:r>
        <w:rPr>
          <w:rFonts w:hint="eastAsia"/>
        </w:rPr>
        <w:t>package.json</w:t>
      </w:r>
      <w:r>
        <w:rPr>
          <w:rFonts w:hint="eastAsia"/>
        </w:rPr>
        <w:t>文件</w:t>
      </w:r>
    </w:p>
    <w:p w:rsidR="00157FEF" w:rsidRPr="00157FEF" w:rsidRDefault="00157FEF" w:rsidP="00373335">
      <w:r>
        <w:rPr>
          <w:rFonts w:hint="eastAsia"/>
        </w:rPr>
        <w:t>命令：</w:t>
      </w:r>
      <w:r>
        <w:rPr>
          <w:rFonts w:hint="eastAsia"/>
        </w:rPr>
        <w:t>npm init</w:t>
      </w:r>
    </w:p>
    <w:p w:rsidR="00373335" w:rsidRDefault="00373335" w:rsidP="00373335">
      <w:r>
        <w:rPr>
          <w:rFonts w:hint="eastAsia"/>
        </w:rPr>
        <w:t>安装</w:t>
      </w:r>
      <w:r>
        <w:rPr>
          <w:rFonts w:hint="eastAsia"/>
        </w:rPr>
        <w:t>Babel CL1,</w:t>
      </w:r>
      <w:r>
        <w:rPr>
          <w:rFonts w:hint="eastAsia"/>
        </w:rPr>
        <w:t>这是一个在命令行中使用的</w:t>
      </w:r>
      <w:r>
        <w:rPr>
          <w:rFonts w:hint="eastAsia"/>
        </w:rPr>
        <w:t>babel</w:t>
      </w:r>
      <w:r>
        <w:rPr>
          <w:rFonts w:hint="eastAsia"/>
        </w:rPr>
        <w:t>编译命令。</w:t>
      </w:r>
    </w:p>
    <w:p w:rsidR="00373335" w:rsidRDefault="00CC30EF" w:rsidP="00373335">
      <w:bookmarkStart w:id="7" w:name="OLE_LINK1"/>
      <w:bookmarkStart w:id="8" w:name="OLE_LINK2"/>
      <w:r>
        <w:rPr>
          <w:rFonts w:hint="eastAsia"/>
        </w:rPr>
        <w:t>n</w:t>
      </w:r>
      <w:r w:rsidR="00373335">
        <w:rPr>
          <w:rFonts w:hint="eastAsia"/>
        </w:rPr>
        <w:t>pm install babel-cli -g</w:t>
      </w:r>
    </w:p>
    <w:bookmarkEnd w:id="7"/>
    <w:bookmarkEnd w:id="8"/>
    <w:p w:rsidR="00373335" w:rsidRDefault="00CC30EF" w:rsidP="00373335">
      <w:r>
        <w:rPr>
          <w:rFonts w:hint="eastAsia"/>
        </w:rPr>
        <w:t xml:space="preserve">babel  es6.js </w:t>
      </w:r>
      <w:r>
        <w:t>–</w:t>
      </w:r>
      <w:r>
        <w:rPr>
          <w:rFonts w:hint="eastAsia"/>
        </w:rPr>
        <w:t>o compiled.js//</w:t>
      </w:r>
      <w:r>
        <w:rPr>
          <w:rFonts w:hint="eastAsia"/>
        </w:rPr>
        <w:t>将</w:t>
      </w:r>
      <w:r>
        <w:rPr>
          <w:rFonts w:hint="eastAsia"/>
        </w:rPr>
        <w:t>es6.js</w:t>
      </w:r>
      <w:r>
        <w:rPr>
          <w:rFonts w:hint="eastAsia"/>
        </w:rPr>
        <w:t>代码编译到</w:t>
      </w:r>
      <w:r>
        <w:rPr>
          <w:rFonts w:hint="eastAsia"/>
        </w:rPr>
        <w:t>compiled.js</w:t>
      </w:r>
      <w:r>
        <w:rPr>
          <w:rFonts w:hint="eastAsia"/>
        </w:rPr>
        <w:t>中</w:t>
      </w:r>
    </w:p>
    <w:p w:rsidR="008D1FD5" w:rsidRDefault="008D1FD5" w:rsidP="008D1FD5">
      <w:pPr>
        <w:ind w:leftChars="100" w:left="220"/>
      </w:pPr>
      <w:r>
        <w:rPr>
          <w:rFonts w:hint="eastAsia"/>
        </w:rPr>
        <w:t>1</w:t>
      </w:r>
      <w:r>
        <w:rPr>
          <w:rFonts w:hint="eastAsia"/>
        </w:rPr>
        <w:t>、</w:t>
      </w:r>
      <w:r>
        <w:rPr>
          <w:rFonts w:hint="eastAsia"/>
        </w:rPr>
        <w:t xml:space="preserve">run </w:t>
      </w:r>
      <w:r w:rsidRPr="008D1FD5">
        <w:rPr>
          <w:rFonts w:hint="eastAsia"/>
        </w:rPr>
        <w:t>npm config get proxy</w:t>
      </w:r>
      <w:r>
        <w:rPr>
          <w:rFonts w:hint="eastAsia"/>
        </w:rPr>
        <w:t>看看拿到什么</w:t>
      </w:r>
    </w:p>
    <w:p w:rsidR="008D1FD5" w:rsidRDefault="008D1FD5" w:rsidP="008D1FD5">
      <w:pPr>
        <w:ind w:leftChars="100" w:left="220"/>
      </w:pPr>
      <w:r>
        <w:rPr>
          <w:rFonts w:hint="eastAsia"/>
        </w:rPr>
        <w:t>2</w:t>
      </w:r>
      <w:r>
        <w:rPr>
          <w:rFonts w:hint="eastAsia"/>
        </w:rPr>
        <w:t>、如果上面的返回不为空，</w:t>
      </w:r>
      <w:r w:rsidRPr="008D1FD5">
        <w:rPr>
          <w:rFonts w:hint="eastAsia"/>
        </w:rPr>
        <w:t>npm config set proxy null</w:t>
      </w:r>
      <w:r>
        <w:rPr>
          <w:rFonts w:hint="eastAsia"/>
        </w:rPr>
        <w:t>或者</w:t>
      </w:r>
      <w:r w:rsidRPr="008D1FD5">
        <w:rPr>
          <w:rFonts w:hint="eastAsia"/>
        </w:rPr>
        <w:t>npm config delete proxy</w:t>
      </w:r>
      <w:r>
        <w:rPr>
          <w:rFonts w:hint="eastAsia"/>
        </w:rPr>
        <w:t xml:space="preserve"> ,</w:t>
      </w:r>
      <w:r>
        <w:rPr>
          <w:rFonts w:hint="eastAsia"/>
        </w:rPr>
        <w:t>顺便把</w:t>
      </w:r>
      <w:r>
        <w:rPr>
          <w:rFonts w:hint="eastAsia"/>
        </w:rPr>
        <w:t>https</w:t>
      </w:r>
      <w:r>
        <w:rPr>
          <w:rFonts w:hint="eastAsia"/>
        </w:rPr>
        <w:t>的代理也关掉</w:t>
      </w:r>
      <w:r w:rsidRPr="008D1FD5">
        <w:rPr>
          <w:rFonts w:hint="eastAsia"/>
        </w:rPr>
        <w:t>npm config set https-proxy null</w:t>
      </w:r>
      <w:r>
        <w:rPr>
          <w:rFonts w:hint="eastAsia"/>
        </w:rPr>
        <w:t xml:space="preserve">, </w:t>
      </w:r>
      <w:r>
        <w:rPr>
          <w:rFonts w:hint="eastAsia"/>
        </w:rPr>
        <w:t>证书问题，把证书的校验关掉</w:t>
      </w:r>
      <w:r w:rsidRPr="008D1FD5">
        <w:rPr>
          <w:rFonts w:hint="eastAsia"/>
        </w:rPr>
        <w:t>npm config set strict-ssl false</w:t>
      </w:r>
      <w:r>
        <w:rPr>
          <w:rFonts w:hint="eastAsia"/>
        </w:rPr>
        <w:t xml:space="preserve">, </w:t>
      </w:r>
      <w:r>
        <w:rPr>
          <w:rFonts w:hint="eastAsia"/>
        </w:rPr>
        <w:t>当然上面的命令你不用全敲一遍，根据报错信息提示，选择对应的解决方式，</w:t>
      </w:r>
      <w:r>
        <w:rPr>
          <w:rFonts w:hint="eastAsia"/>
        </w:rPr>
        <w:t xml:space="preserve"> </w:t>
      </w:r>
      <w:r>
        <w:rPr>
          <w:rFonts w:hint="eastAsia"/>
        </w:rPr>
        <w:t>然后再试试</w:t>
      </w:r>
    </w:p>
    <w:p w:rsidR="008D1FD5" w:rsidRDefault="008D1FD5" w:rsidP="008D1FD5">
      <w:pPr>
        <w:ind w:leftChars="100" w:left="220"/>
      </w:pPr>
      <w:r>
        <w:rPr>
          <w:rFonts w:hint="eastAsia"/>
        </w:rPr>
        <w:t>3</w:t>
      </w:r>
      <w:r>
        <w:rPr>
          <w:rFonts w:hint="eastAsia"/>
        </w:rPr>
        <w:t>、如果</w:t>
      </w:r>
      <w:r>
        <w:rPr>
          <w:rFonts w:hint="eastAsia"/>
        </w:rPr>
        <w:t>1</w:t>
      </w:r>
      <w:r>
        <w:rPr>
          <w:rFonts w:hint="eastAsia"/>
        </w:rPr>
        <w:t>的命令为空，检查你的环境变量里面是不是有</w:t>
      </w:r>
      <w:r>
        <w:rPr>
          <w:rFonts w:hint="eastAsia"/>
        </w:rPr>
        <w:t>HTTP_PROXY</w:t>
      </w:r>
    </w:p>
    <w:p w:rsidR="008D1FD5" w:rsidRDefault="008D1FD5" w:rsidP="008D1FD5">
      <w:pPr>
        <w:ind w:leftChars="100" w:left="220"/>
      </w:pPr>
      <w:r>
        <w:rPr>
          <w:rFonts w:hint="eastAsia"/>
        </w:rPr>
        <w:t>4</w:t>
      </w:r>
      <w:r>
        <w:rPr>
          <w:rFonts w:hint="eastAsia"/>
        </w:rPr>
        <w:t>、是不是开了全局的代理</w:t>
      </w:r>
    </w:p>
    <w:p w:rsidR="008D1FD5" w:rsidRPr="00CC30EF" w:rsidRDefault="008D1FD5" w:rsidP="00373335"/>
    <w:p w:rsidR="00373335" w:rsidRDefault="00CC30EF" w:rsidP="00CC30EF">
      <w:pPr>
        <w:pStyle w:val="4"/>
      </w:pPr>
      <w:r>
        <w:rPr>
          <w:rFonts w:hint="eastAsia"/>
        </w:rPr>
        <w:t>2</w:t>
      </w:r>
      <w:r>
        <w:rPr>
          <w:rFonts w:hint="eastAsia"/>
        </w:rPr>
        <w:t>、配置</w:t>
      </w:r>
      <w:r>
        <w:rPr>
          <w:rFonts w:hint="eastAsia"/>
        </w:rPr>
        <w:t>babel</w:t>
      </w:r>
    </w:p>
    <w:p w:rsidR="00373335" w:rsidRDefault="008D1FD5" w:rsidP="00373335">
      <w:r>
        <w:t>B</w:t>
      </w:r>
      <w:r>
        <w:rPr>
          <w:rFonts w:hint="eastAsia"/>
        </w:rPr>
        <w:t>abel</w:t>
      </w:r>
      <w:r>
        <w:rPr>
          <w:rFonts w:hint="eastAsia"/>
        </w:rPr>
        <w:t>是通过安装插件（</w:t>
      </w:r>
      <w:r>
        <w:rPr>
          <w:rFonts w:hint="eastAsia"/>
        </w:rPr>
        <w:t>plugin</w:t>
      </w:r>
      <w:r>
        <w:rPr>
          <w:rFonts w:hint="eastAsia"/>
        </w:rPr>
        <w:t>）或者预设（</w:t>
      </w:r>
      <w:r>
        <w:rPr>
          <w:rFonts w:hint="eastAsia"/>
        </w:rPr>
        <w:t>preset,</w:t>
      </w:r>
      <w:r>
        <w:rPr>
          <w:rFonts w:hint="eastAsia"/>
        </w:rPr>
        <w:t>就是设定好的插件）来编译代码的</w:t>
      </w:r>
    </w:p>
    <w:p w:rsidR="00137C8E" w:rsidRPr="00137C8E" w:rsidRDefault="00137C8E" w:rsidP="00373335">
      <w:pPr>
        <w:rPr>
          <w:b/>
        </w:rPr>
      </w:pPr>
      <w:r w:rsidRPr="00137C8E">
        <w:rPr>
          <w:rFonts w:hint="eastAsia"/>
          <w:b/>
        </w:rPr>
        <w:lastRenderedPageBreak/>
        <w:t>预设</w:t>
      </w:r>
      <w:r w:rsidRPr="00137C8E">
        <w:rPr>
          <w:rFonts w:hint="eastAsia"/>
          <w:b/>
        </w:rPr>
        <w:t>preset</w:t>
      </w:r>
    </w:p>
    <w:p w:rsidR="008D1FD5" w:rsidRDefault="00F16950" w:rsidP="00373335">
      <w:r>
        <w:rPr>
          <w:rFonts w:hint="eastAsia"/>
        </w:rPr>
        <w:t>创建一个配置文件</w:t>
      </w:r>
      <w:r>
        <w:rPr>
          <w:rFonts w:hint="eastAsia"/>
        </w:rPr>
        <w:t>.babelrc</w:t>
      </w:r>
    </w:p>
    <w:p w:rsidR="00F16950" w:rsidRDefault="00F16950" w:rsidP="00373335">
      <w:r>
        <w:rPr>
          <w:rFonts w:hint="eastAsia"/>
        </w:rPr>
        <w:t>{</w:t>
      </w:r>
    </w:p>
    <w:p w:rsidR="00F16950" w:rsidRDefault="00F16950" w:rsidP="00373335">
      <w:r>
        <w:t>“</w:t>
      </w:r>
      <w:r>
        <w:rPr>
          <w:rFonts w:hint="eastAsia"/>
        </w:rPr>
        <w:t>presets</w:t>
      </w:r>
      <w:r>
        <w:t>”</w:t>
      </w:r>
      <w:r>
        <w:rPr>
          <w:rFonts w:hint="eastAsia"/>
        </w:rPr>
        <w:t>:[],</w:t>
      </w:r>
    </w:p>
    <w:p w:rsidR="00F16950" w:rsidRDefault="00F16950" w:rsidP="00373335">
      <w:r>
        <w:t>“</w:t>
      </w:r>
      <w:r>
        <w:rPr>
          <w:rFonts w:hint="eastAsia"/>
        </w:rPr>
        <w:t>plugins</w:t>
      </w:r>
      <w:r>
        <w:t>”</w:t>
      </w:r>
      <w:r>
        <w:rPr>
          <w:rFonts w:hint="eastAsia"/>
        </w:rPr>
        <w:t>:[]</w:t>
      </w:r>
    </w:p>
    <w:p w:rsidR="00F16950" w:rsidRDefault="00F16950" w:rsidP="00373335">
      <w:r>
        <w:rPr>
          <w:rFonts w:hint="eastAsia"/>
        </w:rPr>
        <w:t>}</w:t>
      </w:r>
    </w:p>
    <w:p w:rsidR="00F16950" w:rsidRDefault="00F16950" w:rsidP="00373335">
      <w:r>
        <w:rPr>
          <w:rFonts w:hint="eastAsia"/>
        </w:rPr>
        <w:t>安装预设命令，它可以把</w:t>
      </w:r>
      <w:r>
        <w:rPr>
          <w:rFonts w:hint="eastAsia"/>
        </w:rPr>
        <w:t>ES6</w:t>
      </w:r>
      <w:r>
        <w:rPr>
          <w:rFonts w:hint="eastAsia"/>
        </w:rPr>
        <w:t>代码编译成</w:t>
      </w:r>
      <w:r>
        <w:rPr>
          <w:rFonts w:hint="eastAsia"/>
        </w:rPr>
        <w:t>ES5</w:t>
      </w:r>
    </w:p>
    <w:p w:rsidR="00F16950" w:rsidRDefault="00F16950" w:rsidP="00373335">
      <w:r>
        <w:rPr>
          <w:rFonts w:hint="eastAsia"/>
        </w:rPr>
        <w:t xml:space="preserve">npm install </w:t>
      </w:r>
      <w:r>
        <w:t>–</w:t>
      </w:r>
      <w:r>
        <w:rPr>
          <w:rFonts w:hint="eastAsia"/>
        </w:rPr>
        <w:t>save-dev babel-preset-es2015</w:t>
      </w:r>
    </w:p>
    <w:p w:rsidR="00F16950" w:rsidRDefault="00F16950" w:rsidP="00373335">
      <w:r>
        <w:rPr>
          <w:rFonts w:hint="eastAsia"/>
        </w:rPr>
        <w:t>将这个</w:t>
      </w:r>
      <w:r>
        <w:rPr>
          <w:rFonts w:hint="eastAsia"/>
        </w:rPr>
        <w:t>preset</w:t>
      </w:r>
      <w:r>
        <w:rPr>
          <w:rFonts w:hint="eastAsia"/>
        </w:rPr>
        <w:t>填充到配置文件中</w:t>
      </w:r>
    </w:p>
    <w:p w:rsidR="00F16950" w:rsidRDefault="00F16950" w:rsidP="00F16950">
      <w:r>
        <w:rPr>
          <w:rFonts w:hint="eastAsia"/>
        </w:rPr>
        <w:t>{</w:t>
      </w:r>
    </w:p>
    <w:p w:rsidR="00F16950" w:rsidRDefault="00F16950" w:rsidP="00F16950">
      <w:r>
        <w:t>“</w:t>
      </w:r>
      <w:r>
        <w:rPr>
          <w:rFonts w:hint="eastAsia"/>
        </w:rPr>
        <w:t>presets</w:t>
      </w:r>
      <w:r>
        <w:t>”</w:t>
      </w:r>
      <w:r>
        <w:rPr>
          <w:rFonts w:hint="eastAsia"/>
        </w:rPr>
        <w:t>:[</w:t>
      </w:r>
      <w:r w:rsidR="00137C8E">
        <w:rPr>
          <w:rFonts w:hint="eastAsia"/>
        </w:rPr>
        <w:t>‘</w:t>
      </w:r>
      <w:r w:rsidR="00137C8E">
        <w:rPr>
          <w:rFonts w:hint="eastAsia"/>
        </w:rPr>
        <w:t>es2015</w:t>
      </w:r>
      <w:r w:rsidR="00137C8E">
        <w:t>’</w:t>
      </w:r>
      <w:r>
        <w:rPr>
          <w:rFonts w:hint="eastAsia"/>
        </w:rPr>
        <w:t>],</w:t>
      </w:r>
    </w:p>
    <w:p w:rsidR="00F16950" w:rsidRDefault="00F16950" w:rsidP="00F16950">
      <w:r>
        <w:t>“</w:t>
      </w:r>
      <w:r>
        <w:rPr>
          <w:rFonts w:hint="eastAsia"/>
        </w:rPr>
        <w:t>plugins</w:t>
      </w:r>
      <w:r>
        <w:t>”</w:t>
      </w:r>
      <w:r>
        <w:rPr>
          <w:rFonts w:hint="eastAsia"/>
        </w:rPr>
        <w:t>:[]</w:t>
      </w:r>
    </w:p>
    <w:p w:rsidR="00F16950" w:rsidRDefault="00F16950" w:rsidP="00F16950">
      <w:r>
        <w:rPr>
          <w:rFonts w:hint="eastAsia"/>
        </w:rPr>
        <w:t>}</w:t>
      </w:r>
    </w:p>
    <w:p w:rsidR="00F16950" w:rsidRDefault="00137C8E" w:rsidP="00373335">
      <w:r>
        <w:rPr>
          <w:rFonts w:hint="eastAsia"/>
        </w:rPr>
        <w:t>这时可以编译了。</w:t>
      </w:r>
    </w:p>
    <w:p w:rsidR="00137C8E" w:rsidRDefault="00137C8E" w:rsidP="00373335">
      <w:pPr>
        <w:rPr>
          <w:b/>
        </w:rPr>
      </w:pPr>
      <w:r w:rsidRPr="00137C8E">
        <w:rPr>
          <w:rFonts w:hint="eastAsia"/>
          <w:b/>
        </w:rPr>
        <w:t>安装插件</w:t>
      </w:r>
      <w:r w:rsidRPr="00137C8E">
        <w:rPr>
          <w:rFonts w:hint="eastAsia"/>
          <w:b/>
        </w:rPr>
        <w:t>plugin</w:t>
      </w:r>
    </w:p>
    <w:p w:rsidR="00137C8E" w:rsidRDefault="0085142A" w:rsidP="00373335">
      <w:r w:rsidRPr="0085142A">
        <w:rPr>
          <w:rFonts w:hint="eastAsia"/>
        </w:rPr>
        <w:t>编译</w:t>
      </w:r>
      <w:r w:rsidRPr="0085142A">
        <w:rPr>
          <w:rFonts w:hint="eastAsia"/>
        </w:rPr>
        <w:t>ES7</w:t>
      </w:r>
      <w:r w:rsidR="00137C8E">
        <w:rPr>
          <w:rFonts w:hint="eastAsia"/>
        </w:rPr>
        <w:t>安装</w:t>
      </w:r>
      <w:r w:rsidR="00137C8E">
        <w:rPr>
          <w:rFonts w:hint="eastAsia"/>
        </w:rPr>
        <w:t>object-rest-spread</w:t>
      </w:r>
      <w:r w:rsidR="00137C8E">
        <w:rPr>
          <w:rFonts w:hint="eastAsia"/>
        </w:rPr>
        <w:t>插件</w:t>
      </w:r>
    </w:p>
    <w:p w:rsidR="00137C8E" w:rsidRDefault="00137C8E" w:rsidP="00373335">
      <w:r>
        <w:rPr>
          <w:rFonts w:hint="eastAsia"/>
        </w:rPr>
        <w:t xml:space="preserve">npm install babel-plugin-transform-object-rest-spread </w:t>
      </w:r>
      <w:r w:rsidR="0085142A">
        <w:rPr>
          <w:rFonts w:hint="eastAsia"/>
        </w:rPr>
        <w:t>--</w:t>
      </w:r>
      <w:r>
        <w:rPr>
          <w:rFonts w:hint="eastAsia"/>
        </w:rPr>
        <w:t>save-dev</w:t>
      </w:r>
    </w:p>
    <w:p w:rsidR="00137C8E" w:rsidRDefault="00137C8E" w:rsidP="00373335">
      <w:r>
        <w:rPr>
          <w:rFonts w:hint="eastAsia"/>
        </w:rPr>
        <w:t>添加到配置文件：</w:t>
      </w:r>
    </w:p>
    <w:p w:rsidR="00137C8E" w:rsidRDefault="00137C8E" w:rsidP="00373335">
      <w:r>
        <w:rPr>
          <w:rFonts w:hint="eastAsia"/>
        </w:rPr>
        <w:t>｛</w:t>
      </w:r>
    </w:p>
    <w:p w:rsidR="00137C8E" w:rsidRDefault="00137C8E" w:rsidP="00137C8E">
      <w:r>
        <w:t>“</w:t>
      </w:r>
      <w:r>
        <w:rPr>
          <w:rFonts w:hint="eastAsia"/>
        </w:rPr>
        <w:t>presets</w:t>
      </w:r>
      <w:r>
        <w:t>”</w:t>
      </w:r>
      <w:r>
        <w:rPr>
          <w:rFonts w:hint="eastAsia"/>
        </w:rPr>
        <w:t>:[</w:t>
      </w:r>
      <w:r>
        <w:rPr>
          <w:rFonts w:hint="eastAsia"/>
        </w:rPr>
        <w:t>‘</w:t>
      </w:r>
      <w:r>
        <w:rPr>
          <w:rFonts w:hint="eastAsia"/>
        </w:rPr>
        <w:t>es2015</w:t>
      </w:r>
      <w:r>
        <w:t>’</w:t>
      </w:r>
      <w:r>
        <w:rPr>
          <w:rFonts w:hint="eastAsia"/>
        </w:rPr>
        <w:t>],</w:t>
      </w:r>
    </w:p>
    <w:p w:rsidR="00137C8E" w:rsidRDefault="00137C8E" w:rsidP="00373335">
      <w:r>
        <w:t>“</w:t>
      </w:r>
      <w:r>
        <w:rPr>
          <w:rFonts w:hint="eastAsia"/>
        </w:rPr>
        <w:t>plugins</w:t>
      </w:r>
      <w:r>
        <w:t>”</w:t>
      </w:r>
      <w:r>
        <w:rPr>
          <w:rFonts w:hint="eastAsia"/>
        </w:rPr>
        <w:t>:[</w:t>
      </w:r>
      <w:r>
        <w:rPr>
          <w:rFonts w:hint="eastAsia"/>
        </w:rPr>
        <w:t>‘</w:t>
      </w:r>
      <w:r>
        <w:rPr>
          <w:rFonts w:hint="eastAsia"/>
        </w:rPr>
        <w:t xml:space="preserve">transform-object-rest-spread </w:t>
      </w:r>
      <w:r>
        <w:rPr>
          <w:rFonts w:hint="eastAsia"/>
        </w:rPr>
        <w:t>‘</w:t>
      </w:r>
      <w:r>
        <w:rPr>
          <w:rFonts w:hint="eastAsia"/>
        </w:rPr>
        <w:t>]</w:t>
      </w:r>
    </w:p>
    <w:p w:rsidR="00137C8E" w:rsidRDefault="00137C8E" w:rsidP="00373335">
      <w:r>
        <w:rPr>
          <w:rFonts w:hint="eastAsia"/>
        </w:rPr>
        <w:t>｝</w:t>
      </w:r>
    </w:p>
    <w:p w:rsidR="007C3635" w:rsidRDefault="007C3635" w:rsidP="00373335">
      <w:r>
        <w:rPr>
          <w:rFonts w:hint="eastAsia"/>
        </w:rPr>
        <w:t>ES7</w:t>
      </w:r>
      <w:r>
        <w:rPr>
          <w:rFonts w:hint="eastAsia"/>
        </w:rPr>
        <w:t>代码</w:t>
      </w:r>
    </w:p>
    <w:p w:rsidR="007C3635" w:rsidRDefault="007C3635" w:rsidP="007C3635">
      <w:r>
        <w:t>let mike = {name:'nike',age:40};</w:t>
      </w:r>
    </w:p>
    <w:p w:rsidR="007C3635" w:rsidRDefault="007C3635" w:rsidP="007C3635">
      <w:r>
        <w:t>mike = {...mike,sex:'male'};</w:t>
      </w:r>
    </w:p>
    <w:p w:rsidR="007C3635" w:rsidRDefault="007C3635" w:rsidP="007C3635">
      <w:r>
        <w:t>console.log(mike);</w:t>
      </w:r>
    </w:p>
    <w:p w:rsidR="00A63556" w:rsidRDefault="007C3635" w:rsidP="007C3635">
      <w:r>
        <w:rPr>
          <w:rFonts w:hint="eastAsia"/>
        </w:rPr>
        <w:t>babel</w:t>
      </w:r>
      <w:r>
        <w:rPr>
          <w:rFonts w:hint="eastAsia"/>
        </w:rPr>
        <w:t>核心概念就是利用一系列的</w:t>
      </w:r>
      <w:r>
        <w:rPr>
          <w:rFonts w:hint="eastAsia"/>
        </w:rPr>
        <w:t>plugin</w:t>
      </w:r>
      <w:r>
        <w:rPr>
          <w:rFonts w:hint="eastAsia"/>
        </w:rPr>
        <w:t>来管理编译规则，不仅</w:t>
      </w:r>
      <w:r>
        <w:rPr>
          <w:rFonts w:hint="eastAsia"/>
        </w:rPr>
        <w:t>ES6</w:t>
      </w:r>
      <w:r>
        <w:rPr>
          <w:rFonts w:hint="eastAsia"/>
        </w:rPr>
        <w:t>还可以编译</w:t>
      </w:r>
      <w:r>
        <w:rPr>
          <w:rFonts w:hint="eastAsia"/>
        </w:rPr>
        <w:t>React JSX</w:t>
      </w:r>
      <w:r>
        <w:rPr>
          <w:rFonts w:hint="eastAsia"/>
        </w:rPr>
        <w:t>，</w:t>
      </w:r>
      <w:r>
        <w:rPr>
          <w:rFonts w:hint="eastAsia"/>
        </w:rPr>
        <w:t>CoffeeScript</w:t>
      </w:r>
      <w:r w:rsidR="00A63556">
        <w:rPr>
          <w:rFonts w:hint="eastAsia"/>
        </w:rPr>
        <w:t>，甚至</w:t>
      </w:r>
      <w:r w:rsidR="00A63556">
        <w:rPr>
          <w:rFonts w:hint="eastAsia"/>
        </w:rPr>
        <w:t>ES7</w:t>
      </w:r>
      <w:r w:rsidR="00A63556">
        <w:rPr>
          <w:rFonts w:hint="eastAsia"/>
        </w:rPr>
        <w:t>的一些特性。后面会介绍到</w:t>
      </w:r>
      <w:r w:rsidR="00A63556">
        <w:rPr>
          <w:rFonts w:hint="eastAsia"/>
        </w:rPr>
        <w:t>webpact</w:t>
      </w:r>
      <w:r w:rsidR="00A63556">
        <w:rPr>
          <w:rFonts w:hint="eastAsia"/>
        </w:rPr>
        <w:t>、</w:t>
      </w:r>
      <w:r w:rsidR="00A63556">
        <w:rPr>
          <w:rFonts w:hint="eastAsia"/>
        </w:rPr>
        <w:t>React</w:t>
      </w:r>
      <w:r w:rsidR="00A63556">
        <w:rPr>
          <w:rFonts w:hint="eastAsia"/>
        </w:rPr>
        <w:t>如何共同构建一个完美开发环境。</w:t>
      </w:r>
    </w:p>
    <w:p w:rsidR="00A63556" w:rsidRDefault="00A63556" w:rsidP="00A63556">
      <w:pPr>
        <w:pStyle w:val="4"/>
      </w:pPr>
      <w:r>
        <w:rPr>
          <w:rFonts w:hint="eastAsia"/>
        </w:rPr>
        <w:lastRenderedPageBreak/>
        <w:t>3</w:t>
      </w:r>
      <w:r>
        <w:rPr>
          <w:rFonts w:hint="eastAsia"/>
        </w:rPr>
        <w:t>、小结</w:t>
      </w:r>
    </w:p>
    <w:p w:rsidR="00A63556" w:rsidRDefault="00A63556" w:rsidP="00A63556">
      <w:r>
        <w:rPr>
          <w:rFonts w:hint="eastAsia"/>
        </w:rPr>
        <w:t>ES6</w:t>
      </w:r>
      <w:r>
        <w:rPr>
          <w:rFonts w:hint="eastAsia"/>
        </w:rPr>
        <w:t>可以通过</w:t>
      </w:r>
      <w:r>
        <w:rPr>
          <w:rFonts w:hint="eastAsia"/>
        </w:rPr>
        <w:t>babel</w:t>
      </w:r>
      <w:r>
        <w:rPr>
          <w:rFonts w:hint="eastAsia"/>
        </w:rPr>
        <w:t>适应各版本兼容浏览器的问题。</w:t>
      </w:r>
    </w:p>
    <w:p w:rsidR="00A63556" w:rsidRDefault="00A63556" w:rsidP="00A63556">
      <w:pPr>
        <w:pStyle w:val="2"/>
      </w:pPr>
      <w:r>
        <w:rPr>
          <w:rFonts w:hint="eastAsia"/>
        </w:rPr>
        <w:t>1.2</w:t>
      </w:r>
      <w:r>
        <w:rPr>
          <w:rFonts w:hint="eastAsia"/>
        </w:rPr>
        <w:t>、前端组件化方案</w:t>
      </w:r>
    </w:p>
    <w:p w:rsidR="00C92F62" w:rsidRDefault="00A63556" w:rsidP="00A63556">
      <w:r>
        <w:rPr>
          <w:rFonts w:hint="eastAsia"/>
        </w:rPr>
        <w:t>区分两个概念：模块（</w:t>
      </w:r>
      <w:r>
        <w:rPr>
          <w:rFonts w:hint="eastAsia"/>
        </w:rPr>
        <w:t>module</w:t>
      </w:r>
      <w:r>
        <w:rPr>
          <w:rFonts w:hint="eastAsia"/>
        </w:rPr>
        <w:t>）、与组件（</w:t>
      </w:r>
      <w:r>
        <w:rPr>
          <w:rFonts w:hint="eastAsia"/>
        </w:rPr>
        <w:t>component</w:t>
      </w:r>
      <w:r>
        <w:rPr>
          <w:rFonts w:hint="eastAsia"/>
        </w:rPr>
        <w:t>）</w:t>
      </w:r>
      <w:r w:rsidR="00C92F62">
        <w:rPr>
          <w:rFonts w:hint="eastAsia"/>
        </w:rPr>
        <w:t>。</w:t>
      </w:r>
    </w:p>
    <w:p w:rsidR="00A63556" w:rsidRDefault="00C92F62" w:rsidP="00C92F62">
      <w:pPr>
        <w:ind w:firstLine="720"/>
      </w:pPr>
      <w:r>
        <w:rPr>
          <w:rFonts w:hint="eastAsia"/>
        </w:rPr>
        <w:t>模块是语言层面的，在前端领域我们说的</w:t>
      </w:r>
      <w:r>
        <w:rPr>
          <w:rFonts w:hint="eastAsia"/>
        </w:rPr>
        <w:t>module</w:t>
      </w:r>
      <w:r>
        <w:rPr>
          <w:rFonts w:hint="eastAsia"/>
        </w:rPr>
        <w:t>一般都是指</w:t>
      </w:r>
      <w:r>
        <w:rPr>
          <w:rFonts w:hint="eastAsia"/>
        </w:rPr>
        <w:t>JavaScript module</w:t>
      </w:r>
      <w:r>
        <w:rPr>
          <w:rFonts w:hint="eastAsia"/>
        </w:rPr>
        <w:t>，往往表为一个单独的</w:t>
      </w:r>
      <w:r>
        <w:rPr>
          <w:rFonts w:hint="eastAsia"/>
        </w:rPr>
        <w:t>JS</w:t>
      </w:r>
      <w:r>
        <w:rPr>
          <w:rFonts w:hint="eastAsia"/>
        </w:rPr>
        <w:t>文件，对外暴露一些属性或方法。</w:t>
      </w:r>
    </w:p>
    <w:p w:rsidR="00C92F62" w:rsidRDefault="00C92F62" w:rsidP="00C92F62">
      <w:pPr>
        <w:ind w:firstLine="720"/>
      </w:pPr>
      <w:r>
        <w:rPr>
          <w:rFonts w:hint="eastAsia"/>
        </w:rPr>
        <w:t>前端组件更多是业务层面的概念，可以看成一个独立使用的功能实现，往往表现为一个</w:t>
      </w:r>
      <w:r>
        <w:rPr>
          <w:rFonts w:hint="eastAsia"/>
        </w:rPr>
        <w:t>UI</w:t>
      </w:r>
      <w:r>
        <w:rPr>
          <w:rFonts w:hint="eastAsia"/>
        </w:rPr>
        <w:t>部件（并不绝对），比如一个下拉菜单，一个富文件编辑器或者一个路由系统。一个组件包含它所需要的所有资源，包括逻辑（</w:t>
      </w:r>
      <w:r>
        <w:rPr>
          <w:rFonts w:hint="eastAsia"/>
        </w:rPr>
        <w:t>javaScript</w:t>
      </w:r>
      <w:r>
        <w:rPr>
          <w:rFonts w:hint="eastAsia"/>
        </w:rPr>
        <w:t>）、样式（</w:t>
      </w:r>
      <w:r>
        <w:rPr>
          <w:rFonts w:hint="eastAsia"/>
        </w:rPr>
        <w:t>CSS</w:t>
      </w:r>
      <w:r>
        <w:rPr>
          <w:rFonts w:hint="eastAsia"/>
        </w:rPr>
        <w:t>）、模板（</w:t>
      </w:r>
      <w:r>
        <w:rPr>
          <w:rFonts w:hint="eastAsia"/>
        </w:rPr>
        <w:t>HTML/template</w:t>
      </w:r>
      <w:r>
        <w:rPr>
          <w:rFonts w:hint="eastAsia"/>
        </w:rPr>
        <w:t>）</w:t>
      </w:r>
      <w:r>
        <w:rPr>
          <w:rFonts w:hint="eastAsia"/>
        </w:rPr>
        <w:t>,</w:t>
      </w:r>
      <w:r>
        <w:rPr>
          <w:rFonts w:hint="eastAsia"/>
        </w:rPr>
        <w:t>甚至图片与文件。</w:t>
      </w:r>
    </w:p>
    <w:p w:rsidR="00C92F62" w:rsidRPr="00C92F62" w:rsidRDefault="00C92F62" w:rsidP="00C92F62">
      <w:pPr>
        <w:ind w:firstLine="720"/>
      </w:pPr>
      <w:r>
        <w:rPr>
          <w:rFonts w:hint="eastAsia"/>
        </w:rPr>
        <w:t>因而，一个组件有时仅仅是一个</w:t>
      </w:r>
      <w:r>
        <w:rPr>
          <w:rFonts w:hint="eastAsia"/>
        </w:rPr>
        <w:t>JavaScript</w:t>
      </w:r>
      <w:r>
        <w:rPr>
          <w:rFonts w:hint="eastAsia"/>
        </w:rPr>
        <w:t>模块，而更多时候不仅是一个</w:t>
      </w:r>
      <w:r>
        <w:rPr>
          <w:rFonts w:hint="eastAsia"/>
        </w:rPr>
        <w:t>JavaScript</w:t>
      </w:r>
      <w:r>
        <w:rPr>
          <w:rFonts w:hint="eastAsia"/>
        </w:rPr>
        <w:t>模块。前端组件化方案都不可避免要以</w:t>
      </w:r>
      <w:r>
        <w:rPr>
          <w:rFonts w:hint="eastAsia"/>
        </w:rPr>
        <w:t>JavaScript</w:t>
      </w:r>
      <w:r>
        <w:rPr>
          <w:rFonts w:hint="eastAsia"/>
        </w:rPr>
        <w:t>的模块化方案为基础。</w:t>
      </w:r>
    </w:p>
    <w:p w:rsidR="00A63556" w:rsidRDefault="00324126" w:rsidP="00324126">
      <w:pPr>
        <w:pStyle w:val="3"/>
      </w:pPr>
      <w:r>
        <w:rPr>
          <w:rFonts w:hint="eastAsia"/>
        </w:rPr>
        <w:t xml:space="preserve">1.2.1 JavaScript </w:t>
      </w:r>
      <w:r>
        <w:rPr>
          <w:rFonts w:hint="eastAsia"/>
        </w:rPr>
        <w:t>模块化方案</w:t>
      </w:r>
    </w:p>
    <w:p w:rsidR="00324126" w:rsidRDefault="00324126" w:rsidP="00324126">
      <w:pPr>
        <w:ind w:firstLine="720"/>
      </w:pPr>
      <w:r>
        <w:rPr>
          <w:rFonts w:hint="eastAsia"/>
        </w:rPr>
        <w:t>有</w:t>
      </w:r>
      <w:r>
        <w:rPr>
          <w:rFonts w:hint="eastAsia"/>
        </w:rPr>
        <w:t>ES6</w:t>
      </w:r>
      <w:r>
        <w:rPr>
          <w:rFonts w:hint="eastAsia"/>
        </w:rPr>
        <w:t>之前，</w:t>
      </w:r>
      <w:r>
        <w:rPr>
          <w:rFonts w:hint="eastAsia"/>
        </w:rPr>
        <w:t>JavaScirpt</w:t>
      </w:r>
      <w:r>
        <w:rPr>
          <w:rFonts w:hint="eastAsia"/>
        </w:rPr>
        <w:t>并没有原生的模块，</w:t>
      </w:r>
      <w:r>
        <w:rPr>
          <w:rFonts w:hint="eastAsia"/>
        </w:rPr>
        <w:t>JavaScript</w:t>
      </w:r>
      <w:r>
        <w:rPr>
          <w:rFonts w:hint="eastAsia"/>
        </w:rPr>
        <w:t>开发者通过各种约定或</w:t>
      </w:r>
      <w:r w:rsidR="003E425C">
        <w:rPr>
          <w:rFonts w:hint="eastAsia"/>
        </w:rPr>
        <w:t>妥协实现了模块特征，如独立命名空间、暴露属性与方法的能力等。粗略分析的话，这一过程大致经历了案个阶段：全局变量</w:t>
      </w:r>
      <w:r w:rsidR="003E425C">
        <w:rPr>
          <w:rFonts w:hint="eastAsia"/>
        </w:rPr>
        <w:t>+</w:t>
      </w:r>
      <w:r w:rsidR="003E425C">
        <w:rPr>
          <w:rFonts w:hint="eastAsia"/>
        </w:rPr>
        <w:t>命名空间（</w:t>
      </w:r>
      <w:r w:rsidR="003E425C">
        <w:rPr>
          <w:rFonts w:hint="eastAsia"/>
        </w:rPr>
        <w:t>namespace</w:t>
      </w:r>
      <w:r w:rsidR="003E425C">
        <w:rPr>
          <w:rFonts w:hint="eastAsia"/>
        </w:rPr>
        <w:t>）、</w:t>
      </w:r>
      <w:r w:rsidR="003E425C">
        <w:rPr>
          <w:rFonts w:hint="eastAsia"/>
        </w:rPr>
        <w:t>AMD&amp;CommonJs</w:t>
      </w:r>
      <w:r w:rsidR="003E425C">
        <w:rPr>
          <w:rFonts w:hint="eastAsia"/>
        </w:rPr>
        <w:t>、</w:t>
      </w:r>
      <w:r w:rsidR="003E425C">
        <w:rPr>
          <w:rFonts w:hint="eastAsia"/>
        </w:rPr>
        <w:t>ES6</w:t>
      </w:r>
      <w:r w:rsidR="003E425C">
        <w:rPr>
          <w:rFonts w:hint="eastAsia"/>
        </w:rPr>
        <w:t>模块。</w:t>
      </w:r>
    </w:p>
    <w:p w:rsidR="00C92F62" w:rsidRDefault="00987748" w:rsidP="00987748">
      <w:pPr>
        <w:pStyle w:val="4"/>
      </w:pPr>
      <w:r>
        <w:rPr>
          <w:rFonts w:hint="eastAsia"/>
        </w:rPr>
        <w:t>1</w:t>
      </w:r>
      <w:r>
        <w:rPr>
          <w:rFonts w:hint="eastAsia"/>
        </w:rPr>
        <w:t>、全局变量</w:t>
      </w:r>
      <w:r>
        <w:rPr>
          <w:rFonts w:hint="eastAsia"/>
        </w:rPr>
        <w:t>+</w:t>
      </w:r>
      <w:r>
        <w:rPr>
          <w:rFonts w:hint="eastAsia"/>
        </w:rPr>
        <w:t>命名空间（</w:t>
      </w:r>
      <w:r>
        <w:rPr>
          <w:rFonts w:hint="eastAsia"/>
        </w:rPr>
        <w:t>namespace</w:t>
      </w:r>
      <w:r>
        <w:rPr>
          <w:rFonts w:hint="eastAsia"/>
        </w:rPr>
        <w:t>）</w:t>
      </w:r>
    </w:p>
    <w:p w:rsidR="00987748" w:rsidRDefault="00987748" w:rsidP="00987748">
      <w:pPr>
        <w:ind w:firstLine="720"/>
      </w:pPr>
      <w:r>
        <w:rPr>
          <w:rFonts w:hint="eastAsia"/>
        </w:rPr>
        <w:t>第一阶段基于全局变量，各模块按照各自的命名空间时行挂载。典型例子如：</w:t>
      </w:r>
      <w:r>
        <w:rPr>
          <w:rFonts w:hint="eastAsia"/>
        </w:rPr>
        <w:t>jQuery</w:t>
      </w:r>
      <w:r>
        <w:rPr>
          <w:rFonts w:hint="eastAsia"/>
        </w:rPr>
        <w:t>，又如整个项目使用同一个全局变更</w:t>
      </w:r>
      <w:r>
        <w:rPr>
          <w:rFonts w:hint="eastAsia"/>
        </w:rPr>
        <w:t>window.foo</w:t>
      </w:r>
      <w:r>
        <w:rPr>
          <w:rFonts w:hint="eastAsia"/>
        </w:rPr>
        <w:t>，项目中对应的其他角色，如模块</w:t>
      </w:r>
      <w:r>
        <w:rPr>
          <w:rFonts w:hint="eastAsia"/>
        </w:rPr>
        <w:t>bar</w:t>
      </w:r>
      <w:r>
        <w:rPr>
          <w:rFonts w:hint="eastAsia"/>
        </w:rPr>
        <w:t>，其产出就挂载到</w:t>
      </w:r>
      <w:r>
        <w:rPr>
          <w:rFonts w:hint="eastAsia"/>
        </w:rPr>
        <w:t>foo.bar</w:t>
      </w:r>
      <w:r>
        <w:rPr>
          <w:rFonts w:hint="eastAsia"/>
        </w:rPr>
        <w:t>上。</w:t>
      </w:r>
    </w:p>
    <w:p w:rsidR="00987748" w:rsidRDefault="00987748" w:rsidP="00987748">
      <w:pPr>
        <w:ind w:firstLine="720"/>
      </w:pPr>
      <w:r>
        <w:rPr>
          <w:rFonts w:hint="eastAsia"/>
        </w:rPr>
        <w:t xml:space="preserve">const foo = window.foo;   </w:t>
      </w:r>
    </w:p>
    <w:p w:rsidR="00987748" w:rsidRDefault="00987748" w:rsidP="00987748">
      <w:pPr>
        <w:ind w:firstLine="720"/>
      </w:pPr>
      <w:r>
        <w:rPr>
          <w:rFonts w:hint="eastAsia"/>
        </w:rPr>
        <w:t xml:space="preserve">const bar = </w:t>
      </w:r>
      <w:r>
        <w:t>‘</w:t>
      </w:r>
      <w:r>
        <w:rPr>
          <w:rFonts w:hint="eastAsia"/>
        </w:rPr>
        <w:t>i\</w:t>
      </w:r>
      <w:r>
        <w:t>’</w:t>
      </w:r>
      <w:r>
        <w:rPr>
          <w:rFonts w:hint="eastAsia"/>
        </w:rPr>
        <w:t>m bar</w:t>
      </w:r>
      <w:r>
        <w:t>’</w:t>
      </w:r>
      <w:r>
        <w:rPr>
          <w:rFonts w:hint="eastAsia"/>
        </w:rPr>
        <w:t xml:space="preserve">;  </w:t>
      </w:r>
    </w:p>
    <w:p w:rsidR="00987748" w:rsidRDefault="00987748" w:rsidP="00987748">
      <w:pPr>
        <w:ind w:firstLine="720"/>
      </w:pPr>
      <w:r>
        <w:rPr>
          <w:rFonts w:hint="eastAsia"/>
        </w:rPr>
        <w:t>foo.bar= bar;</w:t>
      </w:r>
    </w:p>
    <w:p w:rsidR="00987748" w:rsidRDefault="00987748" w:rsidP="00987748">
      <w:pPr>
        <w:ind w:firstLine="720"/>
      </w:pPr>
      <w:r>
        <w:rPr>
          <w:rFonts w:hint="eastAsia"/>
        </w:rPr>
        <w:t>模块内部一般通过简单的自执行函数实现局部作用域，避免污染全局作用域，因此一个模块外观往往如下。</w:t>
      </w:r>
    </w:p>
    <w:p w:rsidR="00987748" w:rsidRDefault="00E96A1B" w:rsidP="00987748">
      <w:pPr>
        <w:ind w:firstLine="720"/>
      </w:pPr>
      <w:r>
        <w:rPr>
          <w:rFonts w:hint="eastAsia"/>
        </w:rPr>
        <w:t xml:space="preserve">var function1 = </w:t>
      </w:r>
      <w:r w:rsidR="00987748">
        <w:rPr>
          <w:rFonts w:hint="eastAsia"/>
        </w:rPr>
        <w:t>（</w:t>
      </w:r>
      <w:r w:rsidR="00987748">
        <w:rPr>
          <w:rFonts w:hint="eastAsia"/>
        </w:rPr>
        <w:t>function(){</w:t>
      </w:r>
    </w:p>
    <w:p w:rsidR="00987748" w:rsidRDefault="00987748" w:rsidP="00987748">
      <w:pPr>
        <w:ind w:firstLine="720"/>
      </w:pPr>
      <w:r>
        <w:rPr>
          <w:rFonts w:hint="eastAsia"/>
        </w:rPr>
        <w:tab/>
        <w:t>//define &amp; export</w:t>
      </w:r>
      <w:r>
        <w:t>…</w:t>
      </w:r>
    </w:p>
    <w:p w:rsidR="00987748" w:rsidRDefault="00987748" w:rsidP="00987748">
      <w:pPr>
        <w:ind w:firstLine="720"/>
      </w:pPr>
      <w:r>
        <w:rPr>
          <w:rFonts w:hint="eastAsia"/>
        </w:rPr>
        <w:t>}</w:t>
      </w:r>
      <w:r>
        <w:rPr>
          <w:rFonts w:hint="eastAsia"/>
        </w:rPr>
        <w:t>）</w:t>
      </w:r>
      <w:r>
        <w:rPr>
          <w:rFonts w:hint="eastAsia"/>
        </w:rPr>
        <w:t>()</w:t>
      </w:r>
    </w:p>
    <w:p w:rsidR="00987748" w:rsidRDefault="00964FB8" w:rsidP="00964FB8">
      <w:pPr>
        <w:ind w:firstLine="720"/>
      </w:pPr>
      <w:r>
        <w:rPr>
          <w:rFonts w:hint="eastAsia"/>
        </w:rPr>
        <w:t>这么做的问题很多，比较主要的问题如下。</w:t>
      </w:r>
    </w:p>
    <w:p w:rsidR="00964FB8" w:rsidRDefault="00964FB8" w:rsidP="00A87C59">
      <w:pPr>
        <w:pStyle w:val="a3"/>
        <w:numPr>
          <w:ilvl w:val="0"/>
          <w:numId w:val="1"/>
        </w:numPr>
        <w:ind w:firstLineChars="0"/>
      </w:pPr>
      <w:r>
        <w:rPr>
          <w:rFonts w:hint="eastAsia"/>
        </w:rPr>
        <w:lastRenderedPageBreak/>
        <w:t>依赖全局变量，污染全局作用域的同时，安全性得不到保障。</w:t>
      </w:r>
    </w:p>
    <w:p w:rsidR="00964FB8" w:rsidRDefault="00964FB8" w:rsidP="00A87C59">
      <w:pPr>
        <w:pStyle w:val="a3"/>
        <w:numPr>
          <w:ilvl w:val="0"/>
          <w:numId w:val="1"/>
        </w:numPr>
        <w:ind w:firstLineChars="0"/>
      </w:pPr>
      <w:r>
        <w:rPr>
          <w:rFonts w:hint="eastAsia"/>
        </w:rPr>
        <w:t>依赖约定命名空间来避免冲突，可靠性不高。</w:t>
      </w:r>
    </w:p>
    <w:p w:rsidR="00964FB8" w:rsidRDefault="00964FB8" w:rsidP="00A87C59">
      <w:pPr>
        <w:pStyle w:val="a3"/>
        <w:numPr>
          <w:ilvl w:val="0"/>
          <w:numId w:val="1"/>
        </w:numPr>
        <w:ind w:firstLineChars="0"/>
      </w:pPr>
      <w:r>
        <w:rPr>
          <w:rFonts w:hint="eastAsia"/>
        </w:rPr>
        <w:t>需要依赖手动管理并控制执行顺序，容易出错。</w:t>
      </w:r>
    </w:p>
    <w:p w:rsidR="00964FB8" w:rsidRDefault="00964FB8" w:rsidP="00A87C59">
      <w:pPr>
        <w:pStyle w:val="a3"/>
        <w:numPr>
          <w:ilvl w:val="0"/>
          <w:numId w:val="1"/>
        </w:numPr>
        <w:ind w:firstLineChars="0"/>
      </w:pPr>
      <w:r>
        <w:rPr>
          <w:rFonts w:hint="eastAsia"/>
        </w:rPr>
        <w:t>需要在最终上线前手动合并所有用到的模块。</w:t>
      </w:r>
    </w:p>
    <w:p w:rsidR="00964FB8" w:rsidRDefault="00964FB8" w:rsidP="00F70C9E">
      <w:pPr>
        <w:pStyle w:val="4"/>
      </w:pPr>
      <w:r>
        <w:rPr>
          <w:rFonts w:hint="eastAsia"/>
        </w:rPr>
        <w:t>2</w:t>
      </w:r>
      <w:r>
        <w:rPr>
          <w:rFonts w:hint="eastAsia"/>
        </w:rPr>
        <w:t>、</w:t>
      </w:r>
      <w:r>
        <w:rPr>
          <w:rFonts w:hint="eastAsia"/>
        </w:rPr>
        <w:t>AMD</w:t>
      </w:r>
      <w:r w:rsidR="00F26CF6">
        <w:rPr>
          <w:rFonts w:hint="eastAsia"/>
        </w:rPr>
        <w:t>&amp;CommonJS</w:t>
      </w:r>
    </w:p>
    <w:p w:rsidR="00F26CF6" w:rsidRDefault="00F26CF6" w:rsidP="00F26CF6">
      <w:pPr>
        <w:ind w:firstLine="720"/>
      </w:pPr>
      <w:r>
        <w:rPr>
          <w:rFonts w:hint="eastAsia"/>
        </w:rPr>
        <w:t>AMD</w:t>
      </w:r>
      <w:r>
        <w:rPr>
          <w:rFonts w:hint="eastAsia"/>
        </w:rPr>
        <w:t>将革命性的</w:t>
      </w:r>
      <w:r>
        <w:rPr>
          <w:rFonts w:hint="eastAsia"/>
        </w:rPr>
        <w:t>JavaScript</w:t>
      </w:r>
      <w:r>
        <w:rPr>
          <w:rFonts w:hint="eastAsia"/>
        </w:rPr>
        <w:t>模块化方案带到了前端开发中，它解决了前面方案的几乎所有问题。</w:t>
      </w:r>
    </w:p>
    <w:p w:rsidR="00F26CF6" w:rsidRDefault="00F26CF6" w:rsidP="00A87C59">
      <w:pPr>
        <w:pStyle w:val="a3"/>
        <w:numPr>
          <w:ilvl w:val="0"/>
          <w:numId w:val="2"/>
        </w:numPr>
        <w:ind w:firstLineChars="0"/>
      </w:pPr>
      <w:r>
        <w:rPr>
          <w:rFonts w:hint="eastAsia"/>
        </w:rPr>
        <w:t>仅仅需要在全局环境下定义</w:t>
      </w:r>
      <w:r>
        <w:rPr>
          <w:rFonts w:hint="eastAsia"/>
        </w:rPr>
        <w:t>require</w:t>
      </w:r>
      <w:r>
        <w:rPr>
          <w:rFonts w:hint="eastAsia"/>
        </w:rPr>
        <w:t>和</w:t>
      </w:r>
      <w:r>
        <w:rPr>
          <w:rFonts w:hint="eastAsia"/>
        </w:rPr>
        <w:t>define,</w:t>
      </w:r>
      <w:r>
        <w:rPr>
          <w:rFonts w:hint="eastAsia"/>
        </w:rPr>
        <w:t>不需要其他的全局变量。</w:t>
      </w:r>
    </w:p>
    <w:p w:rsidR="00F26CF6" w:rsidRDefault="00F26CF6" w:rsidP="00A87C59">
      <w:pPr>
        <w:pStyle w:val="a3"/>
        <w:numPr>
          <w:ilvl w:val="0"/>
          <w:numId w:val="2"/>
        </w:numPr>
        <w:ind w:firstLineChars="0"/>
      </w:pPr>
      <w:r>
        <w:rPr>
          <w:rFonts w:hint="eastAsia"/>
        </w:rPr>
        <w:t>通过文件路径或模块自己声明的模块名定位模块。</w:t>
      </w:r>
    </w:p>
    <w:p w:rsidR="00F26CF6" w:rsidRDefault="00F26CF6" w:rsidP="00A87C59">
      <w:pPr>
        <w:pStyle w:val="a3"/>
        <w:numPr>
          <w:ilvl w:val="0"/>
          <w:numId w:val="2"/>
        </w:numPr>
        <w:ind w:firstLineChars="0"/>
      </w:pPr>
      <w:r>
        <w:rPr>
          <w:rFonts w:hint="eastAsia"/>
        </w:rPr>
        <w:t>模块实现中声明依赖，依赖的加载与执行均由加载器操作。</w:t>
      </w:r>
    </w:p>
    <w:p w:rsidR="00F26CF6" w:rsidRDefault="00F26CF6" w:rsidP="00A87C59">
      <w:pPr>
        <w:pStyle w:val="a3"/>
        <w:numPr>
          <w:ilvl w:val="0"/>
          <w:numId w:val="2"/>
        </w:numPr>
        <w:ind w:firstLineChars="0"/>
      </w:pPr>
      <w:r>
        <w:rPr>
          <w:rFonts w:hint="eastAsia"/>
        </w:rPr>
        <w:t>提供了打包工具自动分析依赖并合并。</w:t>
      </w:r>
    </w:p>
    <w:p w:rsidR="00F26CF6" w:rsidRDefault="00F26CF6" w:rsidP="00F26CF6">
      <w:r>
        <w:rPr>
          <w:rFonts w:hint="eastAsia"/>
        </w:rPr>
        <w:t>AMD</w:t>
      </w:r>
      <w:r>
        <w:rPr>
          <w:rFonts w:hint="eastAsia"/>
        </w:rPr>
        <w:t>模块一般如下：</w:t>
      </w:r>
    </w:p>
    <w:p w:rsidR="00F26CF6" w:rsidRPr="0070331F" w:rsidRDefault="00F26CF6" w:rsidP="00F26CF6">
      <w:pPr>
        <w:rPr>
          <w:sz w:val="18"/>
          <w:szCs w:val="18"/>
        </w:rPr>
      </w:pPr>
      <w:r>
        <w:rPr>
          <w:rFonts w:hint="eastAsia"/>
        </w:rPr>
        <w:tab/>
      </w:r>
      <w:r w:rsidRPr="0070331F">
        <w:rPr>
          <w:rFonts w:hint="eastAsia"/>
          <w:sz w:val="18"/>
          <w:szCs w:val="18"/>
        </w:rPr>
        <w:t>define(function (require){</w:t>
      </w:r>
    </w:p>
    <w:p w:rsidR="00F26CF6" w:rsidRPr="0070331F" w:rsidRDefault="00F26CF6" w:rsidP="00F26CF6">
      <w:pPr>
        <w:rPr>
          <w:sz w:val="18"/>
          <w:szCs w:val="18"/>
        </w:rPr>
      </w:pPr>
      <w:r w:rsidRPr="0070331F">
        <w:rPr>
          <w:rFonts w:hint="eastAsia"/>
          <w:sz w:val="18"/>
          <w:szCs w:val="18"/>
        </w:rPr>
        <w:tab/>
        <w:t>//</w:t>
      </w:r>
      <w:r w:rsidRPr="0070331F">
        <w:rPr>
          <w:rFonts w:hint="eastAsia"/>
          <w:sz w:val="18"/>
          <w:szCs w:val="18"/>
        </w:rPr>
        <w:t>通过相对路径</w:t>
      </w:r>
      <w:r w:rsidR="0070331F" w:rsidRPr="0070331F">
        <w:rPr>
          <w:rFonts w:hint="eastAsia"/>
          <w:sz w:val="18"/>
          <w:szCs w:val="18"/>
        </w:rPr>
        <w:t xml:space="preserve"> </w:t>
      </w:r>
      <w:r w:rsidR="0070331F" w:rsidRPr="0070331F">
        <w:rPr>
          <w:rFonts w:hint="eastAsia"/>
          <w:sz w:val="18"/>
          <w:szCs w:val="18"/>
        </w:rPr>
        <w:t>获得依赖模块</w:t>
      </w:r>
    </w:p>
    <w:p w:rsidR="0070331F" w:rsidRPr="0070331F" w:rsidRDefault="0070331F" w:rsidP="00F26CF6">
      <w:pPr>
        <w:rPr>
          <w:sz w:val="18"/>
          <w:szCs w:val="18"/>
        </w:rPr>
      </w:pPr>
      <w:r w:rsidRPr="0070331F">
        <w:rPr>
          <w:rFonts w:hint="eastAsia"/>
          <w:sz w:val="18"/>
          <w:szCs w:val="18"/>
        </w:rPr>
        <w:tab/>
        <w:t>const bar = require(</w:t>
      </w:r>
      <w:r w:rsidRPr="0070331F">
        <w:rPr>
          <w:sz w:val="18"/>
          <w:szCs w:val="18"/>
        </w:rPr>
        <w:t>‘</w:t>
      </w:r>
      <w:r w:rsidRPr="0070331F">
        <w:rPr>
          <w:rFonts w:hint="eastAsia"/>
          <w:sz w:val="18"/>
          <w:szCs w:val="18"/>
        </w:rPr>
        <w:t>./bar</w:t>
      </w:r>
      <w:r w:rsidRPr="0070331F">
        <w:rPr>
          <w:sz w:val="18"/>
          <w:szCs w:val="18"/>
        </w:rPr>
        <w:t>’’</w:t>
      </w:r>
      <w:r w:rsidRPr="0070331F">
        <w:rPr>
          <w:rFonts w:hint="eastAsia"/>
          <w:sz w:val="18"/>
          <w:szCs w:val="18"/>
        </w:rPr>
        <w:t>);</w:t>
      </w:r>
    </w:p>
    <w:p w:rsidR="0070331F" w:rsidRPr="0070331F" w:rsidRDefault="0070331F" w:rsidP="00F26CF6">
      <w:pPr>
        <w:rPr>
          <w:sz w:val="18"/>
          <w:szCs w:val="18"/>
        </w:rPr>
      </w:pPr>
      <w:r w:rsidRPr="0070331F">
        <w:rPr>
          <w:rFonts w:hint="eastAsia"/>
          <w:sz w:val="18"/>
          <w:szCs w:val="18"/>
        </w:rPr>
        <w:tab/>
        <w:t>//</w:t>
      </w:r>
      <w:r w:rsidRPr="0070331F">
        <w:rPr>
          <w:rFonts w:hint="eastAsia"/>
          <w:sz w:val="18"/>
          <w:szCs w:val="18"/>
        </w:rPr>
        <w:t>从模块产出</w:t>
      </w:r>
    </w:p>
    <w:p w:rsidR="0070331F" w:rsidRPr="0070331F" w:rsidRDefault="0070331F" w:rsidP="00F26CF6">
      <w:pPr>
        <w:rPr>
          <w:sz w:val="18"/>
          <w:szCs w:val="18"/>
        </w:rPr>
      </w:pPr>
      <w:r w:rsidRPr="0070331F">
        <w:rPr>
          <w:rFonts w:hint="eastAsia"/>
          <w:sz w:val="18"/>
          <w:szCs w:val="18"/>
        </w:rPr>
        <w:tab/>
        <w:t>return function (){</w:t>
      </w:r>
    </w:p>
    <w:p w:rsidR="0070331F" w:rsidRPr="0070331F" w:rsidRDefault="0070331F" w:rsidP="00F26CF6">
      <w:pPr>
        <w:rPr>
          <w:sz w:val="18"/>
          <w:szCs w:val="18"/>
        </w:rPr>
      </w:pPr>
      <w:r w:rsidRPr="0070331F">
        <w:rPr>
          <w:rFonts w:hint="eastAsia"/>
          <w:sz w:val="18"/>
          <w:szCs w:val="18"/>
        </w:rPr>
        <w:tab/>
      </w:r>
      <w:r w:rsidRPr="0070331F">
        <w:rPr>
          <w:rFonts w:hint="eastAsia"/>
          <w:sz w:val="18"/>
          <w:szCs w:val="18"/>
        </w:rPr>
        <w:tab/>
        <w:t>//</w:t>
      </w:r>
      <w:r w:rsidRPr="0070331F">
        <w:rPr>
          <w:sz w:val="18"/>
          <w:szCs w:val="18"/>
        </w:rPr>
        <w:t>…</w:t>
      </w:r>
    </w:p>
    <w:p w:rsidR="0070331F" w:rsidRPr="0070331F" w:rsidRDefault="0070331F" w:rsidP="0070331F">
      <w:pPr>
        <w:ind w:left="720" w:firstLine="720"/>
        <w:rPr>
          <w:sz w:val="18"/>
          <w:szCs w:val="18"/>
        </w:rPr>
      </w:pPr>
      <w:r w:rsidRPr="0070331F">
        <w:rPr>
          <w:rFonts w:hint="eastAsia"/>
          <w:sz w:val="18"/>
          <w:szCs w:val="18"/>
        </w:rPr>
        <w:t>}</w:t>
      </w:r>
    </w:p>
    <w:p w:rsidR="00F26CF6" w:rsidRPr="0070331F" w:rsidRDefault="00F26CF6" w:rsidP="00F26CF6">
      <w:pPr>
        <w:ind w:firstLine="720"/>
        <w:rPr>
          <w:sz w:val="18"/>
          <w:szCs w:val="18"/>
        </w:rPr>
      </w:pPr>
      <w:r w:rsidRPr="0070331F">
        <w:rPr>
          <w:rFonts w:hint="eastAsia"/>
          <w:sz w:val="18"/>
          <w:szCs w:val="18"/>
        </w:rPr>
        <w:t>})</w:t>
      </w:r>
    </w:p>
    <w:p w:rsidR="00987748" w:rsidRDefault="009628A8" w:rsidP="009628A8">
      <w:pPr>
        <w:ind w:firstLine="720"/>
      </w:pPr>
      <w:r>
        <w:rPr>
          <w:rFonts w:hint="eastAsia"/>
        </w:rPr>
        <w:t>至于</w:t>
      </w:r>
      <w:r>
        <w:rPr>
          <w:rFonts w:hint="eastAsia"/>
        </w:rPr>
        <w:t>CommonJs</w:t>
      </w:r>
      <w:r>
        <w:rPr>
          <w:rFonts w:hint="eastAsia"/>
        </w:rPr>
        <w:t>规范，它本不适合浏览器环境，但依赖现代打包工具的能力，</w:t>
      </w:r>
      <w:r>
        <w:rPr>
          <w:rFonts w:hint="eastAsia"/>
        </w:rPr>
        <w:t>CommonJS</w:t>
      </w:r>
      <w:r>
        <w:rPr>
          <w:rFonts w:hint="eastAsia"/>
        </w:rPr>
        <w:t>规范的模块也可以经过转换后在浏览器中执行。相比</w:t>
      </w:r>
      <w:r>
        <w:rPr>
          <w:rFonts w:hint="eastAsia"/>
        </w:rPr>
        <w:t>AMD</w:t>
      </w:r>
      <w:r>
        <w:rPr>
          <w:rFonts w:hint="eastAsia"/>
        </w:rPr>
        <w:t>模块格式，</w:t>
      </w:r>
      <w:r>
        <w:rPr>
          <w:rFonts w:hint="eastAsia"/>
        </w:rPr>
        <w:t>CommonJS</w:t>
      </w:r>
      <w:r>
        <w:rPr>
          <w:rFonts w:hint="eastAsia"/>
        </w:rPr>
        <w:t>的模块格式更简洁，而且可以更方便的实现前后端代码共用（</w:t>
      </w:r>
      <w:r>
        <w:rPr>
          <w:rFonts w:hint="eastAsia"/>
        </w:rPr>
        <w:t>Node.js</w:t>
      </w:r>
      <w:r>
        <w:rPr>
          <w:rFonts w:hint="eastAsia"/>
        </w:rPr>
        <w:t>的模块正是用</w:t>
      </w:r>
      <w:r>
        <w:rPr>
          <w:rFonts w:hint="eastAsia"/>
        </w:rPr>
        <w:t>CommonJs</w:t>
      </w:r>
      <w:r>
        <w:rPr>
          <w:rFonts w:hint="eastAsia"/>
        </w:rPr>
        <w:t>规范），因而得到了广泛的欢迎。一个典型的</w:t>
      </w:r>
      <w:r>
        <w:rPr>
          <w:rFonts w:hint="eastAsia"/>
        </w:rPr>
        <w:t>CommonJs</w:t>
      </w:r>
      <w:r>
        <w:rPr>
          <w:rFonts w:hint="eastAsia"/>
        </w:rPr>
        <w:t>模块如下。</w:t>
      </w:r>
    </w:p>
    <w:p w:rsidR="009628A8" w:rsidRPr="00F70C9E" w:rsidRDefault="009628A8" w:rsidP="009628A8">
      <w:pPr>
        <w:ind w:firstLine="720"/>
        <w:rPr>
          <w:sz w:val="18"/>
          <w:szCs w:val="18"/>
        </w:rPr>
      </w:pPr>
      <w:r w:rsidRPr="00F70C9E">
        <w:rPr>
          <w:rFonts w:hint="eastAsia"/>
          <w:sz w:val="18"/>
          <w:szCs w:val="18"/>
        </w:rPr>
        <w:t>//</w:t>
      </w:r>
      <w:r w:rsidRPr="00F70C9E">
        <w:rPr>
          <w:rFonts w:hint="eastAsia"/>
          <w:sz w:val="18"/>
          <w:szCs w:val="18"/>
        </w:rPr>
        <w:t>通过相对路径获得依赖模块</w:t>
      </w:r>
    </w:p>
    <w:p w:rsidR="009628A8" w:rsidRPr="00F70C9E" w:rsidRDefault="009628A8" w:rsidP="009628A8">
      <w:pPr>
        <w:ind w:firstLine="720"/>
        <w:rPr>
          <w:sz w:val="18"/>
          <w:szCs w:val="18"/>
        </w:rPr>
      </w:pPr>
      <w:r w:rsidRPr="00F70C9E">
        <w:rPr>
          <w:rFonts w:hint="eastAsia"/>
          <w:sz w:val="18"/>
          <w:szCs w:val="18"/>
        </w:rPr>
        <w:t>const bar = require(</w:t>
      </w:r>
      <w:r w:rsidR="00F70C9E" w:rsidRPr="00F70C9E">
        <w:rPr>
          <w:sz w:val="18"/>
          <w:szCs w:val="18"/>
        </w:rPr>
        <w:t>‘</w:t>
      </w:r>
      <w:r w:rsidR="00F70C9E" w:rsidRPr="00F70C9E">
        <w:rPr>
          <w:rFonts w:hint="eastAsia"/>
          <w:sz w:val="18"/>
          <w:szCs w:val="18"/>
        </w:rPr>
        <w:t>./bar</w:t>
      </w:r>
      <w:r w:rsidR="00F70C9E" w:rsidRPr="00F70C9E">
        <w:rPr>
          <w:sz w:val="18"/>
          <w:szCs w:val="18"/>
        </w:rPr>
        <w:t>’</w:t>
      </w:r>
      <w:r w:rsidRPr="00F70C9E">
        <w:rPr>
          <w:rFonts w:hint="eastAsia"/>
          <w:sz w:val="18"/>
          <w:szCs w:val="18"/>
        </w:rPr>
        <w:t>);</w:t>
      </w:r>
    </w:p>
    <w:p w:rsidR="00F70C9E" w:rsidRPr="00F70C9E" w:rsidRDefault="00F70C9E" w:rsidP="009628A8">
      <w:pPr>
        <w:ind w:firstLine="720"/>
        <w:rPr>
          <w:sz w:val="18"/>
          <w:szCs w:val="18"/>
        </w:rPr>
      </w:pPr>
      <w:r w:rsidRPr="00F70C9E">
        <w:rPr>
          <w:rFonts w:hint="eastAsia"/>
          <w:sz w:val="18"/>
          <w:szCs w:val="18"/>
        </w:rPr>
        <w:t>//</w:t>
      </w:r>
      <w:r w:rsidRPr="00F70C9E">
        <w:rPr>
          <w:rFonts w:hint="eastAsia"/>
          <w:sz w:val="18"/>
          <w:szCs w:val="18"/>
        </w:rPr>
        <w:t>模块产出</w:t>
      </w:r>
    </w:p>
    <w:p w:rsidR="00F70C9E" w:rsidRPr="00F70C9E" w:rsidRDefault="00F70C9E" w:rsidP="009628A8">
      <w:pPr>
        <w:ind w:firstLine="720"/>
        <w:rPr>
          <w:sz w:val="18"/>
          <w:szCs w:val="18"/>
        </w:rPr>
      </w:pPr>
      <w:r w:rsidRPr="00F70C9E">
        <w:rPr>
          <w:rFonts w:hint="eastAsia"/>
          <w:sz w:val="18"/>
          <w:szCs w:val="18"/>
        </w:rPr>
        <w:t>module.exports = function(){</w:t>
      </w:r>
    </w:p>
    <w:p w:rsidR="00F70C9E" w:rsidRPr="00F70C9E" w:rsidRDefault="00F70C9E" w:rsidP="009628A8">
      <w:pPr>
        <w:ind w:firstLine="720"/>
        <w:rPr>
          <w:sz w:val="18"/>
          <w:szCs w:val="18"/>
        </w:rPr>
      </w:pPr>
      <w:r w:rsidRPr="00F70C9E">
        <w:rPr>
          <w:rFonts w:hint="eastAsia"/>
          <w:sz w:val="18"/>
          <w:szCs w:val="18"/>
        </w:rPr>
        <w:tab/>
        <w:t>//</w:t>
      </w:r>
      <w:r w:rsidRPr="00F70C9E">
        <w:rPr>
          <w:sz w:val="18"/>
          <w:szCs w:val="18"/>
        </w:rPr>
        <w:t>……</w:t>
      </w:r>
    </w:p>
    <w:p w:rsidR="00F70C9E" w:rsidRPr="00F70C9E" w:rsidRDefault="00F70C9E" w:rsidP="009628A8">
      <w:pPr>
        <w:ind w:firstLine="720"/>
        <w:rPr>
          <w:sz w:val="18"/>
          <w:szCs w:val="18"/>
        </w:rPr>
      </w:pPr>
      <w:r w:rsidRPr="00F70C9E">
        <w:rPr>
          <w:rFonts w:hint="eastAsia"/>
          <w:sz w:val="18"/>
          <w:szCs w:val="18"/>
        </w:rPr>
        <w:t>};</w:t>
      </w:r>
    </w:p>
    <w:p w:rsidR="00987748" w:rsidRDefault="00F70C9E" w:rsidP="00F70C9E">
      <w:pPr>
        <w:pStyle w:val="4"/>
      </w:pPr>
      <w:r>
        <w:rPr>
          <w:rFonts w:hint="eastAsia"/>
        </w:rPr>
        <w:lastRenderedPageBreak/>
        <w:t>3</w:t>
      </w:r>
      <w:r>
        <w:rPr>
          <w:rFonts w:hint="eastAsia"/>
        </w:rPr>
        <w:t>、</w:t>
      </w:r>
      <w:r>
        <w:rPr>
          <w:rFonts w:hint="eastAsia"/>
        </w:rPr>
        <w:t>ES6</w:t>
      </w:r>
      <w:r>
        <w:rPr>
          <w:rFonts w:hint="eastAsia"/>
        </w:rPr>
        <w:t>模块</w:t>
      </w:r>
    </w:p>
    <w:p w:rsidR="00C92F62" w:rsidRDefault="00F70C9E" w:rsidP="00F70C9E">
      <w:pPr>
        <w:ind w:firstLine="720"/>
      </w:pPr>
      <w:r>
        <w:rPr>
          <w:rFonts w:hint="eastAsia"/>
        </w:rPr>
        <w:t>ES6</w:t>
      </w:r>
      <w:r>
        <w:rPr>
          <w:rFonts w:hint="eastAsia"/>
        </w:rPr>
        <w:t>，即</w:t>
      </w:r>
      <w:r>
        <w:rPr>
          <w:rFonts w:hint="eastAsia"/>
        </w:rPr>
        <w:t>ES2015</w:t>
      </w:r>
      <w:r>
        <w:rPr>
          <w:rFonts w:hint="eastAsia"/>
        </w:rPr>
        <w:t>，为</w:t>
      </w:r>
      <w:r>
        <w:rPr>
          <w:rFonts w:hint="eastAsia"/>
        </w:rPr>
        <w:t>JavaScript</w:t>
      </w:r>
      <w:r>
        <w:rPr>
          <w:rFonts w:hint="eastAsia"/>
        </w:rPr>
        <w:t>世界带来了规范的模块化方案，相比</w:t>
      </w:r>
      <w:r>
        <w:rPr>
          <w:rFonts w:hint="eastAsia"/>
        </w:rPr>
        <w:t>AMD/CommonJS</w:t>
      </w:r>
      <w:r>
        <w:rPr>
          <w:rFonts w:hint="eastAsia"/>
        </w:rPr>
        <w:t>，它更为强大，引用与暴露的方式更多样。而且它支持较复杂的静态分析，使构建工具更细粒度地移除模块实现中的无用代码成为可能（感兴趣的读者可以支了解一种叫“</w:t>
      </w:r>
      <w:r>
        <w:rPr>
          <w:rFonts w:hint="eastAsia"/>
        </w:rPr>
        <w:t>tree shaking</w:t>
      </w:r>
      <w:r>
        <w:rPr>
          <w:rFonts w:hint="eastAsia"/>
        </w:rPr>
        <w:t>”的技术）</w:t>
      </w:r>
    </w:p>
    <w:p w:rsidR="00F70C9E" w:rsidRDefault="00F70C9E" w:rsidP="00F70C9E">
      <w:pPr>
        <w:ind w:firstLine="720"/>
      </w:pPr>
      <w:r>
        <w:rPr>
          <w:rFonts w:hint="eastAsia"/>
        </w:rPr>
        <w:t>基于</w:t>
      </w:r>
      <w:r>
        <w:rPr>
          <w:rFonts w:hint="eastAsia"/>
        </w:rPr>
        <w:t>ES6</w:t>
      </w:r>
      <w:r>
        <w:rPr>
          <w:rFonts w:hint="eastAsia"/>
        </w:rPr>
        <w:t>规范的模块是这样的：</w:t>
      </w:r>
    </w:p>
    <w:p w:rsidR="00F70C9E" w:rsidRDefault="00F70C9E" w:rsidP="00F70C9E">
      <w:pPr>
        <w:ind w:firstLine="720"/>
      </w:pPr>
      <w:r>
        <w:rPr>
          <w:rFonts w:hint="eastAsia"/>
        </w:rPr>
        <w:t>//</w:t>
      </w:r>
      <w:r>
        <w:rPr>
          <w:rFonts w:hint="eastAsia"/>
        </w:rPr>
        <w:t>通过相对路径获得依赖模块</w:t>
      </w:r>
    </w:p>
    <w:p w:rsidR="00F70C9E" w:rsidRDefault="00F70C9E" w:rsidP="00F70C9E">
      <w:pPr>
        <w:ind w:firstLine="720"/>
      </w:pPr>
      <w:r>
        <w:t>I</w:t>
      </w:r>
      <w:r>
        <w:rPr>
          <w:rFonts w:hint="eastAsia"/>
        </w:rPr>
        <w:t xml:space="preserve">mport bar form </w:t>
      </w:r>
      <w:r>
        <w:t>‘</w:t>
      </w:r>
      <w:r>
        <w:rPr>
          <w:rFonts w:hint="eastAsia"/>
        </w:rPr>
        <w:t>./bar</w:t>
      </w:r>
      <w:r>
        <w:t>’</w:t>
      </w:r>
      <w:r>
        <w:rPr>
          <w:rFonts w:hint="eastAsia"/>
        </w:rPr>
        <w:t>;</w:t>
      </w:r>
    </w:p>
    <w:p w:rsidR="00F70C9E" w:rsidRDefault="00F70C9E" w:rsidP="00F70C9E">
      <w:pPr>
        <w:ind w:firstLine="720"/>
      </w:pPr>
      <w:r>
        <w:rPr>
          <w:rFonts w:hint="eastAsia"/>
        </w:rPr>
        <w:t>//</w:t>
      </w:r>
      <w:r>
        <w:rPr>
          <w:rFonts w:hint="eastAsia"/>
        </w:rPr>
        <w:t>模块产出</w:t>
      </w:r>
    </w:p>
    <w:p w:rsidR="00F70C9E" w:rsidRDefault="00FC31A8" w:rsidP="00F70C9E">
      <w:pPr>
        <w:ind w:firstLine="720"/>
      </w:pPr>
      <w:r>
        <w:rPr>
          <w:rFonts w:hint="eastAsia"/>
        </w:rPr>
        <w:t>e</w:t>
      </w:r>
      <w:r w:rsidR="00F70C9E">
        <w:rPr>
          <w:rFonts w:hint="eastAsia"/>
        </w:rPr>
        <w:t>xport default function(){</w:t>
      </w:r>
    </w:p>
    <w:p w:rsidR="00F70C9E" w:rsidRDefault="00F70C9E" w:rsidP="00F70C9E">
      <w:pPr>
        <w:ind w:firstLine="720"/>
      </w:pPr>
      <w:r>
        <w:rPr>
          <w:rFonts w:hint="eastAsia"/>
        </w:rPr>
        <w:tab/>
        <w:t>//</w:t>
      </w:r>
      <w:r>
        <w:t>……</w:t>
      </w:r>
    </w:p>
    <w:p w:rsidR="00F70C9E" w:rsidRPr="00F70C9E" w:rsidRDefault="00F70C9E" w:rsidP="00F70C9E">
      <w:pPr>
        <w:ind w:firstLine="720"/>
      </w:pPr>
      <w:r>
        <w:rPr>
          <w:rFonts w:hint="eastAsia"/>
        </w:rPr>
        <w:t>}</w:t>
      </w:r>
    </w:p>
    <w:p w:rsidR="00C92F62" w:rsidRDefault="00FC31A8" w:rsidP="00FC31A8">
      <w:pPr>
        <w:pStyle w:val="3"/>
      </w:pPr>
      <w:r>
        <w:rPr>
          <w:rFonts w:hint="eastAsia"/>
        </w:rPr>
        <w:t>1.2.2</w:t>
      </w:r>
      <w:r>
        <w:rPr>
          <w:rFonts w:hint="eastAsia"/>
        </w:rPr>
        <w:t>前端的模块化和组件化</w:t>
      </w:r>
    </w:p>
    <w:p w:rsidR="00C92F62" w:rsidRDefault="00BD69F5" w:rsidP="00A63556">
      <w:r>
        <w:rPr>
          <w:rFonts w:hint="eastAsia"/>
        </w:rPr>
        <w:tab/>
      </w:r>
      <w:r>
        <w:rPr>
          <w:rFonts w:hint="eastAsia"/>
        </w:rPr>
        <w:t>前端的组件化方案在模块化发展的基础上也经历了漫长演变过程。大致可以分划为何个阶段：基于命名空间的多入口文件组件、基于模块的多入口文件组件、单</w:t>
      </w:r>
      <w:r>
        <w:rPr>
          <w:rFonts w:hint="eastAsia"/>
        </w:rPr>
        <w:t>JavaScript</w:t>
      </w:r>
      <w:r>
        <w:rPr>
          <w:rFonts w:hint="eastAsia"/>
        </w:rPr>
        <w:t>入口组件、</w:t>
      </w:r>
      <w:r>
        <w:rPr>
          <w:rFonts w:hint="eastAsia"/>
        </w:rPr>
        <w:t>Web Component</w:t>
      </w:r>
      <w:r>
        <w:rPr>
          <w:rFonts w:hint="eastAsia"/>
        </w:rPr>
        <w:t>。</w:t>
      </w:r>
    </w:p>
    <w:p w:rsidR="00BD69F5" w:rsidRDefault="00BD69F5" w:rsidP="00BD69F5">
      <w:pPr>
        <w:pStyle w:val="4"/>
      </w:pPr>
      <w:r>
        <w:rPr>
          <w:rFonts w:hint="eastAsia"/>
        </w:rPr>
        <w:t>1</w:t>
      </w:r>
      <w:r>
        <w:rPr>
          <w:rFonts w:hint="eastAsia"/>
        </w:rPr>
        <w:t>、基于命名空间的多入口文件组件</w:t>
      </w:r>
    </w:p>
    <w:p w:rsidR="00BD69F5" w:rsidRDefault="00BD69F5" w:rsidP="00BD69F5">
      <w:pPr>
        <w:ind w:leftChars="327" w:left="719"/>
      </w:pPr>
      <w:r>
        <w:rPr>
          <w:rFonts w:hint="eastAsia"/>
        </w:rPr>
        <w:t>这一方案特点如下：</w:t>
      </w:r>
    </w:p>
    <w:p w:rsidR="00BD69F5" w:rsidRDefault="00BD69F5" w:rsidP="00A87C59">
      <w:pPr>
        <w:pStyle w:val="a3"/>
        <w:numPr>
          <w:ilvl w:val="0"/>
          <w:numId w:val="3"/>
        </w:numPr>
        <w:ind w:leftChars="327" w:left="1439" w:firstLineChars="0"/>
      </w:pPr>
      <w:r>
        <w:rPr>
          <w:rFonts w:hint="eastAsia"/>
        </w:rPr>
        <w:t>基于前面介绍的第一种模块化方案。</w:t>
      </w:r>
    </w:p>
    <w:p w:rsidR="00BD69F5" w:rsidRDefault="00BD69F5" w:rsidP="00A87C59">
      <w:pPr>
        <w:pStyle w:val="a3"/>
        <w:numPr>
          <w:ilvl w:val="0"/>
          <w:numId w:val="3"/>
        </w:numPr>
        <w:ind w:leftChars="327" w:left="1439" w:firstLineChars="0"/>
      </w:pPr>
      <w:r>
        <w:rPr>
          <w:rFonts w:hint="eastAsia"/>
        </w:rPr>
        <w:t>不同资源分别手动引入（或手动合并）。</w:t>
      </w:r>
    </w:p>
    <w:p w:rsidR="00BD69F5" w:rsidRDefault="00BD69F5" w:rsidP="00BD69F5">
      <w:pPr>
        <w:ind w:left="720" w:firstLine="719"/>
      </w:pPr>
      <w:r>
        <w:rPr>
          <w:rFonts w:hint="eastAsia"/>
        </w:rPr>
        <w:t>最典型的例子就是</w:t>
      </w:r>
      <w:r>
        <w:rPr>
          <w:rFonts w:hint="eastAsia"/>
        </w:rPr>
        <w:t>jQuery</w:t>
      </w:r>
      <w:r>
        <w:rPr>
          <w:rFonts w:hint="eastAsia"/>
        </w:rPr>
        <w:t>插件。首先需要通过手动插入</w:t>
      </w:r>
      <w:r>
        <w:rPr>
          <w:rFonts w:hint="eastAsia"/>
        </w:rPr>
        <w:t>&lt;script&gt;</w:t>
      </w:r>
      <w:r>
        <w:rPr>
          <w:rFonts w:hint="eastAsia"/>
        </w:rPr>
        <w:t>标签引入该插件对应的</w:t>
      </w:r>
      <w:r>
        <w:rPr>
          <w:rFonts w:hint="eastAsia"/>
        </w:rPr>
        <w:t>JavaScript</w:t>
      </w:r>
      <w:r>
        <w:rPr>
          <w:rFonts w:hint="eastAsia"/>
        </w:rPr>
        <w:t>代码，再通过插入</w:t>
      </w:r>
      <w:r>
        <w:rPr>
          <w:rFonts w:hint="eastAsia"/>
        </w:rPr>
        <w:t>&lt;link&gt;</w:t>
      </w:r>
      <w:r>
        <w:rPr>
          <w:rFonts w:hint="eastAsia"/>
        </w:rPr>
        <w:t>标签引入插件的样式内容，然后才可以在我们的代码中使用这个插件。在使用时，插件的实现会向全局的</w:t>
      </w:r>
      <w:r>
        <w:rPr>
          <w:rFonts w:hint="eastAsia"/>
        </w:rPr>
        <w:t>$</w:t>
      </w:r>
      <w:r>
        <w:rPr>
          <w:rFonts w:hint="eastAsia"/>
        </w:rPr>
        <w:t>中添加内容，直接使用</w:t>
      </w:r>
      <w:r>
        <w:rPr>
          <w:rFonts w:hint="eastAsia"/>
        </w:rPr>
        <w:t>$</w:t>
      </w:r>
      <w:r>
        <w:rPr>
          <w:rFonts w:hint="eastAsia"/>
        </w:rPr>
        <w:t>上的方法即可。</w:t>
      </w:r>
    </w:p>
    <w:p w:rsidR="00BD69F5" w:rsidRDefault="00BD69F5" w:rsidP="00BD69F5">
      <w:pPr>
        <w:pStyle w:val="4"/>
      </w:pPr>
      <w:r>
        <w:rPr>
          <w:rFonts w:hint="eastAsia"/>
        </w:rPr>
        <w:t>2</w:t>
      </w:r>
      <w:r>
        <w:rPr>
          <w:rFonts w:hint="eastAsia"/>
        </w:rPr>
        <w:t>、基于模块的多入口文件组件</w:t>
      </w:r>
    </w:p>
    <w:p w:rsidR="00BD69F5" w:rsidRPr="00BD69F5" w:rsidRDefault="00F47A2E" w:rsidP="00BD69F5">
      <w:r>
        <w:rPr>
          <w:rFonts w:hint="eastAsia"/>
        </w:rPr>
        <w:tab/>
      </w:r>
      <w:r>
        <w:rPr>
          <w:rFonts w:hint="eastAsia"/>
        </w:rPr>
        <w:t>后来前端有了流行的模块化方案，这一时期的组件也趋于使用像</w:t>
      </w:r>
      <w:r>
        <w:rPr>
          <w:rFonts w:hint="eastAsia"/>
        </w:rPr>
        <w:t>AMD</w:t>
      </w:r>
      <w:r>
        <w:rPr>
          <w:rFonts w:hint="eastAsia"/>
        </w:rPr>
        <w:t>这样的规范来组织其</w:t>
      </w:r>
      <w:r>
        <w:rPr>
          <w:rFonts w:hint="eastAsia"/>
        </w:rPr>
        <w:t>JavaScript</w:t>
      </w:r>
      <w:r>
        <w:rPr>
          <w:rFonts w:hint="eastAsia"/>
        </w:rPr>
        <w:t>实现，把自己也暴露为一个模块。然而，样式内容及其他的依赖源（图片、字体等）还没能纳入整体的模块化方案里。因此这时的组件往往会呈现为：</w:t>
      </w:r>
    </w:p>
    <w:p w:rsidR="00C92F62" w:rsidRDefault="00F47A2E" w:rsidP="00A87C59">
      <w:pPr>
        <w:pStyle w:val="a3"/>
        <w:numPr>
          <w:ilvl w:val="0"/>
          <w:numId w:val="4"/>
        </w:numPr>
        <w:ind w:firstLineChars="0"/>
      </w:pPr>
      <w:r>
        <w:rPr>
          <w:rFonts w:hint="eastAsia"/>
        </w:rPr>
        <w:t>一个</w:t>
      </w:r>
      <w:r>
        <w:rPr>
          <w:rFonts w:hint="eastAsia"/>
        </w:rPr>
        <w:t>AMD</w:t>
      </w:r>
      <w:r>
        <w:rPr>
          <w:rFonts w:hint="eastAsia"/>
        </w:rPr>
        <w:t>模块，为</w:t>
      </w:r>
      <w:r>
        <w:rPr>
          <w:rFonts w:hint="eastAsia"/>
        </w:rPr>
        <w:t>JavaScript</w:t>
      </w:r>
      <w:r>
        <w:rPr>
          <w:rFonts w:hint="eastAsia"/>
        </w:rPr>
        <w:t>实现。</w:t>
      </w:r>
    </w:p>
    <w:p w:rsidR="00F47A2E" w:rsidRDefault="00F47A2E" w:rsidP="00A87C59">
      <w:pPr>
        <w:pStyle w:val="a3"/>
        <w:numPr>
          <w:ilvl w:val="0"/>
          <w:numId w:val="4"/>
        </w:numPr>
        <w:ind w:firstLineChars="0"/>
      </w:pPr>
      <w:r>
        <w:rPr>
          <w:rFonts w:hint="eastAsia"/>
        </w:rPr>
        <w:t>一个</w:t>
      </w:r>
      <w:r>
        <w:rPr>
          <w:rFonts w:hint="eastAsia"/>
        </w:rPr>
        <w:t>CSS</w:t>
      </w:r>
      <w:r>
        <w:rPr>
          <w:rFonts w:hint="eastAsia"/>
        </w:rPr>
        <w:t>（或</w:t>
      </w:r>
      <w:r>
        <w:rPr>
          <w:rFonts w:hint="eastAsia"/>
        </w:rPr>
        <w:t>Less</w:t>
      </w:r>
      <w:r>
        <w:rPr>
          <w:rFonts w:hint="eastAsia"/>
        </w:rPr>
        <w:t>、</w:t>
      </w:r>
      <w:r>
        <w:rPr>
          <w:rFonts w:hint="eastAsia"/>
        </w:rPr>
        <w:t>Sass</w:t>
      </w:r>
      <w:r>
        <w:rPr>
          <w:rFonts w:hint="eastAsia"/>
        </w:rPr>
        <w:t>）文件，为样式内容。</w:t>
      </w:r>
    </w:p>
    <w:p w:rsidR="00F47A2E" w:rsidRDefault="00F47A2E" w:rsidP="00A87C59">
      <w:pPr>
        <w:pStyle w:val="a3"/>
        <w:numPr>
          <w:ilvl w:val="0"/>
          <w:numId w:val="4"/>
        </w:numPr>
        <w:ind w:firstLineChars="0"/>
      </w:pPr>
      <w:r>
        <w:rPr>
          <w:rFonts w:hint="eastAsia"/>
        </w:rPr>
        <w:lastRenderedPageBreak/>
        <w:t>其他资源内容，往往不需要手动引入，组件会在其</w:t>
      </w:r>
      <w:r>
        <w:rPr>
          <w:rFonts w:hint="eastAsia"/>
        </w:rPr>
        <w:t>CSS</w:t>
      </w:r>
      <w:r>
        <w:rPr>
          <w:rFonts w:hint="eastAsia"/>
        </w:rPr>
        <w:t>实现中通过相对路径引入。</w:t>
      </w:r>
    </w:p>
    <w:p w:rsidR="00F47A2E" w:rsidRDefault="00F47A2E" w:rsidP="00F47A2E">
      <w:r>
        <w:rPr>
          <w:rFonts w:hint="eastAsia"/>
        </w:rPr>
        <w:t>我们使用时需要：</w:t>
      </w:r>
    </w:p>
    <w:p w:rsidR="00F47A2E" w:rsidRDefault="00F47A2E" w:rsidP="00A87C59">
      <w:pPr>
        <w:pStyle w:val="a3"/>
        <w:numPr>
          <w:ilvl w:val="0"/>
          <w:numId w:val="5"/>
        </w:numPr>
        <w:ind w:firstLineChars="0"/>
      </w:pPr>
      <w:r>
        <w:rPr>
          <w:rFonts w:hint="eastAsia"/>
        </w:rPr>
        <w:t>在</w:t>
      </w:r>
      <w:r>
        <w:rPr>
          <w:rFonts w:hint="eastAsia"/>
        </w:rPr>
        <w:t>JavaScript</w:t>
      </w:r>
      <w:r>
        <w:rPr>
          <w:rFonts w:hint="eastAsia"/>
        </w:rPr>
        <w:t>代码中</w:t>
      </w:r>
      <w:r>
        <w:rPr>
          <w:rFonts w:hint="eastAsia"/>
        </w:rPr>
        <w:t>require</w:t>
      </w:r>
      <w:r>
        <w:rPr>
          <w:rFonts w:hint="eastAsia"/>
        </w:rPr>
        <w:t>组件对应的模块。</w:t>
      </w:r>
    </w:p>
    <w:p w:rsidR="00F47A2E" w:rsidRDefault="00F47A2E" w:rsidP="00A87C59">
      <w:pPr>
        <w:pStyle w:val="a3"/>
        <w:numPr>
          <w:ilvl w:val="0"/>
          <w:numId w:val="5"/>
        </w:numPr>
        <w:ind w:firstLineChars="0"/>
      </w:pPr>
      <w:r>
        <w:rPr>
          <w:rFonts w:hint="eastAsia"/>
        </w:rPr>
        <w:t>在样式代码中引入（</w:t>
      </w:r>
      <w:r>
        <w:rPr>
          <w:rFonts w:hint="eastAsia"/>
        </w:rPr>
        <w:t>CSS</w:t>
      </w:r>
      <w:r>
        <w:rPr>
          <w:rFonts w:hint="eastAsia"/>
        </w:rPr>
        <w:t>预处理器提供的</w:t>
      </w:r>
      <w:r>
        <w:rPr>
          <w:rFonts w:hint="eastAsia"/>
        </w:rPr>
        <w:t>import</w:t>
      </w:r>
      <w:r>
        <w:rPr>
          <w:rFonts w:hint="eastAsia"/>
        </w:rPr>
        <w:t>等方式）组件的样式内容。</w:t>
      </w:r>
    </w:p>
    <w:p w:rsidR="00F47A2E" w:rsidRDefault="00F47A2E" w:rsidP="00F47A2E">
      <w:pPr>
        <w:ind w:left="720"/>
      </w:pPr>
      <w:r>
        <w:rPr>
          <w:rFonts w:hint="eastAsia"/>
        </w:rPr>
        <w:t>不难发现，虽然</w:t>
      </w:r>
      <w:r>
        <w:rPr>
          <w:rFonts w:hint="eastAsia"/>
        </w:rPr>
        <w:t>JavaScript</w:t>
      </w:r>
      <w:r>
        <w:rPr>
          <w:rFonts w:hint="eastAsia"/>
        </w:rPr>
        <w:t>模块化了，但是组件的实现与使用依然不便利。</w:t>
      </w:r>
    </w:p>
    <w:p w:rsidR="00F47A2E" w:rsidRDefault="00631B2E" w:rsidP="00631B2E">
      <w:pPr>
        <w:pStyle w:val="4"/>
      </w:pPr>
      <w:r>
        <w:rPr>
          <w:rFonts w:hint="eastAsia"/>
        </w:rPr>
        <w:t>3</w:t>
      </w:r>
      <w:r>
        <w:rPr>
          <w:rFonts w:hint="eastAsia"/>
        </w:rPr>
        <w:t>、</w:t>
      </w:r>
      <w:r w:rsidR="00F47A2E">
        <w:rPr>
          <w:rFonts w:hint="eastAsia"/>
        </w:rPr>
        <w:t>单</w:t>
      </w:r>
      <w:r w:rsidR="00F47A2E">
        <w:rPr>
          <w:rFonts w:hint="eastAsia"/>
        </w:rPr>
        <w:t>JavaScript</w:t>
      </w:r>
      <w:r w:rsidR="00F47A2E">
        <w:rPr>
          <w:rFonts w:hint="eastAsia"/>
        </w:rPr>
        <w:t>入口组件</w:t>
      </w:r>
    </w:p>
    <w:p w:rsidR="00F47A2E" w:rsidRDefault="00631B2E" w:rsidP="00631B2E">
      <w:r>
        <w:rPr>
          <w:rFonts w:hint="eastAsia"/>
        </w:rPr>
        <w:tab/>
        <w:t>browserify</w:t>
      </w:r>
      <w:r>
        <w:rPr>
          <w:rFonts w:hint="eastAsia"/>
        </w:rPr>
        <w:t>、</w:t>
      </w:r>
      <w:r>
        <w:rPr>
          <w:rFonts w:hint="eastAsia"/>
        </w:rPr>
        <w:t>webpack</w:t>
      </w:r>
      <w:r>
        <w:rPr>
          <w:rFonts w:hint="eastAsia"/>
        </w:rPr>
        <w:t>等现代打包工具的出现为解决上一个方案遗留的问题带来了一线曙光。它们允许我们将一般的资源视作与</w:t>
      </w:r>
      <w:r>
        <w:rPr>
          <w:rFonts w:hint="eastAsia"/>
        </w:rPr>
        <w:t>JavaScript</w:t>
      </w:r>
      <w:r>
        <w:rPr>
          <w:rFonts w:hint="eastAsia"/>
        </w:rPr>
        <w:t>平等的模块，并以一致的方式加载进来，这样就可以按如下方式组织组件。</w:t>
      </w:r>
    </w:p>
    <w:p w:rsidR="00631B2E" w:rsidRPr="00F4084F" w:rsidRDefault="00631B2E" w:rsidP="00631B2E">
      <w:pPr>
        <w:rPr>
          <w:sz w:val="18"/>
          <w:szCs w:val="18"/>
        </w:rPr>
      </w:pPr>
      <w:r>
        <w:rPr>
          <w:rFonts w:hint="eastAsia"/>
        </w:rPr>
        <w:tab/>
      </w:r>
      <w:r w:rsidRPr="00F4084F">
        <w:rPr>
          <w:rFonts w:hint="eastAsia"/>
          <w:sz w:val="18"/>
          <w:szCs w:val="18"/>
        </w:rPr>
        <w:t>foo/</w:t>
      </w:r>
    </w:p>
    <w:p w:rsidR="00631B2E" w:rsidRPr="00F4084F" w:rsidRDefault="00631B2E" w:rsidP="00A87C59">
      <w:pPr>
        <w:pStyle w:val="a3"/>
        <w:numPr>
          <w:ilvl w:val="0"/>
          <w:numId w:val="6"/>
        </w:numPr>
        <w:ind w:firstLineChars="0"/>
        <w:rPr>
          <w:sz w:val="18"/>
          <w:szCs w:val="18"/>
        </w:rPr>
      </w:pPr>
      <w:r w:rsidRPr="00F4084F">
        <w:rPr>
          <w:rFonts w:hint="eastAsia"/>
          <w:sz w:val="18"/>
          <w:szCs w:val="18"/>
        </w:rPr>
        <w:t>img/</w:t>
      </w:r>
    </w:p>
    <w:p w:rsidR="00631B2E" w:rsidRPr="00F4084F" w:rsidRDefault="00631B2E" w:rsidP="00A87C59">
      <w:pPr>
        <w:pStyle w:val="a3"/>
        <w:numPr>
          <w:ilvl w:val="0"/>
          <w:numId w:val="6"/>
        </w:numPr>
        <w:ind w:firstLineChars="0"/>
        <w:rPr>
          <w:sz w:val="18"/>
          <w:szCs w:val="18"/>
        </w:rPr>
      </w:pPr>
      <w:r w:rsidRPr="00F4084F">
        <w:rPr>
          <w:rFonts w:hint="eastAsia"/>
          <w:sz w:val="18"/>
          <w:szCs w:val="18"/>
        </w:rPr>
        <w:t>index.js</w:t>
      </w:r>
    </w:p>
    <w:p w:rsidR="00631B2E" w:rsidRPr="00F4084F" w:rsidRDefault="00631B2E" w:rsidP="00A87C59">
      <w:pPr>
        <w:pStyle w:val="a3"/>
        <w:numPr>
          <w:ilvl w:val="0"/>
          <w:numId w:val="6"/>
        </w:numPr>
        <w:ind w:firstLineChars="0"/>
        <w:rPr>
          <w:sz w:val="18"/>
          <w:szCs w:val="18"/>
        </w:rPr>
      </w:pPr>
      <w:r w:rsidRPr="00F4084F">
        <w:rPr>
          <w:rFonts w:hint="eastAsia"/>
          <w:sz w:val="18"/>
          <w:szCs w:val="18"/>
        </w:rPr>
        <w:t>style.less</w:t>
      </w:r>
    </w:p>
    <w:p w:rsidR="00631B2E" w:rsidRPr="00F4084F" w:rsidRDefault="00631B2E" w:rsidP="00631B2E">
      <w:pPr>
        <w:ind w:left="720"/>
        <w:rPr>
          <w:sz w:val="18"/>
          <w:szCs w:val="18"/>
        </w:rPr>
      </w:pPr>
      <w:r w:rsidRPr="00F4084F">
        <w:rPr>
          <w:rFonts w:hint="eastAsia"/>
          <w:sz w:val="18"/>
          <w:szCs w:val="18"/>
        </w:rPr>
        <w:t>bar/</w:t>
      </w:r>
    </w:p>
    <w:p w:rsidR="00631B2E" w:rsidRPr="00F4084F" w:rsidRDefault="00631B2E" w:rsidP="00631B2E">
      <w:pPr>
        <w:ind w:left="720"/>
        <w:rPr>
          <w:sz w:val="18"/>
          <w:szCs w:val="18"/>
        </w:rPr>
      </w:pPr>
      <w:r w:rsidRPr="00F4084F">
        <w:rPr>
          <w:rFonts w:hint="eastAsia"/>
          <w:sz w:val="18"/>
          <w:szCs w:val="18"/>
        </w:rPr>
        <w:tab/>
      </w:r>
      <w:r w:rsidRPr="00F4084F">
        <w:rPr>
          <w:sz w:val="18"/>
          <w:szCs w:val="18"/>
        </w:rPr>
        <w:t>…</w:t>
      </w:r>
    </w:p>
    <w:p w:rsidR="00C92F62" w:rsidRPr="00F4084F" w:rsidRDefault="00631B2E" w:rsidP="00A63556">
      <w:pPr>
        <w:rPr>
          <w:sz w:val="18"/>
          <w:szCs w:val="18"/>
        </w:rPr>
      </w:pPr>
      <w:r w:rsidRPr="00F4084F">
        <w:rPr>
          <w:rFonts w:hint="eastAsia"/>
          <w:sz w:val="18"/>
          <w:szCs w:val="18"/>
        </w:rPr>
        <w:tab/>
      </w:r>
      <w:r w:rsidRPr="00F4084F">
        <w:rPr>
          <w:rFonts w:hint="eastAsia"/>
          <w:sz w:val="18"/>
          <w:szCs w:val="18"/>
        </w:rPr>
        <w:t>其中的</w:t>
      </w:r>
      <w:r w:rsidRPr="00F4084F">
        <w:rPr>
          <w:rFonts w:hint="eastAsia"/>
          <w:sz w:val="18"/>
          <w:szCs w:val="18"/>
        </w:rPr>
        <w:t>index.js</w:t>
      </w:r>
      <w:r w:rsidRPr="00F4084F">
        <w:rPr>
          <w:rFonts w:hint="eastAsia"/>
          <w:sz w:val="18"/>
          <w:szCs w:val="18"/>
        </w:rPr>
        <w:t>如下。</w:t>
      </w:r>
    </w:p>
    <w:p w:rsidR="00631B2E" w:rsidRPr="00F4084F" w:rsidRDefault="00631B2E" w:rsidP="00A63556">
      <w:pPr>
        <w:rPr>
          <w:sz w:val="18"/>
          <w:szCs w:val="18"/>
        </w:rPr>
      </w:pPr>
      <w:r w:rsidRPr="00F4084F">
        <w:rPr>
          <w:rFonts w:hint="eastAsia"/>
          <w:sz w:val="18"/>
          <w:szCs w:val="18"/>
        </w:rPr>
        <w:tab/>
        <w:t>require(</w:t>
      </w:r>
      <w:r w:rsidRPr="00F4084F">
        <w:rPr>
          <w:sz w:val="18"/>
          <w:szCs w:val="18"/>
        </w:rPr>
        <w:t>‘</w:t>
      </w:r>
      <w:r w:rsidRPr="00F4084F">
        <w:rPr>
          <w:rFonts w:hint="eastAsia"/>
          <w:sz w:val="18"/>
          <w:szCs w:val="18"/>
        </w:rPr>
        <w:t>./style.less</w:t>
      </w:r>
      <w:r w:rsidRPr="00F4084F">
        <w:rPr>
          <w:sz w:val="18"/>
          <w:szCs w:val="18"/>
        </w:rPr>
        <w:t>’</w:t>
      </w:r>
      <w:r w:rsidRPr="00F4084F">
        <w:rPr>
          <w:rFonts w:hint="eastAsia"/>
          <w:sz w:val="18"/>
          <w:szCs w:val="18"/>
        </w:rPr>
        <w:t>);</w:t>
      </w:r>
    </w:p>
    <w:p w:rsidR="00631B2E" w:rsidRPr="00F4084F" w:rsidRDefault="00631B2E" w:rsidP="00A63556">
      <w:pPr>
        <w:rPr>
          <w:sz w:val="18"/>
          <w:szCs w:val="18"/>
        </w:rPr>
      </w:pPr>
      <w:r w:rsidRPr="00F4084F">
        <w:rPr>
          <w:rFonts w:hint="eastAsia"/>
          <w:sz w:val="18"/>
          <w:szCs w:val="18"/>
        </w:rPr>
        <w:tab/>
        <w:t>const bar = require(</w:t>
      </w:r>
      <w:r w:rsidRPr="00F4084F">
        <w:rPr>
          <w:sz w:val="18"/>
          <w:szCs w:val="18"/>
        </w:rPr>
        <w:t>‘</w:t>
      </w:r>
      <w:r w:rsidRPr="00F4084F">
        <w:rPr>
          <w:rFonts w:hint="eastAsia"/>
          <w:sz w:val="18"/>
          <w:szCs w:val="18"/>
        </w:rPr>
        <w:t>./bar</w:t>
      </w:r>
      <w:r w:rsidRPr="00F4084F">
        <w:rPr>
          <w:sz w:val="18"/>
          <w:szCs w:val="18"/>
        </w:rPr>
        <w:t>’</w:t>
      </w:r>
      <w:r w:rsidRPr="00F4084F">
        <w:rPr>
          <w:rFonts w:hint="eastAsia"/>
          <w:sz w:val="18"/>
          <w:szCs w:val="18"/>
        </w:rPr>
        <w:t>);</w:t>
      </w:r>
    </w:p>
    <w:p w:rsidR="00F4084F" w:rsidRPr="00F4084F" w:rsidRDefault="00F4084F" w:rsidP="00A63556">
      <w:pPr>
        <w:rPr>
          <w:sz w:val="18"/>
          <w:szCs w:val="18"/>
        </w:rPr>
      </w:pPr>
      <w:r w:rsidRPr="00F4084F">
        <w:rPr>
          <w:rFonts w:hint="eastAsia"/>
          <w:sz w:val="18"/>
          <w:szCs w:val="18"/>
        </w:rPr>
        <w:tab/>
        <w:t>module.exports = (){</w:t>
      </w:r>
    </w:p>
    <w:p w:rsidR="00F4084F" w:rsidRPr="00F4084F" w:rsidRDefault="00F4084F" w:rsidP="00A63556">
      <w:pPr>
        <w:rPr>
          <w:sz w:val="18"/>
          <w:szCs w:val="18"/>
        </w:rPr>
      </w:pPr>
      <w:r w:rsidRPr="00F4084F">
        <w:rPr>
          <w:rFonts w:hint="eastAsia"/>
          <w:sz w:val="18"/>
          <w:szCs w:val="18"/>
        </w:rPr>
        <w:tab/>
      </w:r>
      <w:r w:rsidRPr="00F4084F">
        <w:rPr>
          <w:rFonts w:hint="eastAsia"/>
          <w:sz w:val="18"/>
          <w:szCs w:val="18"/>
        </w:rPr>
        <w:tab/>
        <w:t>//</w:t>
      </w:r>
      <w:r w:rsidRPr="00F4084F">
        <w:rPr>
          <w:sz w:val="18"/>
          <w:szCs w:val="18"/>
        </w:rPr>
        <w:t>……</w:t>
      </w:r>
    </w:p>
    <w:p w:rsidR="00F4084F" w:rsidRPr="00F4084F" w:rsidRDefault="00F4084F" w:rsidP="00F4084F">
      <w:pPr>
        <w:ind w:firstLine="720"/>
        <w:rPr>
          <w:sz w:val="18"/>
          <w:szCs w:val="18"/>
        </w:rPr>
      </w:pPr>
      <w:r w:rsidRPr="00F4084F">
        <w:rPr>
          <w:rFonts w:hint="eastAsia"/>
          <w:sz w:val="18"/>
          <w:szCs w:val="18"/>
        </w:rPr>
        <w:t>}</w:t>
      </w:r>
      <w:r>
        <w:rPr>
          <w:rFonts w:hint="eastAsia"/>
          <w:sz w:val="18"/>
          <w:szCs w:val="18"/>
        </w:rPr>
        <w:t>;</w:t>
      </w:r>
    </w:p>
    <w:p w:rsidR="00C92F62" w:rsidRDefault="00F4084F" w:rsidP="00A63556">
      <w:r>
        <w:rPr>
          <w:rFonts w:hint="eastAsia"/>
        </w:rPr>
        <w:tab/>
      </w:r>
      <w:r>
        <w:rPr>
          <w:rFonts w:hint="eastAsia"/>
        </w:rPr>
        <w:t>在</w:t>
      </w:r>
      <w:r>
        <w:rPr>
          <w:rFonts w:hint="eastAsia"/>
        </w:rPr>
        <w:t>style.less</w:t>
      </w:r>
      <w:r>
        <w:rPr>
          <w:rFonts w:hint="eastAsia"/>
        </w:rPr>
        <w:t>中以可以通过“</w:t>
      </w:r>
      <w:r>
        <w:rPr>
          <w:rFonts w:hint="eastAsia"/>
        </w:rPr>
        <w:t>./img/foo.png</w:t>
      </w:r>
      <w:r>
        <w:rPr>
          <w:rFonts w:hint="eastAsia"/>
        </w:rPr>
        <w:t>”这样的相对地址引用图片、字体这些依赖。</w:t>
      </w:r>
    </w:p>
    <w:p w:rsidR="00F4084F" w:rsidRDefault="00F4084F" w:rsidP="00A63556">
      <w:r>
        <w:rPr>
          <w:rFonts w:hint="eastAsia"/>
        </w:rPr>
        <w:tab/>
      </w:r>
      <w:r>
        <w:rPr>
          <w:rFonts w:hint="eastAsia"/>
        </w:rPr>
        <w:t>于是，我们组件的所有依赖都可以在自己实现中声明，而对外只暴露一个</w:t>
      </w:r>
      <w:r>
        <w:rPr>
          <w:rFonts w:hint="eastAsia"/>
        </w:rPr>
        <w:t>JavaScript</w:t>
      </w:r>
      <w:r>
        <w:rPr>
          <w:rFonts w:hint="eastAsia"/>
        </w:rPr>
        <w:t>模块作为入口。以优雅的方式解决已有方案的问题，借助</w:t>
      </w:r>
      <w:r>
        <w:rPr>
          <w:rFonts w:hint="eastAsia"/>
        </w:rPr>
        <w:t>JavaScript</w:t>
      </w:r>
      <w:r>
        <w:rPr>
          <w:rFonts w:hint="eastAsia"/>
        </w:rPr>
        <w:t>强大的表达能力与相关工具使该组件方案拥有了极大的可扩展性，“单</w:t>
      </w:r>
      <w:r>
        <w:rPr>
          <w:rFonts w:hint="eastAsia"/>
        </w:rPr>
        <w:t>JavaScript</w:t>
      </w:r>
      <w:r>
        <w:rPr>
          <w:rFonts w:hint="eastAsia"/>
        </w:rPr>
        <w:t>入口组件”自然成为目前较为主流的前端组件化方案。</w:t>
      </w:r>
    </w:p>
    <w:p w:rsidR="00F4084F" w:rsidRDefault="00F4084F" w:rsidP="00F4084F">
      <w:pPr>
        <w:pStyle w:val="4"/>
      </w:pPr>
      <w:r>
        <w:rPr>
          <w:rFonts w:hint="eastAsia"/>
        </w:rPr>
        <w:t>4</w:t>
      </w:r>
      <w:r>
        <w:rPr>
          <w:rFonts w:hint="eastAsia"/>
        </w:rPr>
        <w:t>、</w:t>
      </w:r>
      <w:r>
        <w:rPr>
          <w:rFonts w:hint="eastAsia"/>
        </w:rPr>
        <w:t>Web Component</w:t>
      </w:r>
    </w:p>
    <w:p w:rsidR="00F4084F" w:rsidRPr="00F4084F" w:rsidRDefault="00F4084F" w:rsidP="00F4084F">
      <w:r>
        <w:rPr>
          <w:rFonts w:hint="eastAsia"/>
        </w:rPr>
        <w:tab/>
        <w:t xml:space="preserve">Web Component </w:t>
      </w:r>
      <w:r>
        <w:rPr>
          <w:rFonts w:hint="eastAsia"/>
        </w:rPr>
        <w:t>是前端组件化方案里的“国家队”，就像</w:t>
      </w:r>
      <w:r>
        <w:rPr>
          <w:rFonts w:hint="eastAsia"/>
        </w:rPr>
        <w:t>ES6 module</w:t>
      </w:r>
      <w:r>
        <w:rPr>
          <w:rFonts w:hint="eastAsia"/>
        </w:rPr>
        <w:t>对于</w:t>
      </w:r>
      <w:r>
        <w:rPr>
          <w:rFonts w:hint="eastAsia"/>
        </w:rPr>
        <w:t>JavaScript</w:t>
      </w:r>
      <w:r>
        <w:rPr>
          <w:rFonts w:hint="eastAsia"/>
        </w:rPr>
        <w:t>模块化方案一样。它于</w:t>
      </w:r>
      <w:r>
        <w:rPr>
          <w:rFonts w:hint="eastAsia"/>
        </w:rPr>
        <w:t>2011</w:t>
      </w:r>
      <w:r>
        <w:rPr>
          <w:rFonts w:hint="eastAsia"/>
        </w:rPr>
        <w:t>年就被提出，但遗憾的是，至今还处于不温不火的状态。先介绍下这个方案，主要包含</w:t>
      </w:r>
      <w:r>
        <w:rPr>
          <w:rFonts w:hint="eastAsia"/>
        </w:rPr>
        <w:t>4</w:t>
      </w:r>
      <w:r>
        <w:rPr>
          <w:rFonts w:hint="eastAsia"/>
        </w:rPr>
        <w:t>部分内容。</w:t>
      </w:r>
    </w:p>
    <w:p w:rsidR="00C92F62" w:rsidRDefault="00F4084F" w:rsidP="00A87C59">
      <w:pPr>
        <w:pStyle w:val="a3"/>
        <w:numPr>
          <w:ilvl w:val="0"/>
          <w:numId w:val="7"/>
        </w:numPr>
        <w:ind w:firstLineChars="0"/>
      </w:pPr>
      <w:r>
        <w:rPr>
          <w:rFonts w:hint="eastAsia"/>
        </w:rPr>
        <w:t>自定义元素（</w:t>
      </w:r>
      <w:r>
        <w:rPr>
          <w:rFonts w:hint="eastAsia"/>
        </w:rPr>
        <w:t>Custom Element</w:t>
      </w:r>
      <w:r>
        <w:rPr>
          <w:rFonts w:hint="eastAsia"/>
        </w:rPr>
        <w:t>）</w:t>
      </w:r>
    </w:p>
    <w:p w:rsidR="00F4084F" w:rsidRDefault="00F4084F" w:rsidP="00A87C59">
      <w:pPr>
        <w:pStyle w:val="a3"/>
        <w:numPr>
          <w:ilvl w:val="0"/>
          <w:numId w:val="7"/>
        </w:numPr>
        <w:ind w:firstLineChars="0"/>
      </w:pPr>
      <w:r>
        <w:rPr>
          <w:rFonts w:hint="eastAsia"/>
        </w:rPr>
        <w:t>HTML</w:t>
      </w:r>
      <w:r>
        <w:rPr>
          <w:rFonts w:hint="eastAsia"/>
        </w:rPr>
        <w:t>模板（</w:t>
      </w:r>
      <w:r>
        <w:rPr>
          <w:rFonts w:hint="eastAsia"/>
        </w:rPr>
        <w:t>HTML Template</w:t>
      </w:r>
      <w:r>
        <w:rPr>
          <w:rFonts w:hint="eastAsia"/>
        </w:rPr>
        <w:t>）</w:t>
      </w:r>
    </w:p>
    <w:p w:rsidR="00F4084F" w:rsidRDefault="00F4084F" w:rsidP="00A87C59">
      <w:pPr>
        <w:pStyle w:val="a3"/>
        <w:numPr>
          <w:ilvl w:val="0"/>
          <w:numId w:val="7"/>
        </w:numPr>
        <w:ind w:firstLineChars="0"/>
      </w:pPr>
      <w:r>
        <w:rPr>
          <w:rFonts w:hint="eastAsia"/>
        </w:rPr>
        <w:lastRenderedPageBreak/>
        <w:t>Shadow Dom</w:t>
      </w:r>
    </w:p>
    <w:p w:rsidR="006840E7" w:rsidRDefault="006840E7" w:rsidP="00A87C59">
      <w:pPr>
        <w:pStyle w:val="a3"/>
        <w:numPr>
          <w:ilvl w:val="0"/>
          <w:numId w:val="7"/>
        </w:numPr>
        <w:ind w:firstLineChars="0"/>
      </w:pPr>
      <w:r>
        <w:rPr>
          <w:rFonts w:hint="eastAsia"/>
        </w:rPr>
        <w:t>HTML</w:t>
      </w:r>
      <w:r>
        <w:rPr>
          <w:rFonts w:hint="eastAsia"/>
        </w:rPr>
        <w:t>的引入（</w:t>
      </w:r>
      <w:r>
        <w:rPr>
          <w:rFonts w:hint="eastAsia"/>
        </w:rPr>
        <w:t>HTML  Import</w:t>
      </w:r>
      <w:r>
        <w:rPr>
          <w:rFonts w:hint="eastAsia"/>
        </w:rPr>
        <w:t>）</w:t>
      </w:r>
    </w:p>
    <w:p w:rsidR="006840E7" w:rsidRDefault="006840E7" w:rsidP="006840E7">
      <w:pPr>
        <w:ind w:left="720" w:firstLine="720"/>
      </w:pPr>
      <w:r>
        <w:rPr>
          <w:rFonts w:hint="eastAsia"/>
        </w:rPr>
        <w:t>拥有这四大本领的</w:t>
      </w:r>
      <w:r>
        <w:rPr>
          <w:rFonts w:hint="eastAsia"/>
        </w:rPr>
        <w:t xml:space="preserve">Web Component </w:t>
      </w:r>
      <w:r>
        <w:rPr>
          <w:rFonts w:hint="eastAsia"/>
        </w:rPr>
        <w:t>为我们构造了一个美好的愿景——像使用普通</w:t>
      </w:r>
      <w:r>
        <w:rPr>
          <w:rFonts w:hint="eastAsia"/>
        </w:rPr>
        <w:t>HTML</w:t>
      </w:r>
      <w:r>
        <w:rPr>
          <w:rFonts w:hint="eastAsia"/>
        </w:rPr>
        <w:t>标签一样使用组件，组件的样式内外隔绝，通过简单的</w:t>
      </w:r>
      <w:r>
        <w:rPr>
          <w:rFonts w:hint="eastAsia"/>
        </w:rPr>
        <w:t>&lt;link rel=</w:t>
      </w:r>
      <w:r>
        <w:t>”</w:t>
      </w:r>
      <w:r>
        <w:rPr>
          <w:rFonts w:hint="eastAsia"/>
        </w:rPr>
        <w:t>import</w:t>
      </w:r>
      <w:r>
        <w:t>”</w:t>
      </w:r>
      <w:r>
        <w:rPr>
          <w:rFonts w:hint="eastAsia"/>
        </w:rPr>
        <w:t xml:space="preserve"> href=</w:t>
      </w:r>
      <w:r>
        <w:t>”</w:t>
      </w:r>
      <w:r>
        <w:rPr>
          <w:rFonts w:hint="eastAsia"/>
        </w:rPr>
        <w:t>bar.html</w:t>
      </w:r>
      <w:r>
        <w:t>”</w:t>
      </w:r>
      <w:r>
        <w:rPr>
          <w:rFonts w:hint="eastAsia"/>
        </w:rPr>
        <w:t>&gt;</w:t>
      </w:r>
      <w:r>
        <w:rPr>
          <w:rFonts w:hint="eastAsia"/>
        </w:rPr>
        <w:t>就可以引入组件实现。</w:t>
      </w:r>
    </w:p>
    <w:p w:rsidR="006840E7" w:rsidRDefault="006840E7" w:rsidP="006840E7">
      <w:pPr>
        <w:ind w:left="720"/>
      </w:pPr>
      <w:r>
        <w:rPr>
          <w:rFonts w:hint="eastAsia"/>
        </w:rPr>
        <w:tab/>
      </w:r>
      <w:r>
        <w:rPr>
          <w:rFonts w:hint="eastAsia"/>
        </w:rPr>
        <w:t>然而，浏览器支持程度迟迟不够，而且很难通过</w:t>
      </w:r>
      <w:r>
        <w:rPr>
          <w:rFonts w:hint="eastAsia"/>
        </w:rPr>
        <w:t>polyfill</w:t>
      </w:r>
      <w:r>
        <w:rPr>
          <w:rFonts w:hint="eastAsia"/>
        </w:rPr>
        <w:t>得以在旧版本浏览器上运行，该方案使用起来与已有的“单</w:t>
      </w:r>
      <w:r>
        <w:rPr>
          <w:rFonts w:hint="eastAsia"/>
        </w:rPr>
        <w:t>JavaScript</w:t>
      </w:r>
      <w:r>
        <w:rPr>
          <w:rFonts w:hint="eastAsia"/>
        </w:rPr>
        <w:t>入口组件”方案相比并无较大优势（样式内容隔绝算是一个，但后者也可以通过约定或工具变相实现样式的隔离），这些让</w:t>
      </w:r>
      <w:r>
        <w:rPr>
          <w:rFonts w:hint="eastAsia"/>
        </w:rPr>
        <w:t xml:space="preserve">Web Component </w:t>
      </w:r>
      <w:r>
        <w:rPr>
          <w:rFonts w:hint="eastAsia"/>
        </w:rPr>
        <w:t>方案的前景蒙上了一层不确定性。</w:t>
      </w:r>
    </w:p>
    <w:p w:rsidR="006840E7" w:rsidRPr="006840E7" w:rsidRDefault="006840E7" w:rsidP="00EC2554">
      <w:pPr>
        <w:pStyle w:val="3"/>
      </w:pPr>
      <w:r>
        <w:rPr>
          <w:rFonts w:hint="eastAsia"/>
        </w:rPr>
        <w:t>1.2.3</w:t>
      </w:r>
      <w:r>
        <w:rPr>
          <w:rFonts w:hint="eastAsia"/>
        </w:rPr>
        <w:t>小结</w:t>
      </w:r>
    </w:p>
    <w:p w:rsidR="00C92F62" w:rsidRDefault="006840E7" w:rsidP="00EC2554">
      <w:pPr>
        <w:ind w:firstLine="720"/>
      </w:pPr>
      <w:r>
        <w:rPr>
          <w:rFonts w:hint="eastAsia"/>
        </w:rPr>
        <w:t>本书中，主要介绍了</w:t>
      </w:r>
      <w:r w:rsidR="008F3C08">
        <w:rPr>
          <w:rFonts w:hint="eastAsia"/>
        </w:rPr>
        <w:t>r</w:t>
      </w:r>
      <w:r>
        <w:rPr>
          <w:rFonts w:hint="eastAsia"/>
        </w:rPr>
        <w:t>eact</w:t>
      </w:r>
      <w:r>
        <w:rPr>
          <w:rFonts w:hint="eastAsia"/>
        </w:rPr>
        <w:t>提供的组件化方案，它提供了</w:t>
      </w:r>
      <w:r>
        <w:rPr>
          <w:rFonts w:hint="eastAsia"/>
        </w:rPr>
        <w:t>ES5</w:t>
      </w:r>
      <w:r>
        <w:rPr>
          <w:rFonts w:hint="eastAsia"/>
        </w:rPr>
        <w:t>与</w:t>
      </w:r>
      <w:r>
        <w:rPr>
          <w:rFonts w:hint="eastAsia"/>
        </w:rPr>
        <w:t>ES6</w:t>
      </w:r>
      <w:r>
        <w:rPr>
          <w:rFonts w:hint="eastAsia"/>
        </w:rPr>
        <w:t>两个版本，本书将以后者为主进行介绍。</w:t>
      </w:r>
      <w:r>
        <w:rPr>
          <w:rFonts w:hint="eastAsia"/>
        </w:rPr>
        <w:t>React</w:t>
      </w:r>
      <w:r>
        <w:rPr>
          <w:rFonts w:hint="eastAsia"/>
        </w:rPr>
        <w:t>推荐通过</w:t>
      </w:r>
      <w:r>
        <w:rPr>
          <w:rFonts w:hint="eastAsia"/>
        </w:rPr>
        <w:t>webpack</w:t>
      </w:r>
      <w:r>
        <w:rPr>
          <w:rFonts w:hint="eastAsia"/>
        </w:rPr>
        <w:t>或</w:t>
      </w:r>
      <w:r>
        <w:rPr>
          <w:rFonts w:hint="eastAsia"/>
        </w:rPr>
        <w:t>browserify</w:t>
      </w:r>
      <w:r>
        <w:rPr>
          <w:rFonts w:hint="eastAsia"/>
        </w:rPr>
        <w:t>进行应用的构建，搭配对应的</w:t>
      </w:r>
      <w:r>
        <w:rPr>
          <w:rFonts w:hint="eastAsia"/>
        </w:rPr>
        <w:t>loader</w:t>
      </w:r>
      <w:r>
        <w:rPr>
          <w:rFonts w:hint="eastAsia"/>
        </w:rPr>
        <w:t>或</w:t>
      </w:r>
      <w:r>
        <w:rPr>
          <w:rFonts w:hint="eastAsia"/>
        </w:rPr>
        <w:t>plugin</w:t>
      </w:r>
      <w:r>
        <w:rPr>
          <w:rFonts w:hint="eastAsia"/>
        </w:rPr>
        <w:t>可以实现通过</w:t>
      </w:r>
      <w:r>
        <w:rPr>
          <w:rFonts w:hint="eastAsia"/>
        </w:rPr>
        <w:t>JavaScript</w:t>
      </w:r>
      <w:r>
        <w:rPr>
          <w:rFonts w:hint="eastAsia"/>
        </w:rPr>
        <w:t>入口文件</w:t>
      </w:r>
      <w:r w:rsidR="00EC2554">
        <w:rPr>
          <w:rFonts w:hint="eastAsia"/>
        </w:rPr>
        <w:t>统一管理依赖资源。从整体上看，这是一个典型的“单</w:t>
      </w:r>
      <w:r w:rsidR="00EC2554">
        <w:rPr>
          <w:rFonts w:hint="eastAsia"/>
        </w:rPr>
        <w:t>JavaScript</w:t>
      </w:r>
      <w:r w:rsidR="00EC2554">
        <w:rPr>
          <w:rFonts w:hint="eastAsia"/>
        </w:rPr>
        <w:t>入口组件”方案。</w:t>
      </w:r>
    </w:p>
    <w:p w:rsidR="00C92F62" w:rsidRDefault="00C92F62" w:rsidP="00A63556"/>
    <w:p w:rsidR="00C92F62" w:rsidRDefault="008F3C08">
      <w:pPr>
        <w:pStyle w:val="1"/>
        <w:pPrChange w:id="9" w:author="Administrator" w:date="2018-01-11T11:25:00Z">
          <w:pPr/>
        </w:pPrChange>
      </w:pPr>
      <w:r>
        <w:rPr>
          <w:rFonts w:hint="eastAsia"/>
        </w:rPr>
        <w:t>第二章</w:t>
      </w:r>
      <w:r>
        <w:rPr>
          <w:rFonts w:hint="eastAsia"/>
        </w:rPr>
        <w:t xml:space="preserve"> webpack</w:t>
      </w:r>
    </w:p>
    <w:p w:rsidR="00C92F62" w:rsidRDefault="00ED0671" w:rsidP="00A63556">
      <w:r>
        <w:rPr>
          <w:rFonts w:hint="eastAsia"/>
        </w:rPr>
        <w:t>webpack</w:t>
      </w:r>
      <w:r>
        <w:rPr>
          <w:rFonts w:hint="eastAsia"/>
        </w:rPr>
        <w:t>功能强大、配置灵活，特有的</w:t>
      </w:r>
      <w:r>
        <w:rPr>
          <w:rFonts w:hint="eastAsia"/>
        </w:rPr>
        <w:t>code spliting</w:t>
      </w:r>
      <w:r>
        <w:rPr>
          <w:rFonts w:hint="eastAsia"/>
        </w:rPr>
        <w:t>方案正戳中了大规模复杂</w:t>
      </w:r>
      <w:r>
        <w:rPr>
          <w:rFonts w:hint="eastAsia"/>
        </w:rPr>
        <w:t>Web</w:t>
      </w:r>
      <w:r>
        <w:rPr>
          <w:rFonts w:hint="eastAsia"/>
        </w:rPr>
        <w:t>应用的痛点，简单的</w:t>
      </w:r>
      <w:r>
        <w:rPr>
          <w:rFonts w:hint="eastAsia"/>
        </w:rPr>
        <w:t xml:space="preserve">loader/plugin </w:t>
      </w:r>
      <w:r>
        <w:rPr>
          <w:rFonts w:hint="eastAsia"/>
        </w:rPr>
        <w:t>开发使它很快拥有了丰富的配套工具与生态。</w:t>
      </w:r>
    </w:p>
    <w:p w:rsidR="00ED0671" w:rsidRDefault="00ED0671" w:rsidP="00ED0671">
      <w:pPr>
        <w:pStyle w:val="2"/>
      </w:pPr>
      <w:r>
        <w:rPr>
          <w:rFonts w:hint="eastAsia"/>
        </w:rPr>
        <w:t>2.1 webpack</w:t>
      </w:r>
      <w:r>
        <w:rPr>
          <w:rFonts w:hint="eastAsia"/>
        </w:rPr>
        <w:t>的特点与优势</w:t>
      </w:r>
    </w:p>
    <w:p w:rsidR="00ED0671" w:rsidRDefault="00ED0671" w:rsidP="00A63556"/>
    <w:p w:rsidR="00ED0671" w:rsidRDefault="00ED0671" w:rsidP="005D391E">
      <w:pPr>
        <w:pStyle w:val="3"/>
      </w:pPr>
      <w:r>
        <w:rPr>
          <w:rFonts w:hint="eastAsia"/>
        </w:rPr>
        <w:t>2.1.1 webpack</w:t>
      </w:r>
      <w:r>
        <w:rPr>
          <w:rFonts w:hint="eastAsia"/>
        </w:rPr>
        <w:t>与</w:t>
      </w:r>
      <w:r>
        <w:rPr>
          <w:rFonts w:hint="eastAsia"/>
        </w:rPr>
        <w:t>RequireJs</w:t>
      </w:r>
      <w:r>
        <w:rPr>
          <w:rFonts w:hint="eastAsia"/>
        </w:rPr>
        <w:t>、</w:t>
      </w:r>
      <w:r>
        <w:rPr>
          <w:rFonts w:hint="eastAsia"/>
        </w:rPr>
        <w:t>browserify</w:t>
      </w:r>
    </w:p>
    <w:p w:rsidR="00C92F62" w:rsidRDefault="00C92F62" w:rsidP="00A63556"/>
    <w:p w:rsidR="00C92F62" w:rsidRDefault="00ED0671" w:rsidP="005D391E">
      <w:pPr>
        <w:pStyle w:val="3"/>
      </w:pPr>
      <w:r>
        <w:rPr>
          <w:rFonts w:hint="eastAsia"/>
        </w:rPr>
        <w:t>2.1.2</w:t>
      </w:r>
      <w:r>
        <w:rPr>
          <w:rFonts w:hint="eastAsia"/>
        </w:rPr>
        <w:t>模块规范</w:t>
      </w:r>
    </w:p>
    <w:p w:rsidR="00C92F62" w:rsidRDefault="00C92F62" w:rsidP="00A63556"/>
    <w:p w:rsidR="00C92F62" w:rsidRDefault="00ED0671" w:rsidP="005D391E">
      <w:pPr>
        <w:pStyle w:val="3"/>
      </w:pPr>
      <w:r>
        <w:rPr>
          <w:rFonts w:hint="eastAsia"/>
        </w:rPr>
        <w:lastRenderedPageBreak/>
        <w:t>2.1.3</w:t>
      </w:r>
      <w:r>
        <w:rPr>
          <w:rFonts w:hint="eastAsia"/>
        </w:rPr>
        <w:t>非</w:t>
      </w:r>
      <w:r>
        <w:rPr>
          <w:rFonts w:hint="eastAsia"/>
        </w:rPr>
        <w:t>javascrip</w:t>
      </w:r>
      <w:r>
        <w:rPr>
          <w:rFonts w:hint="eastAsia"/>
        </w:rPr>
        <w:t>模块支持</w:t>
      </w:r>
    </w:p>
    <w:p w:rsidR="00ED0671" w:rsidRDefault="00ED0671" w:rsidP="00A63556"/>
    <w:p w:rsidR="00ED0671" w:rsidRDefault="00ED0671" w:rsidP="005D391E">
      <w:pPr>
        <w:pStyle w:val="3"/>
      </w:pPr>
      <w:r>
        <w:rPr>
          <w:rFonts w:hint="eastAsia"/>
        </w:rPr>
        <w:t>2.1.4</w:t>
      </w:r>
      <w:r>
        <w:rPr>
          <w:rFonts w:hint="eastAsia"/>
        </w:rPr>
        <w:t>构建产物</w:t>
      </w:r>
    </w:p>
    <w:p w:rsidR="00C92F62" w:rsidRDefault="00C92F62" w:rsidP="00A63556"/>
    <w:p w:rsidR="00C92F62" w:rsidRDefault="00C94B8E" w:rsidP="005D391E">
      <w:pPr>
        <w:pStyle w:val="3"/>
      </w:pPr>
      <w:r>
        <w:rPr>
          <w:rFonts w:hint="eastAsia"/>
        </w:rPr>
        <w:t>2.1</w:t>
      </w:r>
      <w:r w:rsidR="005D391E">
        <w:rPr>
          <w:rFonts w:hint="eastAsia"/>
        </w:rPr>
        <w:t>.</w:t>
      </w:r>
      <w:r>
        <w:rPr>
          <w:rFonts w:hint="eastAsia"/>
        </w:rPr>
        <w:t>5</w:t>
      </w:r>
      <w:r>
        <w:rPr>
          <w:rFonts w:hint="eastAsia"/>
        </w:rPr>
        <w:t>使用</w:t>
      </w:r>
    </w:p>
    <w:p w:rsidR="00C94B8E" w:rsidRDefault="00C94B8E" w:rsidP="00A63556">
      <w:r>
        <w:rPr>
          <w:rFonts w:hint="eastAsia"/>
        </w:rPr>
        <w:t>安装命令：</w:t>
      </w:r>
      <w:r>
        <w:rPr>
          <w:rFonts w:hint="eastAsia"/>
        </w:rPr>
        <w:t>npm install webpack -g</w:t>
      </w:r>
    </w:p>
    <w:p w:rsidR="00C92F62" w:rsidRDefault="00C94B8E" w:rsidP="00A63556">
      <w:r>
        <w:rPr>
          <w:rFonts w:hint="eastAsia"/>
        </w:rPr>
        <w:t>webpack main.js bundle.js</w:t>
      </w:r>
    </w:p>
    <w:p w:rsidR="00C92F62" w:rsidRDefault="00A205A2" w:rsidP="00A63556">
      <w:pPr>
        <w:rPr>
          <w:del w:id="10" w:author="Administrator" w:date="2018-01-11T11:25:00Z"/>
        </w:rPr>
      </w:pPr>
      <w:r>
        <w:rPr>
          <w:rFonts w:hint="eastAsia"/>
        </w:rPr>
        <w:t>特点：支持部分命令行参数形式的配置项，但是其主要配置信息需要通过额外的文件（默认是</w:t>
      </w:r>
      <w:r>
        <w:rPr>
          <w:rFonts w:hint="eastAsia"/>
        </w:rPr>
        <w:t>webpack.config.js</w:t>
      </w:r>
      <w:r>
        <w:rPr>
          <w:rFonts w:hint="eastAsia"/>
        </w:rPr>
        <w:t>）进行配置。这个文件只需要是一个</w:t>
      </w:r>
      <w:r>
        <w:rPr>
          <w:rFonts w:hint="eastAsia"/>
        </w:rPr>
        <w:t>Node.js</w:t>
      </w:r>
      <w:r>
        <w:rPr>
          <w:rFonts w:hint="eastAsia"/>
        </w:rPr>
        <w:t>模块，且</w:t>
      </w:r>
      <w:r>
        <w:rPr>
          <w:rFonts w:hint="eastAsia"/>
        </w:rPr>
        <w:t>export</w:t>
      </w:r>
      <w:r>
        <w:rPr>
          <w:rFonts w:hint="eastAsia"/>
        </w:rPr>
        <w:t>一个</w:t>
      </w:r>
      <w:r>
        <w:rPr>
          <w:rFonts w:hint="eastAsia"/>
        </w:rPr>
        <w:t>JavaScript</w:t>
      </w:r>
      <w:r>
        <w:rPr>
          <w:rFonts w:hint="eastAsia"/>
        </w:rPr>
        <w:t>对象作为配置信息。相比命令行配置，更为灵活强大，因为配置会在</w:t>
      </w:r>
      <w:r>
        <w:rPr>
          <w:rFonts w:hint="eastAsia"/>
        </w:rPr>
        <w:t>Node.js</w:t>
      </w:r>
      <w:r>
        <w:rPr>
          <w:rFonts w:hint="eastAsia"/>
        </w:rPr>
        <w:t>环境中运行，甚至可以在其中</w:t>
      </w:r>
      <w:r>
        <w:rPr>
          <w:rFonts w:hint="eastAsia"/>
        </w:rPr>
        <w:t>require</w:t>
      </w:r>
      <w:r>
        <w:rPr>
          <w:rFonts w:hint="eastAsia"/>
        </w:rPr>
        <w:t>其他模块，这样对复杂项目中不同任务的配置信息进行组织变得更容易。例如，可以实现一个</w:t>
      </w:r>
      <w:r>
        <w:rPr>
          <w:rFonts w:hint="eastAsia"/>
        </w:rPr>
        <w:t>webpack.config.common.js</w:t>
      </w:r>
      <w:r>
        <w:rPr>
          <w:rFonts w:hint="eastAsia"/>
        </w:rPr>
        <w:t>，然后分别实现</w:t>
      </w:r>
      <w:r>
        <w:rPr>
          <w:rFonts w:hint="eastAsia"/>
        </w:rPr>
        <w:t>webpack.config.dev.js</w:t>
      </w:r>
      <w:r>
        <w:rPr>
          <w:rFonts w:hint="eastAsia"/>
        </w:rPr>
        <w:t>与</w:t>
      </w:r>
      <w:r>
        <w:rPr>
          <w:rFonts w:hint="eastAsia"/>
        </w:rPr>
        <w:t>webpack.config.prod.js</w:t>
      </w:r>
      <w:r>
        <w:rPr>
          <w:rFonts w:hint="eastAsia"/>
        </w:rPr>
        <w:t>，用于开发环境和生产环境构建（通过命令行参数指定配置文件），后两者可以直接通过</w:t>
      </w:r>
      <w:r>
        <w:rPr>
          <w:rFonts w:hint="eastAsia"/>
        </w:rPr>
        <w:t>require</w:t>
      </w:r>
      <w:r>
        <w:rPr>
          <w:rFonts w:hint="eastAsia"/>
        </w:rPr>
        <w:t>使用</w:t>
      </w:r>
      <w:r>
        <w:rPr>
          <w:rFonts w:hint="eastAsia"/>
        </w:rPr>
        <w:t>webpack.config.common.js</w:t>
      </w:r>
      <w:r>
        <w:rPr>
          <w:rFonts w:hint="eastAsia"/>
        </w:rPr>
        <w:t>中的公共配置信息，并在此基础上添加或修改以实现各自特有的部分。</w:t>
      </w:r>
    </w:p>
    <w:p w:rsidR="00A63556" w:rsidRDefault="00CF1BFB" w:rsidP="00A63556">
      <w:r>
        <w:rPr>
          <w:rFonts w:hint="eastAsia"/>
        </w:rPr>
        <w:tab/>
        <w:t>webpack</w:t>
      </w:r>
      <w:r>
        <w:rPr>
          <w:rFonts w:hint="eastAsia"/>
        </w:rPr>
        <w:t>众多的配置项、强大的配置方式以及丰富的插件体系，大多数时候，我们仅仅书写配置文件，然后通过命令行工具就可以完成项目的构建工作。不过</w:t>
      </w:r>
      <w:r>
        <w:rPr>
          <w:rFonts w:hint="eastAsia"/>
        </w:rPr>
        <w:t>webpack</w:t>
      </w:r>
      <w:r>
        <w:rPr>
          <w:rFonts w:hint="eastAsia"/>
        </w:rPr>
        <w:t>也提供了</w:t>
      </w:r>
      <w:r>
        <w:rPr>
          <w:rFonts w:hint="eastAsia"/>
        </w:rPr>
        <w:t>Node.js</w:t>
      </w:r>
      <w:r>
        <w:rPr>
          <w:rFonts w:hint="eastAsia"/>
        </w:rPr>
        <w:t>的</w:t>
      </w:r>
      <w:r>
        <w:rPr>
          <w:rFonts w:hint="eastAsia"/>
        </w:rPr>
        <w:t>API</w:t>
      </w:r>
      <w:r>
        <w:rPr>
          <w:rFonts w:hint="eastAsia"/>
        </w:rPr>
        <w:t>，使用也很简单。</w:t>
      </w:r>
    </w:p>
    <w:p w:rsidR="00CF1BFB" w:rsidRDefault="00CF1BFB" w:rsidP="00A63556">
      <w:r>
        <w:rPr>
          <w:rFonts w:hint="eastAsia"/>
        </w:rPr>
        <w:tab/>
        <w:t>war webpack = require(</w:t>
      </w:r>
      <w:r>
        <w:t>“</w:t>
      </w:r>
      <w:r>
        <w:rPr>
          <w:rFonts w:hint="eastAsia"/>
        </w:rPr>
        <w:t>webpack</w:t>
      </w:r>
      <w:r>
        <w:t>”</w:t>
      </w:r>
      <w:r>
        <w:rPr>
          <w:rFonts w:hint="eastAsia"/>
        </w:rPr>
        <w:t>);</w:t>
      </w:r>
    </w:p>
    <w:p w:rsidR="00CF1BFB" w:rsidRDefault="00CF1BFB" w:rsidP="00A63556">
      <w:r>
        <w:rPr>
          <w:rFonts w:hint="eastAsia"/>
        </w:rPr>
        <w:tab/>
        <w:t>//</w:t>
      </w:r>
      <w:r>
        <w:rPr>
          <w:rFonts w:hint="eastAsia"/>
        </w:rPr>
        <w:t>返回一个</w:t>
      </w:r>
      <w:r>
        <w:rPr>
          <w:rFonts w:hint="eastAsia"/>
        </w:rPr>
        <w:t>Compiler</w:t>
      </w:r>
      <w:r>
        <w:rPr>
          <w:rFonts w:hint="eastAsia"/>
        </w:rPr>
        <w:t>实例</w:t>
      </w:r>
    </w:p>
    <w:p w:rsidR="00741099" w:rsidRDefault="00741099" w:rsidP="00A63556">
      <w:r>
        <w:rPr>
          <w:rFonts w:hint="eastAsia"/>
        </w:rPr>
        <w:tab/>
        <w:t>webpack({</w:t>
      </w:r>
    </w:p>
    <w:p w:rsidR="00741099" w:rsidRDefault="00741099" w:rsidP="00741099">
      <w:pPr>
        <w:ind w:firstLine="720"/>
      </w:pPr>
      <w:r>
        <w:rPr>
          <w:rFonts w:hint="eastAsia"/>
        </w:rPr>
        <w:tab/>
        <w:t>//webpack</w:t>
      </w:r>
      <w:r>
        <w:rPr>
          <w:rFonts w:hint="eastAsia"/>
        </w:rPr>
        <w:t>配置</w:t>
      </w:r>
    </w:p>
    <w:p w:rsidR="00741099" w:rsidRDefault="00741099" w:rsidP="00741099">
      <w:pPr>
        <w:ind w:firstLine="720"/>
      </w:pPr>
      <w:r>
        <w:rPr>
          <w:rFonts w:hint="eastAsia"/>
        </w:rPr>
        <w:t>}</w:t>
      </w:r>
      <w:r>
        <w:rPr>
          <w:rFonts w:hint="eastAsia"/>
        </w:rPr>
        <w:t>，</w:t>
      </w:r>
      <w:r>
        <w:rPr>
          <w:rFonts w:hint="eastAsia"/>
        </w:rPr>
        <w:t>function(err,stats){</w:t>
      </w:r>
    </w:p>
    <w:p w:rsidR="00741099" w:rsidRDefault="00741099" w:rsidP="00741099">
      <w:pPr>
        <w:ind w:firstLine="720"/>
      </w:pPr>
      <w:r>
        <w:rPr>
          <w:rFonts w:hint="eastAsia"/>
        </w:rPr>
        <w:tab/>
        <w:t>//</w:t>
      </w:r>
      <w:r>
        <w:t>……</w:t>
      </w:r>
    </w:p>
    <w:p w:rsidR="00741099" w:rsidRDefault="00741099" w:rsidP="00741099">
      <w:pPr>
        <w:ind w:firstLine="720"/>
      </w:pPr>
      <w:r>
        <w:rPr>
          <w:rFonts w:hint="eastAsia"/>
        </w:rPr>
        <w:t>});</w:t>
      </w:r>
    </w:p>
    <w:p w:rsidR="00CF1BFB" w:rsidRDefault="00741099" w:rsidP="005D391E">
      <w:pPr>
        <w:pStyle w:val="3"/>
      </w:pPr>
      <w:r>
        <w:rPr>
          <w:rFonts w:hint="eastAsia"/>
        </w:rPr>
        <w:lastRenderedPageBreak/>
        <w:t>2.1.6 webpack</w:t>
      </w:r>
      <w:r>
        <w:rPr>
          <w:rFonts w:hint="eastAsia"/>
        </w:rPr>
        <w:t>的特色</w:t>
      </w:r>
    </w:p>
    <w:p w:rsidR="00741099" w:rsidRDefault="006E2B78" w:rsidP="006E2B78">
      <w:pPr>
        <w:pStyle w:val="4"/>
      </w:pPr>
      <w:r>
        <w:rPr>
          <w:rFonts w:hint="eastAsia"/>
        </w:rPr>
        <w:t>1</w:t>
      </w:r>
      <w:r>
        <w:rPr>
          <w:rFonts w:hint="eastAsia"/>
        </w:rPr>
        <w:t>、</w:t>
      </w:r>
      <w:r w:rsidR="00741099">
        <w:rPr>
          <w:rFonts w:hint="eastAsia"/>
        </w:rPr>
        <w:t>代码拆分（</w:t>
      </w:r>
      <w:r w:rsidR="00741099">
        <w:rPr>
          <w:rFonts w:hint="eastAsia"/>
        </w:rPr>
        <w:t>code splitting</w:t>
      </w:r>
      <w:r w:rsidR="00741099">
        <w:rPr>
          <w:rFonts w:hint="eastAsia"/>
        </w:rPr>
        <w:t>）方案</w:t>
      </w:r>
    </w:p>
    <w:p w:rsidR="00FF0AFF" w:rsidRDefault="00FF0AFF" w:rsidP="00A63556">
      <w:r>
        <w:rPr>
          <w:rFonts w:hint="eastAsia"/>
        </w:rPr>
        <w:tab/>
      </w:r>
      <w:r>
        <w:rPr>
          <w:rFonts w:hint="eastAsia"/>
        </w:rPr>
        <w:t>单个文件体积过大会导致应用初始加载缓慢。尤其如果其中逻辑中在特定特定情况下需要执行，每次都完整加载所有模块就变得很浪费。</w:t>
      </w:r>
      <w:r>
        <w:rPr>
          <w:rFonts w:hint="eastAsia"/>
        </w:rPr>
        <w:t>webpack</w:t>
      </w:r>
      <w:r>
        <w:rPr>
          <w:rFonts w:hint="eastAsia"/>
        </w:rPr>
        <w:t>提供代码代码拆分的方案，可以将应用于代码拆分为我个志（</w:t>
      </w:r>
      <w:r>
        <w:rPr>
          <w:rFonts w:hint="eastAsia"/>
        </w:rPr>
        <w:t>chunk</w:t>
      </w:r>
      <w:r>
        <w:rPr>
          <w:rFonts w:hint="eastAsia"/>
        </w:rPr>
        <w:t>）</w:t>
      </w:r>
      <w:r>
        <w:rPr>
          <w:rFonts w:hint="eastAsia"/>
        </w:rPr>
        <w:t>,</w:t>
      </w:r>
      <w:r>
        <w:rPr>
          <w:rFonts w:hint="eastAsia"/>
        </w:rPr>
        <w:t>每个块包含一个或多个模块，块可以按需被异步加载。</w:t>
      </w:r>
    </w:p>
    <w:p w:rsidR="00FF0AFF" w:rsidRDefault="00FF0AFF" w:rsidP="006E2B78">
      <w:pPr>
        <w:pStyle w:val="4"/>
      </w:pPr>
      <w:r>
        <w:rPr>
          <w:rFonts w:hint="eastAsia"/>
        </w:rPr>
        <w:t>2</w:t>
      </w:r>
      <w:r w:rsidR="006E2B78">
        <w:rPr>
          <w:rFonts w:hint="eastAsia"/>
        </w:rPr>
        <w:t>、</w:t>
      </w:r>
      <w:r>
        <w:rPr>
          <w:rFonts w:hint="eastAsia"/>
        </w:rPr>
        <w:t>智能的静态分析</w:t>
      </w:r>
    </w:p>
    <w:p w:rsidR="006E2B78" w:rsidRDefault="006E2B78" w:rsidP="00A63556">
      <w:r>
        <w:rPr>
          <w:rFonts w:hint="eastAsia"/>
        </w:rPr>
        <w:tab/>
        <w:t>webpack</w:t>
      </w:r>
      <w:r>
        <w:rPr>
          <w:rFonts w:hint="eastAsia"/>
        </w:rPr>
        <w:t>支持简单的不含变量的表达式，如下：</w:t>
      </w:r>
    </w:p>
    <w:p w:rsidR="006E2B78" w:rsidRDefault="006E2B78" w:rsidP="00A63556">
      <w:r>
        <w:rPr>
          <w:rFonts w:hint="eastAsia"/>
        </w:rPr>
        <w:tab/>
        <w:t>require(expr?</w:t>
      </w:r>
      <w:r>
        <w:t>”</w:t>
      </w:r>
      <w:r>
        <w:rPr>
          <w:rFonts w:hint="eastAsia"/>
        </w:rPr>
        <w:t>a</w:t>
      </w:r>
      <w:r>
        <w:t>”</w:t>
      </w:r>
      <w:r>
        <w:rPr>
          <w:rFonts w:hint="eastAsia"/>
        </w:rPr>
        <w:t>:</w:t>
      </w:r>
      <w:r>
        <w:t>”</w:t>
      </w:r>
      <w:r>
        <w:rPr>
          <w:rFonts w:hint="eastAsia"/>
        </w:rPr>
        <w:t>b</w:t>
      </w:r>
      <w:r>
        <w:t>”</w:t>
      </w:r>
      <w:r>
        <w:rPr>
          <w:rFonts w:hint="eastAsia"/>
        </w:rPr>
        <w:t>);</w:t>
      </w:r>
    </w:p>
    <w:p w:rsidR="006E2B78" w:rsidRPr="006E2B78" w:rsidRDefault="006E2B78" w:rsidP="006E2B78">
      <w:pPr>
        <w:ind w:firstLine="720"/>
      </w:pPr>
      <w:r>
        <w:rPr>
          <w:rFonts w:hint="eastAsia"/>
        </w:rPr>
        <w:t>require(</w:t>
      </w:r>
      <w:r>
        <w:t>“</w:t>
      </w:r>
      <w:r>
        <w:rPr>
          <w:rFonts w:hint="eastAsia"/>
        </w:rPr>
        <w:t>a</w:t>
      </w:r>
      <w:r>
        <w:t>”</w:t>
      </w:r>
      <w:r>
        <w:rPr>
          <w:rFonts w:hint="eastAsia"/>
        </w:rPr>
        <w:t>+</w:t>
      </w:r>
      <w:r>
        <w:t>”</w:t>
      </w:r>
      <w:r>
        <w:rPr>
          <w:rFonts w:hint="eastAsia"/>
        </w:rPr>
        <w:t>b</w:t>
      </w:r>
      <w:r>
        <w:t>”</w:t>
      </w:r>
      <w:r>
        <w:rPr>
          <w:rFonts w:hint="eastAsia"/>
        </w:rPr>
        <w:t>);</w:t>
      </w:r>
    </w:p>
    <w:p w:rsidR="006E2B78" w:rsidRPr="006E2B78" w:rsidRDefault="006E2B78" w:rsidP="006E2B78">
      <w:pPr>
        <w:ind w:firstLine="720"/>
      </w:pPr>
      <w:r>
        <w:rPr>
          <w:rFonts w:hint="eastAsia"/>
        </w:rPr>
        <w:t>require(</w:t>
      </w:r>
      <w:r>
        <w:t>“</w:t>
      </w:r>
      <w:r>
        <w:rPr>
          <w:rFonts w:hint="eastAsia"/>
        </w:rPr>
        <w:t>not a</w:t>
      </w:r>
      <w:r>
        <w:t>”</w:t>
      </w:r>
      <w:r>
        <w:rPr>
          <w:rFonts w:hint="eastAsia"/>
        </w:rPr>
        <w:t>substr(4).replace(</w:t>
      </w:r>
      <w:r>
        <w:t>“</w:t>
      </w:r>
      <w:r>
        <w:rPr>
          <w:rFonts w:hint="eastAsia"/>
        </w:rPr>
        <w:t>a</w:t>
      </w:r>
      <w:r>
        <w:t>”</w:t>
      </w:r>
      <w:r>
        <w:rPr>
          <w:rFonts w:hint="eastAsia"/>
        </w:rPr>
        <w:t>,</w:t>
      </w:r>
      <w:r>
        <w:t>”</w:t>
      </w:r>
      <w:r>
        <w:rPr>
          <w:rFonts w:hint="eastAsia"/>
        </w:rPr>
        <w:t>b</w:t>
      </w:r>
      <w:r>
        <w:t>”</w:t>
      </w:r>
      <w:r>
        <w:rPr>
          <w:rFonts w:hint="eastAsia"/>
        </w:rPr>
        <w:t>));</w:t>
      </w:r>
    </w:p>
    <w:p w:rsidR="006E2B78" w:rsidRDefault="006E2B78" w:rsidP="00A63556">
      <w:r>
        <w:rPr>
          <w:rFonts w:hint="eastAsia"/>
        </w:rPr>
        <w:tab/>
      </w:r>
      <w:r>
        <w:rPr>
          <w:rFonts w:hint="eastAsia"/>
        </w:rPr>
        <w:t>其次，</w:t>
      </w:r>
      <w:r>
        <w:rPr>
          <w:rFonts w:hint="eastAsia"/>
        </w:rPr>
        <w:t>webpack</w:t>
      </w:r>
      <w:r>
        <w:rPr>
          <w:rFonts w:hint="eastAsia"/>
        </w:rPr>
        <w:t>还支持含变量的简单表达式，如下：</w:t>
      </w:r>
    </w:p>
    <w:p w:rsidR="006E2B78" w:rsidRPr="006E2B78" w:rsidRDefault="006E2B78" w:rsidP="006E2B78">
      <w:r>
        <w:rPr>
          <w:rFonts w:hint="eastAsia"/>
        </w:rPr>
        <w:tab/>
        <w:t>require(</w:t>
      </w:r>
      <w:r>
        <w:t>“</w:t>
      </w:r>
      <w:r>
        <w:rPr>
          <w:rFonts w:hint="eastAsia"/>
        </w:rPr>
        <w:t>./template/</w:t>
      </w:r>
      <w:r>
        <w:t>”</w:t>
      </w:r>
      <w:r>
        <w:rPr>
          <w:rFonts w:hint="eastAsia"/>
        </w:rPr>
        <w:t>+name+</w:t>
      </w:r>
      <w:r>
        <w:t>”</w:t>
      </w:r>
      <w:r>
        <w:rPr>
          <w:rFonts w:hint="eastAsia"/>
        </w:rPr>
        <w:t>.jade</w:t>
      </w:r>
      <w:r>
        <w:t>”</w:t>
      </w:r>
      <w:r>
        <w:rPr>
          <w:rFonts w:hint="eastAsia"/>
        </w:rPr>
        <w:t>);</w:t>
      </w:r>
    </w:p>
    <w:p w:rsidR="006E2B78" w:rsidRDefault="006E2B78" w:rsidP="00A63556">
      <w:r>
        <w:rPr>
          <w:rFonts w:hint="eastAsia"/>
        </w:rPr>
        <w:tab/>
      </w:r>
      <w:r>
        <w:rPr>
          <w:rFonts w:hint="eastAsia"/>
        </w:rPr>
        <w:t>这种情况下，</w:t>
      </w:r>
      <w:r>
        <w:rPr>
          <w:rFonts w:hint="eastAsia"/>
        </w:rPr>
        <w:t>webpack</w:t>
      </w:r>
      <w:r>
        <w:rPr>
          <w:rFonts w:hint="eastAsia"/>
        </w:rPr>
        <w:t>会从表达式</w:t>
      </w:r>
      <w:r>
        <w:t>”</w:t>
      </w:r>
      <w:r>
        <w:rPr>
          <w:rFonts w:hint="eastAsia"/>
        </w:rPr>
        <w:t>./template/</w:t>
      </w:r>
      <w:r>
        <w:t>”</w:t>
      </w:r>
      <w:r>
        <w:rPr>
          <w:rFonts w:hint="eastAsia"/>
        </w:rPr>
        <w:t>+name+</w:t>
      </w:r>
      <w:r>
        <w:t>”</w:t>
      </w:r>
      <w:r>
        <w:rPr>
          <w:rFonts w:hint="eastAsia"/>
        </w:rPr>
        <w:t>.jade</w:t>
      </w:r>
      <w:r>
        <w:t>”</w:t>
      </w:r>
      <w:r>
        <w:rPr>
          <w:rFonts w:hint="eastAsia"/>
        </w:rPr>
        <w:t>中提取出下信息。</w:t>
      </w:r>
    </w:p>
    <w:p w:rsidR="006E2B78" w:rsidRDefault="006E2B78" w:rsidP="00A87C59">
      <w:pPr>
        <w:pStyle w:val="a3"/>
        <w:numPr>
          <w:ilvl w:val="0"/>
          <w:numId w:val="8"/>
        </w:numPr>
        <w:ind w:firstLineChars="0"/>
      </w:pPr>
      <w:r>
        <w:rPr>
          <w:rFonts w:hint="eastAsia"/>
        </w:rPr>
        <w:t>目录</w:t>
      </w:r>
      <w:r>
        <w:rPr>
          <w:rFonts w:hint="eastAsia"/>
        </w:rPr>
        <w:t>.</w:t>
      </w:r>
      <w:r>
        <w:rPr>
          <w:rFonts w:hint="eastAsia"/>
        </w:rPr>
        <w:t>、</w:t>
      </w:r>
      <w:r>
        <w:rPr>
          <w:rFonts w:hint="eastAsia"/>
        </w:rPr>
        <w:t>./template</w:t>
      </w:r>
      <w:r>
        <w:rPr>
          <w:rFonts w:hint="eastAsia"/>
        </w:rPr>
        <w:t>下。</w:t>
      </w:r>
    </w:p>
    <w:p w:rsidR="006E2B78" w:rsidRDefault="006E2B78" w:rsidP="00A87C59">
      <w:pPr>
        <w:pStyle w:val="a3"/>
        <w:numPr>
          <w:ilvl w:val="0"/>
          <w:numId w:val="8"/>
        </w:numPr>
        <w:ind w:firstLineChars="0"/>
      </w:pPr>
      <w:r>
        <w:rPr>
          <w:rFonts w:hint="eastAsia"/>
        </w:rPr>
        <w:t>相对路径符合正则表达式：</w:t>
      </w:r>
      <w:r>
        <w:rPr>
          <w:rFonts w:hint="eastAsia"/>
        </w:rPr>
        <w:t>/^.*\.jade$/</w:t>
      </w:r>
      <w:r>
        <w:rPr>
          <w:rFonts w:hint="eastAsia"/>
        </w:rPr>
        <w:t>。</w:t>
      </w:r>
    </w:p>
    <w:p w:rsidR="006E2B78" w:rsidRDefault="006E2B78" w:rsidP="006E2B78"/>
    <w:p w:rsidR="006E2B78" w:rsidRDefault="006E2B78" w:rsidP="006E2B78">
      <w:pPr>
        <w:pStyle w:val="4"/>
      </w:pPr>
      <w:r>
        <w:rPr>
          <w:rFonts w:hint="eastAsia"/>
        </w:rPr>
        <w:t>3</w:t>
      </w:r>
      <w:r>
        <w:rPr>
          <w:rFonts w:hint="eastAsia"/>
        </w:rPr>
        <w:t>、模块热替换（</w:t>
      </w:r>
      <w:r>
        <w:rPr>
          <w:rFonts w:hint="eastAsia"/>
        </w:rPr>
        <w:t>Hot Module Replacement</w:t>
      </w:r>
      <w:r>
        <w:rPr>
          <w:rFonts w:hint="eastAsia"/>
        </w:rPr>
        <w:t>）</w:t>
      </w:r>
    </w:p>
    <w:p w:rsidR="006E2B78" w:rsidRDefault="005D391E" w:rsidP="005D391E">
      <w:pPr>
        <w:ind w:firstLine="720"/>
      </w:pPr>
      <w:r>
        <w:rPr>
          <w:rFonts w:hint="eastAsia"/>
        </w:rPr>
        <w:t>webpack</w:t>
      </w:r>
      <w:r>
        <w:rPr>
          <w:rFonts w:hint="eastAsia"/>
        </w:rPr>
        <w:t>提供了模块热替换的能力，它使得在修改完某一模块后无须刷新页面，即可动态将受影响的模块替换为新模块，在后续的执行中使用新逻辑。</w:t>
      </w:r>
    </w:p>
    <w:p w:rsidR="005D391E" w:rsidRDefault="005D391E" w:rsidP="005D391E">
      <w:r>
        <w:rPr>
          <w:rFonts w:hint="eastAsia"/>
        </w:rPr>
        <w:tab/>
      </w:r>
      <w:r>
        <w:rPr>
          <w:rFonts w:hint="eastAsia"/>
        </w:rPr>
        <w:t>这一功能需要配合修改</w:t>
      </w:r>
      <w:r>
        <w:rPr>
          <w:rFonts w:hint="eastAsia"/>
        </w:rPr>
        <w:t>module</w:t>
      </w:r>
      <w:r>
        <w:rPr>
          <w:rFonts w:hint="eastAsia"/>
        </w:rPr>
        <w:t>本身，但一些第三方工具已经帮我们做了这些工作。如配合</w:t>
      </w:r>
      <w:r>
        <w:rPr>
          <w:rFonts w:hint="eastAsia"/>
        </w:rPr>
        <w:t>style-loader,</w:t>
      </w:r>
      <w:r>
        <w:rPr>
          <w:rFonts w:hint="eastAsia"/>
        </w:rPr>
        <w:t>新式模块可以被热替换；配合</w:t>
      </w:r>
      <w:r>
        <w:rPr>
          <w:rFonts w:hint="eastAsia"/>
        </w:rPr>
        <w:t>react-hot-loader,</w:t>
      </w:r>
      <w:r>
        <w:rPr>
          <w:rFonts w:hint="eastAsia"/>
        </w:rPr>
        <w:t>可以对</w:t>
      </w:r>
      <w:r>
        <w:rPr>
          <w:rFonts w:hint="eastAsia"/>
        </w:rPr>
        <w:t>React class</w:t>
      </w:r>
      <w:r>
        <w:rPr>
          <w:rFonts w:hint="eastAsia"/>
        </w:rPr>
        <w:t>模块进行热替换。</w:t>
      </w:r>
    </w:p>
    <w:p w:rsidR="005D391E" w:rsidRDefault="005D391E" w:rsidP="005D391E">
      <w:r>
        <w:rPr>
          <w:rFonts w:hint="eastAsia"/>
        </w:rPr>
        <w:tab/>
      </w:r>
      <w:r>
        <w:rPr>
          <w:rFonts w:hint="eastAsia"/>
        </w:rPr>
        <w:t>当然，配置</w:t>
      </w:r>
      <w:r>
        <w:rPr>
          <w:rFonts w:hint="eastAsia"/>
        </w:rPr>
        <w:t>webpack</w:t>
      </w:r>
      <w:r>
        <w:rPr>
          <w:rFonts w:hint="eastAsia"/>
        </w:rPr>
        <w:t>启动这一功能也相当简单，通过参数</w:t>
      </w:r>
      <w:r>
        <w:t>—</w:t>
      </w:r>
      <w:r>
        <w:rPr>
          <w:rFonts w:hint="eastAsia"/>
        </w:rPr>
        <w:t>hot</w:t>
      </w:r>
      <w:r>
        <w:rPr>
          <w:rFonts w:hint="eastAsia"/>
        </w:rPr>
        <w:t>启动</w:t>
      </w:r>
      <w:r>
        <w:rPr>
          <w:rFonts w:hint="eastAsia"/>
        </w:rPr>
        <w:t>webpack-dev-server</w:t>
      </w:r>
      <w:r>
        <w:rPr>
          <w:rFonts w:hint="eastAsia"/>
        </w:rPr>
        <w:t>即可。</w:t>
      </w:r>
    </w:p>
    <w:p w:rsidR="005D391E" w:rsidRDefault="005D391E" w:rsidP="005D391E">
      <w:r>
        <w:rPr>
          <w:rFonts w:hint="eastAsia"/>
        </w:rPr>
        <w:tab/>
        <w:t xml:space="preserve">webpack-dev-server </w:t>
      </w:r>
      <w:r>
        <w:t>–</w:t>
      </w:r>
      <w:r>
        <w:rPr>
          <w:rFonts w:hint="eastAsia"/>
        </w:rPr>
        <w:t>hot</w:t>
      </w:r>
    </w:p>
    <w:p w:rsidR="005D391E" w:rsidRDefault="005D391E" w:rsidP="005D391E">
      <w:pPr>
        <w:pStyle w:val="3"/>
      </w:pPr>
      <w:r>
        <w:rPr>
          <w:rFonts w:hint="eastAsia"/>
        </w:rPr>
        <w:t>2.1.7</w:t>
      </w:r>
      <w:r>
        <w:rPr>
          <w:rFonts w:hint="eastAsia"/>
        </w:rPr>
        <w:t>小结</w:t>
      </w:r>
    </w:p>
    <w:p w:rsidR="005D391E" w:rsidRDefault="005D391E" w:rsidP="005D391E"/>
    <w:p w:rsidR="005D391E" w:rsidRPr="005D391E" w:rsidRDefault="005D391E" w:rsidP="005D391E">
      <w:pPr>
        <w:pStyle w:val="2"/>
      </w:pPr>
      <w:r>
        <w:rPr>
          <w:rFonts w:hint="eastAsia"/>
        </w:rPr>
        <w:lastRenderedPageBreak/>
        <w:t>2.2</w:t>
      </w:r>
      <w:r>
        <w:rPr>
          <w:rFonts w:hint="eastAsia"/>
        </w:rPr>
        <w:t>基于</w:t>
      </w:r>
      <w:r>
        <w:rPr>
          <w:rFonts w:hint="eastAsia"/>
        </w:rPr>
        <w:t>webpack</w:t>
      </w:r>
      <w:r>
        <w:rPr>
          <w:rFonts w:hint="eastAsia"/>
        </w:rPr>
        <w:t>进行开发</w:t>
      </w:r>
    </w:p>
    <w:p w:rsidR="005D391E" w:rsidRDefault="00D740A2" w:rsidP="00F079DD">
      <w:pPr>
        <w:pStyle w:val="3"/>
      </w:pPr>
      <w:r>
        <w:rPr>
          <w:rFonts w:hint="eastAsia"/>
        </w:rPr>
        <w:t>2.2.1</w:t>
      </w:r>
      <w:r>
        <w:rPr>
          <w:rFonts w:hint="eastAsia"/>
        </w:rPr>
        <w:t>安装</w:t>
      </w:r>
    </w:p>
    <w:p w:rsidR="00D740A2" w:rsidRDefault="00D740A2" w:rsidP="005D391E">
      <w:r>
        <w:rPr>
          <w:rFonts w:hint="eastAsia"/>
        </w:rPr>
        <w:tab/>
      </w:r>
      <w:r>
        <w:rPr>
          <w:rFonts w:hint="eastAsia"/>
        </w:rPr>
        <w:t>安装命令：</w:t>
      </w:r>
    </w:p>
    <w:p w:rsidR="00D740A2" w:rsidRDefault="00D740A2" w:rsidP="00D740A2">
      <w:pPr>
        <w:ind w:firstLine="720"/>
      </w:pPr>
      <w:r>
        <w:rPr>
          <w:rFonts w:hint="eastAsia"/>
        </w:rPr>
        <w:t xml:space="preserve">npm install webpack </w:t>
      </w:r>
      <w:r>
        <w:t>–</w:t>
      </w:r>
      <w:r>
        <w:rPr>
          <w:rFonts w:hint="eastAsia"/>
        </w:rPr>
        <w:t xml:space="preserve">g </w:t>
      </w:r>
      <w:r>
        <w:rPr>
          <w:rFonts w:hint="eastAsia"/>
        </w:rPr>
        <w:t>或者指定版本号</w:t>
      </w:r>
      <w:r>
        <w:rPr>
          <w:rFonts w:hint="eastAsia"/>
        </w:rPr>
        <w:t xml:space="preserve">npm install web </w:t>
      </w:r>
      <w:hyperlink r:id="rId41" w:history="1">
        <w:r w:rsidRPr="00D914FA">
          <w:rPr>
            <w:rStyle w:val="a7"/>
            <w:rFonts w:hint="eastAsia"/>
          </w:rPr>
          <w:t>pack@1.12.14</w:t>
        </w:r>
      </w:hyperlink>
      <w:r>
        <w:rPr>
          <w:rFonts w:hint="eastAsia"/>
        </w:rPr>
        <w:t xml:space="preserve"> -g</w:t>
      </w:r>
    </w:p>
    <w:p w:rsidR="005D391E" w:rsidRDefault="00D740A2" w:rsidP="005D391E">
      <w:r>
        <w:rPr>
          <w:rFonts w:hint="eastAsia"/>
        </w:rPr>
        <w:tab/>
      </w:r>
      <w:r>
        <w:rPr>
          <w:rFonts w:hint="eastAsia"/>
        </w:rPr>
        <w:t>大部分情况需要以命令行工具的形式使用</w:t>
      </w:r>
      <w:r>
        <w:rPr>
          <w:rFonts w:hint="eastAsia"/>
        </w:rPr>
        <w:t>webpack,</w:t>
      </w:r>
      <w:r>
        <w:rPr>
          <w:rFonts w:hint="eastAsia"/>
        </w:rPr>
        <w:t>所以我们这里将它安装在全局，方便使用。有时候会希望编写自己的构建脚本，或是由项目指定需要依赖</w:t>
      </w:r>
      <w:r>
        <w:rPr>
          <w:rFonts w:hint="eastAsia"/>
        </w:rPr>
        <w:t>webpack</w:t>
      </w:r>
      <w:r>
        <w:rPr>
          <w:rFonts w:hint="eastAsia"/>
        </w:rPr>
        <w:t>，在这种情况下将</w:t>
      </w:r>
      <w:r>
        <w:rPr>
          <w:rFonts w:hint="eastAsia"/>
        </w:rPr>
        <w:t>webpack</w:t>
      </w:r>
      <w:r>
        <w:rPr>
          <w:rFonts w:hint="eastAsia"/>
        </w:rPr>
        <w:t>安装到本地会更合适。对前端</w:t>
      </w:r>
      <w:r>
        <w:rPr>
          <w:rFonts w:hint="eastAsia"/>
        </w:rPr>
        <w:t>webpack</w:t>
      </w:r>
      <w:r>
        <w:rPr>
          <w:rFonts w:hint="eastAsia"/>
        </w:rPr>
        <w:t>扮演的构建工具的角色，并不是代码依赖，应该被安装在</w:t>
      </w:r>
      <w:r>
        <w:rPr>
          <w:rFonts w:hint="eastAsia"/>
        </w:rPr>
        <w:t>dev-dependencies</w:t>
      </w:r>
      <w:r>
        <w:rPr>
          <w:rFonts w:hint="eastAsia"/>
        </w:rPr>
        <w:t>中，即：</w:t>
      </w:r>
    </w:p>
    <w:p w:rsidR="00D740A2" w:rsidRDefault="00D740A2" w:rsidP="005D391E">
      <w:r>
        <w:rPr>
          <w:rFonts w:hint="eastAsia"/>
        </w:rPr>
        <w:tab/>
        <w:t xml:space="preserve">npm install webpack </w:t>
      </w:r>
      <w:r w:rsidR="00C533ED">
        <w:rPr>
          <w:rFonts w:hint="eastAsia"/>
        </w:rPr>
        <w:t>--</w:t>
      </w:r>
      <w:r>
        <w:rPr>
          <w:rFonts w:hint="eastAsia"/>
        </w:rPr>
        <w:t>save-dev</w:t>
      </w:r>
    </w:p>
    <w:p w:rsidR="00D740A2" w:rsidRDefault="00D740A2" w:rsidP="005D391E">
      <w:r>
        <w:rPr>
          <w:rFonts w:hint="eastAsia"/>
        </w:rPr>
        <w:tab/>
      </w:r>
      <w:r>
        <w:rPr>
          <w:rFonts w:hint="eastAsia"/>
        </w:rPr>
        <w:t>本章最终完成示例代码都在</w:t>
      </w:r>
      <w:r w:rsidR="00F65ADA" w:rsidRPr="00F65ADA">
        <w:t>https://github.com/vikingmute/webpack-react-codes/tree/master/chapter2</w:t>
      </w:r>
      <w:r>
        <w:rPr>
          <w:rFonts w:hint="eastAsia"/>
        </w:rPr>
        <w:t>,</w:t>
      </w:r>
    </w:p>
    <w:p w:rsidR="00D740A2" w:rsidRDefault="00BE7848" w:rsidP="00F079DD">
      <w:pPr>
        <w:pStyle w:val="3"/>
      </w:pPr>
      <w:r>
        <w:rPr>
          <w:rFonts w:hint="eastAsia"/>
        </w:rPr>
        <w:t>2.2.2 Hello world</w:t>
      </w:r>
    </w:p>
    <w:p w:rsidR="00BE7848" w:rsidRDefault="00BE7848" w:rsidP="005D391E">
      <w:r>
        <w:rPr>
          <w:rFonts w:hint="eastAsia"/>
        </w:rPr>
        <w:tab/>
      </w:r>
      <w:r>
        <w:rPr>
          <w:rFonts w:hint="eastAsia"/>
        </w:rPr>
        <w:t>这个示例中，将使用</w:t>
      </w:r>
      <w:r>
        <w:rPr>
          <w:rFonts w:hint="eastAsia"/>
        </w:rPr>
        <w:t>webpack</w:t>
      </w:r>
      <w:r>
        <w:rPr>
          <w:rFonts w:hint="eastAsia"/>
        </w:rPr>
        <w:t>构建一个简单的</w:t>
      </w:r>
      <w:r>
        <w:rPr>
          <w:rFonts w:hint="eastAsia"/>
        </w:rPr>
        <w:t>Hello world</w:t>
      </w:r>
      <w:r>
        <w:rPr>
          <w:rFonts w:hint="eastAsia"/>
        </w:rPr>
        <w:t>应用。应用包括两个</w:t>
      </w:r>
      <w:r>
        <w:rPr>
          <w:rFonts w:hint="eastAsia"/>
        </w:rPr>
        <w:t>JavaScript</w:t>
      </w:r>
      <w:r>
        <w:rPr>
          <w:rFonts w:hint="eastAsia"/>
        </w:rPr>
        <w:t>模块（完整代码见</w:t>
      </w:r>
      <w:r>
        <w:rPr>
          <w:rFonts w:hint="eastAsia"/>
        </w:rPr>
        <w:t>chapter2/part1/</w:t>
      </w:r>
      <w:r>
        <w:rPr>
          <w:rFonts w:hint="eastAsia"/>
        </w:rPr>
        <w:t>）。</w:t>
      </w:r>
    </w:p>
    <w:p w:rsidR="00BE7848" w:rsidRDefault="00BE7848" w:rsidP="00BE7848">
      <w:pPr>
        <w:ind w:firstLine="720"/>
      </w:pPr>
      <w:r>
        <w:rPr>
          <w:rFonts w:hint="eastAsia"/>
        </w:rPr>
        <w:t>1.</w:t>
      </w:r>
      <w:r>
        <w:rPr>
          <w:rFonts w:hint="eastAsia"/>
        </w:rPr>
        <w:t>生成文本“</w:t>
      </w:r>
      <w:r>
        <w:rPr>
          <w:rFonts w:hint="eastAsia"/>
        </w:rPr>
        <w:t>Hello world</w:t>
      </w:r>
      <w:r>
        <w:rPr>
          <w:rFonts w:hint="eastAsia"/>
        </w:rPr>
        <w:t>！”的</w:t>
      </w:r>
      <w:r>
        <w:rPr>
          <w:rFonts w:hint="eastAsia"/>
        </w:rPr>
        <w:t>hello</w:t>
      </w:r>
      <w:r>
        <w:rPr>
          <w:rFonts w:hint="eastAsia"/>
        </w:rPr>
        <w:t>模块（</w:t>
      </w:r>
      <w:r>
        <w:rPr>
          <w:rFonts w:hint="eastAsia"/>
        </w:rPr>
        <w:t>hello.js</w:t>
      </w:r>
      <w:r>
        <w:rPr>
          <w:rFonts w:hint="eastAsia"/>
        </w:rPr>
        <w:t>）。</w:t>
      </w:r>
    </w:p>
    <w:p w:rsidR="00BE7848" w:rsidRDefault="00BE7848" w:rsidP="00BE7848">
      <w:r>
        <w:rPr>
          <w:rFonts w:hint="eastAsia"/>
        </w:rPr>
        <w:tab/>
        <w:t xml:space="preserve">module.exports = </w:t>
      </w:r>
      <w:r>
        <w:t>‘</w:t>
      </w:r>
      <w:r>
        <w:rPr>
          <w:rFonts w:hint="eastAsia"/>
        </w:rPr>
        <w:t>hello world</w:t>
      </w:r>
      <w:r>
        <w:t>’</w:t>
      </w:r>
      <w:r>
        <w:rPr>
          <w:rFonts w:hint="eastAsia"/>
        </w:rPr>
        <w:t>;</w:t>
      </w:r>
    </w:p>
    <w:p w:rsidR="00D06F6C" w:rsidRDefault="00D06F6C" w:rsidP="00BE7848">
      <w:r>
        <w:rPr>
          <w:rFonts w:hint="eastAsia"/>
        </w:rPr>
        <w:tab/>
      </w:r>
      <w:r>
        <w:t>……</w:t>
      </w:r>
    </w:p>
    <w:p w:rsidR="00D06F6C" w:rsidRDefault="00D06F6C" w:rsidP="00BE7848">
      <w:r>
        <w:rPr>
          <w:rFonts w:hint="eastAsia"/>
        </w:rPr>
        <w:tab/>
      </w:r>
      <w:r>
        <w:rPr>
          <w:rFonts w:hint="eastAsia"/>
        </w:rPr>
        <w:t>总结一下的话，</w:t>
      </w:r>
      <w:r>
        <w:rPr>
          <w:rFonts w:hint="eastAsia"/>
        </w:rPr>
        <w:t>webpack</w:t>
      </w:r>
      <w:r>
        <w:rPr>
          <w:rFonts w:hint="eastAsia"/>
        </w:rPr>
        <w:t>主要做了两部分工作，如下：</w:t>
      </w:r>
    </w:p>
    <w:p w:rsidR="00D06F6C" w:rsidRDefault="00D06F6C" w:rsidP="00A87C59">
      <w:pPr>
        <w:pStyle w:val="a3"/>
        <w:numPr>
          <w:ilvl w:val="0"/>
          <w:numId w:val="9"/>
        </w:numPr>
        <w:ind w:firstLineChars="0"/>
      </w:pPr>
      <w:r>
        <w:rPr>
          <w:rFonts w:hint="eastAsia"/>
        </w:rPr>
        <w:t>分析得到所有必需模块并合并。</w:t>
      </w:r>
    </w:p>
    <w:p w:rsidR="00D06F6C" w:rsidRPr="00D06F6C" w:rsidRDefault="00D06F6C" w:rsidP="00A87C59">
      <w:pPr>
        <w:pStyle w:val="a3"/>
        <w:numPr>
          <w:ilvl w:val="0"/>
          <w:numId w:val="9"/>
        </w:numPr>
        <w:ind w:firstLineChars="0"/>
      </w:pPr>
      <w:r>
        <w:rPr>
          <w:rFonts w:hint="eastAsia"/>
        </w:rPr>
        <w:t>提供了让这些模块有序、正常执行的环境。</w:t>
      </w:r>
    </w:p>
    <w:p w:rsidR="00D06F6C" w:rsidRDefault="00D06F6C" w:rsidP="00F079DD">
      <w:pPr>
        <w:pStyle w:val="3"/>
      </w:pPr>
      <w:r>
        <w:rPr>
          <w:rFonts w:hint="eastAsia"/>
        </w:rPr>
        <w:t xml:space="preserve">2.2.3 </w:t>
      </w:r>
      <w:r>
        <w:rPr>
          <w:rFonts w:hint="eastAsia"/>
        </w:rPr>
        <w:t>使用</w:t>
      </w:r>
      <w:r>
        <w:rPr>
          <w:rFonts w:hint="eastAsia"/>
        </w:rPr>
        <w:t>loader</w:t>
      </w:r>
    </w:p>
    <w:p w:rsidR="00D06F6C" w:rsidRDefault="00D06F6C" w:rsidP="00BE7848">
      <w:r>
        <w:rPr>
          <w:rFonts w:hint="eastAsia"/>
        </w:rPr>
        <w:tab/>
        <w:t>loaders are transformations that are applied on a resource file of your app. They are functions (running in node.js) that take the source of a resource file as theparameter and return the new source.</w:t>
      </w:r>
    </w:p>
    <w:p w:rsidR="00D06F6C" w:rsidRDefault="00D06F6C" w:rsidP="00BE7848">
      <w:r>
        <w:rPr>
          <w:rFonts w:hint="eastAsia"/>
        </w:rPr>
        <w:tab/>
        <w:t xml:space="preserve">loader </w:t>
      </w:r>
      <w:r>
        <w:rPr>
          <w:rFonts w:hint="eastAsia"/>
        </w:rPr>
        <w:t>是作用于应用中资源文件的转换行为。它们是函数（运行在</w:t>
      </w:r>
      <w:r>
        <w:rPr>
          <w:rFonts w:hint="eastAsia"/>
        </w:rPr>
        <w:t>Node.js</w:t>
      </w:r>
      <w:r>
        <w:rPr>
          <w:rFonts w:hint="eastAsia"/>
        </w:rPr>
        <w:t>环境中），接收资源文件的源代码作为参数，并返回新的代码。</w:t>
      </w:r>
    </w:p>
    <w:p w:rsidR="00D06F6C" w:rsidRDefault="00D06F6C" w:rsidP="00BE7848">
      <w:r>
        <w:rPr>
          <w:rFonts w:hint="eastAsia"/>
        </w:rPr>
        <w:tab/>
      </w:r>
      <w:r>
        <w:rPr>
          <w:rFonts w:hint="eastAsia"/>
        </w:rPr>
        <w:t>例如：通过</w:t>
      </w:r>
      <w:r>
        <w:rPr>
          <w:rFonts w:hint="eastAsia"/>
        </w:rPr>
        <w:t>jax-loader</w:t>
      </w:r>
      <w:r>
        <w:rPr>
          <w:rFonts w:hint="eastAsia"/>
        </w:rPr>
        <w:t>将</w:t>
      </w:r>
      <w:r>
        <w:rPr>
          <w:rFonts w:hint="eastAsia"/>
        </w:rPr>
        <w:t>React</w:t>
      </w:r>
      <w:r>
        <w:rPr>
          <w:rFonts w:hint="eastAsia"/>
        </w:rPr>
        <w:t>的</w:t>
      </w:r>
      <w:r>
        <w:rPr>
          <w:rFonts w:hint="eastAsia"/>
        </w:rPr>
        <w:t>JSX</w:t>
      </w:r>
      <w:r>
        <w:rPr>
          <w:rFonts w:hint="eastAsia"/>
        </w:rPr>
        <w:t>代码转换为</w:t>
      </w:r>
      <w:r>
        <w:rPr>
          <w:rFonts w:hint="eastAsia"/>
        </w:rPr>
        <w:t>JS</w:t>
      </w:r>
      <w:r>
        <w:rPr>
          <w:rFonts w:hint="eastAsia"/>
        </w:rPr>
        <w:t>代码，从而被浏览器执行。</w:t>
      </w:r>
    </w:p>
    <w:p w:rsidR="003761C1" w:rsidRDefault="003761C1" w:rsidP="003761C1">
      <w:pPr>
        <w:ind w:firstLine="720"/>
      </w:pPr>
      <w:r>
        <w:rPr>
          <w:rFonts w:hint="eastAsia"/>
        </w:rPr>
        <w:lastRenderedPageBreak/>
        <w:t>本节中，将以</w:t>
      </w:r>
      <w:r>
        <w:rPr>
          <w:rFonts w:hint="eastAsia"/>
        </w:rPr>
        <w:t>CSS</w:t>
      </w:r>
      <w:r>
        <w:rPr>
          <w:rFonts w:hint="eastAsia"/>
        </w:rPr>
        <w:t>为例，介绍一下</w:t>
      </w:r>
      <w:r>
        <w:rPr>
          <w:rFonts w:hint="eastAsia"/>
        </w:rPr>
        <w:t>loader</w:t>
      </w:r>
      <w:r>
        <w:rPr>
          <w:rFonts w:hint="eastAsia"/>
        </w:rPr>
        <w:t>的功能和使用（完整代码见</w:t>
      </w:r>
      <w:r>
        <w:rPr>
          <w:rFonts w:hint="eastAsia"/>
        </w:rPr>
        <w:t>chapter2/part2/</w:t>
      </w:r>
      <w:r>
        <w:rPr>
          <w:rFonts w:hint="eastAsia"/>
        </w:rPr>
        <w:t>）。</w:t>
      </w:r>
    </w:p>
    <w:p w:rsidR="00D06F6C" w:rsidRDefault="003761C1" w:rsidP="003761C1">
      <w:pPr>
        <w:ind w:firstLine="720"/>
      </w:pPr>
      <w:r>
        <w:rPr>
          <w:rFonts w:hint="eastAsia"/>
        </w:rPr>
        <w:t>在</w:t>
      </w:r>
      <w:r>
        <w:rPr>
          <w:rFonts w:hint="eastAsia"/>
        </w:rPr>
        <w:t>webpack</w:t>
      </w:r>
      <w:r>
        <w:rPr>
          <w:rFonts w:hint="eastAsia"/>
        </w:rPr>
        <w:t>中，每个</w:t>
      </w:r>
      <w:r>
        <w:rPr>
          <w:rFonts w:hint="eastAsia"/>
        </w:rPr>
        <w:t>loader</w:t>
      </w:r>
      <w:r>
        <w:rPr>
          <w:rFonts w:hint="eastAsia"/>
        </w:rPr>
        <w:t>往往表现为一个命名为</w:t>
      </w:r>
      <w:r>
        <w:rPr>
          <w:rFonts w:hint="eastAsia"/>
        </w:rPr>
        <w:t>xxx-loader</w:t>
      </w:r>
      <w:r>
        <w:rPr>
          <w:rFonts w:hint="eastAsia"/>
        </w:rPr>
        <w:t>的</w:t>
      </w:r>
      <w:r>
        <w:rPr>
          <w:rFonts w:hint="eastAsia"/>
        </w:rPr>
        <w:t>npm</w:t>
      </w:r>
      <w:r>
        <w:rPr>
          <w:rFonts w:hint="eastAsia"/>
        </w:rPr>
        <w:t>包，针对特定的资源类型（</w:t>
      </w:r>
      <w:r>
        <w:rPr>
          <w:rFonts w:hint="eastAsia"/>
        </w:rPr>
        <w:t>xxx</w:t>
      </w:r>
      <w:r>
        <w:rPr>
          <w:rFonts w:hint="eastAsia"/>
        </w:rPr>
        <w:t>）进行转换。面为了</w:t>
      </w:r>
      <w:r>
        <w:rPr>
          <w:rFonts w:hint="eastAsia"/>
        </w:rPr>
        <w:t>CSS</w:t>
      </w:r>
      <w:r>
        <w:rPr>
          <w:rFonts w:hint="eastAsia"/>
        </w:rPr>
        <w:t>资源添加到项目中，下面介绍两个</w:t>
      </w:r>
      <w:r>
        <w:rPr>
          <w:rFonts w:hint="eastAsia"/>
        </w:rPr>
        <w:t>loader:style-loader</w:t>
      </w:r>
      <w:r>
        <w:rPr>
          <w:rFonts w:hint="eastAsia"/>
        </w:rPr>
        <w:t>与</w:t>
      </w:r>
      <w:r>
        <w:rPr>
          <w:rFonts w:hint="eastAsia"/>
        </w:rPr>
        <w:t>css-loader</w:t>
      </w:r>
      <w:r>
        <w:rPr>
          <w:rFonts w:hint="eastAsia"/>
        </w:rPr>
        <w:t>。前者将</w:t>
      </w:r>
      <w:r>
        <w:rPr>
          <w:rFonts w:hint="eastAsia"/>
        </w:rPr>
        <w:t>CSS</w:t>
      </w:r>
      <w:r>
        <w:rPr>
          <w:rFonts w:hint="eastAsia"/>
        </w:rPr>
        <w:t>代码以</w:t>
      </w:r>
      <w:r>
        <w:rPr>
          <w:rFonts w:hint="eastAsia"/>
        </w:rPr>
        <w:t>&lt;style&gt;</w:t>
      </w:r>
      <w:r>
        <w:rPr>
          <w:rFonts w:hint="eastAsia"/>
        </w:rPr>
        <w:t>标签的形式插入到页面上从而生效率；后者通过检查</w:t>
      </w:r>
      <w:r>
        <w:rPr>
          <w:rFonts w:hint="eastAsia"/>
        </w:rPr>
        <w:t>CSS</w:t>
      </w:r>
      <w:r>
        <w:rPr>
          <w:rFonts w:hint="eastAsia"/>
        </w:rPr>
        <w:t>代码中的</w:t>
      </w:r>
      <w:r>
        <w:rPr>
          <w:rFonts w:hint="eastAsia"/>
        </w:rPr>
        <w:t>import</w:t>
      </w:r>
      <w:r>
        <w:rPr>
          <w:rFonts w:hint="eastAsia"/>
        </w:rPr>
        <w:t>语句找到依赖合并。大部分情况下，我们将二者搭配使用。首先要安装这两个</w:t>
      </w:r>
      <w:r>
        <w:rPr>
          <w:rFonts w:hint="eastAsia"/>
        </w:rPr>
        <w:t>loader</w:t>
      </w:r>
      <w:r>
        <w:rPr>
          <w:rFonts w:hint="eastAsia"/>
        </w:rPr>
        <w:t>对应的</w:t>
      </w:r>
      <w:r>
        <w:rPr>
          <w:rFonts w:hint="eastAsia"/>
        </w:rPr>
        <w:t>npm</w:t>
      </w:r>
      <w:r>
        <w:rPr>
          <w:rFonts w:hint="eastAsia"/>
        </w:rPr>
        <w:t>包（你需要在目录下添加</w:t>
      </w:r>
      <w:r>
        <w:rPr>
          <w:rFonts w:hint="eastAsia"/>
        </w:rPr>
        <w:t>package.json</w:t>
      </w:r>
      <w:r>
        <w:rPr>
          <w:rFonts w:hint="eastAsia"/>
        </w:rPr>
        <w:t>文件或通过</w:t>
      </w:r>
      <w:r>
        <w:rPr>
          <w:rFonts w:hint="eastAsia"/>
        </w:rPr>
        <w:t>npm init</w:t>
      </w:r>
      <w:r>
        <w:rPr>
          <w:rFonts w:hint="eastAsia"/>
        </w:rPr>
        <w:t>自动生成。）</w:t>
      </w:r>
    </w:p>
    <w:p w:rsidR="00596A58" w:rsidRDefault="00596A58" w:rsidP="003761C1">
      <w:pPr>
        <w:ind w:firstLine="720"/>
      </w:pPr>
      <w:r>
        <w:rPr>
          <w:rFonts w:hint="eastAsia"/>
        </w:rPr>
        <w:t>命令：</w:t>
      </w:r>
      <w:bookmarkStart w:id="11" w:name="OLE_LINK9"/>
      <w:bookmarkStart w:id="12" w:name="OLE_LINK10"/>
      <w:r>
        <w:rPr>
          <w:rFonts w:hint="eastAsia"/>
        </w:rPr>
        <w:t xml:space="preserve">npm install style-loader css-loader </w:t>
      </w:r>
      <w:r w:rsidR="00810281">
        <w:rPr>
          <w:rFonts w:hint="eastAsia"/>
        </w:rPr>
        <w:t>--</w:t>
      </w:r>
      <w:r>
        <w:rPr>
          <w:rFonts w:hint="eastAsia"/>
        </w:rPr>
        <w:t>save-dev</w:t>
      </w:r>
      <w:bookmarkEnd w:id="11"/>
      <w:bookmarkEnd w:id="12"/>
    </w:p>
    <w:p w:rsidR="003761C1" w:rsidRPr="00596A58" w:rsidRDefault="00596A58" w:rsidP="003761C1">
      <w:pPr>
        <w:ind w:firstLine="720"/>
        <w:rPr>
          <w:sz w:val="18"/>
          <w:szCs w:val="18"/>
        </w:rPr>
      </w:pPr>
      <w:r w:rsidRPr="00596A58">
        <w:rPr>
          <w:rFonts w:hint="eastAsia"/>
          <w:sz w:val="18"/>
          <w:szCs w:val="18"/>
        </w:rPr>
        <w:t>index.css</w:t>
      </w:r>
    </w:p>
    <w:p w:rsidR="00596A58" w:rsidRPr="00596A58" w:rsidRDefault="00596A58" w:rsidP="00596A58">
      <w:pPr>
        <w:ind w:leftChars="100" w:left="220" w:firstLine="720"/>
        <w:rPr>
          <w:sz w:val="18"/>
          <w:szCs w:val="18"/>
        </w:rPr>
      </w:pPr>
      <w:r w:rsidRPr="00596A58">
        <w:rPr>
          <w:sz w:val="18"/>
          <w:szCs w:val="18"/>
        </w:rPr>
        <w:t>div {</w:t>
      </w:r>
    </w:p>
    <w:p w:rsidR="00596A58" w:rsidRPr="00596A58" w:rsidRDefault="00596A58" w:rsidP="00596A58">
      <w:pPr>
        <w:ind w:leftChars="100" w:left="220" w:firstLine="720"/>
        <w:rPr>
          <w:sz w:val="18"/>
          <w:szCs w:val="18"/>
        </w:rPr>
      </w:pPr>
      <w:r w:rsidRPr="00596A58">
        <w:rPr>
          <w:sz w:val="18"/>
          <w:szCs w:val="18"/>
        </w:rPr>
        <w:tab/>
        <w:t>width: 100px;</w:t>
      </w:r>
    </w:p>
    <w:p w:rsidR="00596A58" w:rsidRPr="00596A58" w:rsidRDefault="00596A58" w:rsidP="00596A58">
      <w:pPr>
        <w:ind w:leftChars="100" w:left="220" w:firstLine="720"/>
        <w:rPr>
          <w:sz w:val="18"/>
          <w:szCs w:val="18"/>
        </w:rPr>
      </w:pPr>
      <w:r w:rsidRPr="00596A58">
        <w:rPr>
          <w:sz w:val="18"/>
          <w:szCs w:val="18"/>
        </w:rPr>
        <w:tab/>
        <w:t>height: 100px;</w:t>
      </w:r>
    </w:p>
    <w:p w:rsidR="00596A58" w:rsidRPr="00596A58" w:rsidRDefault="00596A58" w:rsidP="00596A58">
      <w:pPr>
        <w:ind w:leftChars="100" w:left="220" w:firstLine="720"/>
        <w:rPr>
          <w:sz w:val="18"/>
          <w:szCs w:val="18"/>
        </w:rPr>
      </w:pPr>
      <w:r w:rsidRPr="00596A58">
        <w:rPr>
          <w:sz w:val="18"/>
          <w:szCs w:val="18"/>
        </w:rPr>
        <w:tab/>
        <w:t>background-color: red;</w:t>
      </w:r>
    </w:p>
    <w:p w:rsidR="00596A58" w:rsidRPr="00596A58" w:rsidRDefault="00596A58" w:rsidP="00596A58">
      <w:pPr>
        <w:ind w:leftChars="100" w:left="220" w:firstLine="720"/>
        <w:rPr>
          <w:sz w:val="18"/>
          <w:szCs w:val="18"/>
        </w:rPr>
      </w:pPr>
      <w:r w:rsidRPr="00596A58">
        <w:rPr>
          <w:sz w:val="18"/>
          <w:szCs w:val="18"/>
        </w:rPr>
        <w:t>}</w:t>
      </w:r>
    </w:p>
    <w:p w:rsidR="00596A58" w:rsidRPr="00596A58" w:rsidRDefault="00596A58" w:rsidP="00596A58">
      <w:pPr>
        <w:ind w:firstLine="720"/>
        <w:rPr>
          <w:sz w:val="18"/>
          <w:szCs w:val="18"/>
        </w:rPr>
      </w:pPr>
      <w:r w:rsidRPr="00596A58">
        <w:rPr>
          <w:rFonts w:hint="eastAsia"/>
          <w:sz w:val="18"/>
          <w:szCs w:val="18"/>
        </w:rPr>
        <w:t>index.hmtl</w:t>
      </w:r>
    </w:p>
    <w:p w:rsidR="00596A58" w:rsidRPr="00596A58" w:rsidRDefault="00596A58" w:rsidP="00596A58">
      <w:pPr>
        <w:ind w:leftChars="100" w:left="220" w:firstLine="720"/>
        <w:rPr>
          <w:sz w:val="18"/>
          <w:szCs w:val="18"/>
        </w:rPr>
      </w:pPr>
      <w:r w:rsidRPr="00596A58">
        <w:rPr>
          <w:sz w:val="18"/>
          <w:szCs w:val="18"/>
        </w:rPr>
        <w:t>&lt;!DOCTYPE html&gt;</w:t>
      </w:r>
    </w:p>
    <w:p w:rsidR="00596A58" w:rsidRPr="00596A58" w:rsidRDefault="00596A58" w:rsidP="00596A58">
      <w:pPr>
        <w:ind w:leftChars="100" w:left="220" w:firstLine="720"/>
        <w:rPr>
          <w:sz w:val="18"/>
          <w:szCs w:val="18"/>
        </w:rPr>
      </w:pPr>
      <w:r w:rsidRPr="00596A58">
        <w:rPr>
          <w:sz w:val="18"/>
          <w:szCs w:val="18"/>
        </w:rPr>
        <w:t>&lt;html&gt;</w:t>
      </w:r>
    </w:p>
    <w:p w:rsidR="00596A58" w:rsidRPr="00596A58" w:rsidRDefault="00596A58" w:rsidP="00596A58">
      <w:pPr>
        <w:ind w:leftChars="100" w:left="220" w:firstLine="720"/>
        <w:rPr>
          <w:sz w:val="18"/>
          <w:szCs w:val="18"/>
        </w:rPr>
      </w:pPr>
      <w:r w:rsidRPr="00596A58">
        <w:rPr>
          <w:sz w:val="18"/>
          <w:szCs w:val="18"/>
        </w:rPr>
        <w:t>&lt;head&gt;</w:t>
      </w:r>
    </w:p>
    <w:p w:rsidR="00596A58" w:rsidRPr="00596A58" w:rsidRDefault="00596A58" w:rsidP="00596A58">
      <w:pPr>
        <w:ind w:leftChars="100" w:left="220" w:firstLine="720"/>
        <w:rPr>
          <w:sz w:val="18"/>
          <w:szCs w:val="18"/>
        </w:rPr>
      </w:pPr>
      <w:r w:rsidRPr="00596A58">
        <w:rPr>
          <w:sz w:val="18"/>
          <w:szCs w:val="18"/>
        </w:rPr>
        <w:tab/>
        <w:t>&lt;meta charset="utf-8"&gt;</w:t>
      </w:r>
    </w:p>
    <w:p w:rsidR="00596A58" w:rsidRPr="00596A58" w:rsidRDefault="00596A58" w:rsidP="00596A58">
      <w:pPr>
        <w:ind w:leftChars="100" w:left="220" w:firstLine="720"/>
        <w:rPr>
          <w:sz w:val="18"/>
          <w:szCs w:val="18"/>
        </w:rPr>
      </w:pPr>
      <w:r w:rsidRPr="00596A58">
        <w:rPr>
          <w:sz w:val="18"/>
          <w:szCs w:val="18"/>
        </w:rPr>
        <w:tab/>
        <w:t>&lt;title&gt;loader&lt;/title&gt;</w:t>
      </w:r>
    </w:p>
    <w:p w:rsidR="00596A58" w:rsidRPr="00596A58" w:rsidRDefault="00596A58" w:rsidP="00596A58">
      <w:pPr>
        <w:ind w:leftChars="100" w:left="220" w:firstLine="720"/>
        <w:rPr>
          <w:sz w:val="18"/>
          <w:szCs w:val="18"/>
        </w:rPr>
      </w:pPr>
      <w:r w:rsidRPr="00596A58">
        <w:rPr>
          <w:sz w:val="18"/>
          <w:szCs w:val="18"/>
        </w:rPr>
        <w:t>&lt;/head&gt;</w:t>
      </w:r>
    </w:p>
    <w:p w:rsidR="00596A58" w:rsidRPr="00596A58" w:rsidRDefault="00596A58" w:rsidP="00596A58">
      <w:pPr>
        <w:ind w:leftChars="100" w:left="220" w:firstLine="720"/>
        <w:rPr>
          <w:sz w:val="18"/>
          <w:szCs w:val="18"/>
        </w:rPr>
      </w:pPr>
      <w:r w:rsidRPr="00596A58">
        <w:rPr>
          <w:sz w:val="18"/>
          <w:szCs w:val="18"/>
        </w:rPr>
        <w:t>&lt;body&gt;</w:t>
      </w:r>
    </w:p>
    <w:p w:rsidR="00596A58" w:rsidRPr="00596A58" w:rsidRDefault="00596A58" w:rsidP="00596A58">
      <w:pPr>
        <w:ind w:leftChars="100" w:left="220" w:firstLine="720"/>
        <w:rPr>
          <w:sz w:val="18"/>
          <w:szCs w:val="18"/>
        </w:rPr>
      </w:pPr>
      <w:r w:rsidRPr="00596A58">
        <w:rPr>
          <w:sz w:val="18"/>
          <w:szCs w:val="18"/>
        </w:rPr>
        <w:tab/>
        <w:t>&lt;script src="./bundle.js"&gt;&lt;/script&gt;</w:t>
      </w:r>
    </w:p>
    <w:p w:rsidR="00596A58" w:rsidRPr="00596A58" w:rsidRDefault="00596A58" w:rsidP="00596A58">
      <w:pPr>
        <w:ind w:leftChars="100" w:left="220" w:firstLine="720"/>
        <w:rPr>
          <w:sz w:val="18"/>
          <w:szCs w:val="18"/>
        </w:rPr>
      </w:pPr>
      <w:r w:rsidRPr="00596A58">
        <w:rPr>
          <w:sz w:val="18"/>
          <w:szCs w:val="18"/>
        </w:rPr>
        <w:t>&lt;/body&gt;</w:t>
      </w:r>
    </w:p>
    <w:p w:rsidR="00596A58" w:rsidRPr="00596A58" w:rsidRDefault="00596A58" w:rsidP="00596A58">
      <w:pPr>
        <w:ind w:leftChars="100" w:left="220" w:firstLine="720"/>
        <w:rPr>
          <w:sz w:val="18"/>
          <w:szCs w:val="18"/>
        </w:rPr>
      </w:pPr>
      <w:r w:rsidRPr="00596A58">
        <w:rPr>
          <w:sz w:val="18"/>
          <w:szCs w:val="18"/>
        </w:rPr>
        <w:t>&lt;/html&gt;</w:t>
      </w:r>
    </w:p>
    <w:p w:rsidR="00596A58" w:rsidRPr="00596A58" w:rsidRDefault="00596A58" w:rsidP="00596A58">
      <w:pPr>
        <w:ind w:firstLine="720"/>
        <w:rPr>
          <w:sz w:val="18"/>
          <w:szCs w:val="18"/>
        </w:rPr>
      </w:pPr>
      <w:r w:rsidRPr="00596A58">
        <w:rPr>
          <w:rFonts w:hint="eastAsia"/>
          <w:sz w:val="18"/>
          <w:szCs w:val="18"/>
        </w:rPr>
        <w:t>index.js</w:t>
      </w:r>
    </w:p>
    <w:p w:rsidR="00596A58" w:rsidRPr="00596A58" w:rsidRDefault="00596A58" w:rsidP="00596A58">
      <w:pPr>
        <w:ind w:leftChars="100" w:left="220" w:firstLine="720"/>
        <w:rPr>
          <w:sz w:val="18"/>
          <w:szCs w:val="18"/>
        </w:rPr>
      </w:pPr>
      <w:r w:rsidRPr="00596A58">
        <w:rPr>
          <w:sz w:val="18"/>
          <w:szCs w:val="18"/>
        </w:rPr>
        <w:t>require('style!css!./index.css');</w:t>
      </w:r>
    </w:p>
    <w:p w:rsidR="00596A58" w:rsidRDefault="00596A58" w:rsidP="00596A58">
      <w:pPr>
        <w:ind w:leftChars="100" w:left="220" w:firstLine="720"/>
        <w:rPr>
          <w:sz w:val="18"/>
          <w:szCs w:val="18"/>
        </w:rPr>
      </w:pPr>
      <w:r w:rsidRPr="00596A58">
        <w:rPr>
          <w:sz w:val="18"/>
          <w:szCs w:val="18"/>
        </w:rPr>
        <w:t>document.body.appendChild(document.createElement('div'));</w:t>
      </w:r>
    </w:p>
    <w:p w:rsidR="00596A58" w:rsidRDefault="00596A58" w:rsidP="00596A58">
      <w:pPr>
        <w:rPr>
          <w:sz w:val="18"/>
          <w:szCs w:val="18"/>
        </w:rPr>
      </w:pPr>
      <w:r>
        <w:rPr>
          <w:rFonts w:hint="eastAsia"/>
          <w:sz w:val="18"/>
          <w:szCs w:val="18"/>
        </w:rPr>
        <w:tab/>
      </w:r>
      <w:r>
        <w:rPr>
          <w:rFonts w:hint="eastAsia"/>
          <w:sz w:val="18"/>
          <w:szCs w:val="18"/>
        </w:rPr>
        <w:t>注意这里的</w:t>
      </w:r>
      <w:r>
        <w:rPr>
          <w:rFonts w:hint="eastAsia"/>
          <w:sz w:val="18"/>
          <w:szCs w:val="18"/>
        </w:rPr>
        <w:t>style!css!,</w:t>
      </w:r>
      <w:r>
        <w:rPr>
          <w:rFonts w:hint="eastAsia"/>
          <w:sz w:val="18"/>
          <w:szCs w:val="18"/>
        </w:rPr>
        <w:t>类似</w:t>
      </w:r>
      <w:r>
        <w:rPr>
          <w:rFonts w:hint="eastAsia"/>
          <w:sz w:val="18"/>
          <w:szCs w:val="18"/>
        </w:rPr>
        <w:t>xxx!</w:t>
      </w:r>
      <w:r>
        <w:rPr>
          <w:rFonts w:hint="eastAsia"/>
          <w:sz w:val="18"/>
          <w:szCs w:val="18"/>
        </w:rPr>
        <w:t>这样写法是为了指定特定</w:t>
      </w:r>
      <w:r>
        <w:rPr>
          <w:rFonts w:hint="eastAsia"/>
          <w:sz w:val="18"/>
          <w:szCs w:val="18"/>
        </w:rPr>
        <w:t>loader</w:t>
      </w:r>
      <w:r>
        <w:rPr>
          <w:rFonts w:hint="eastAsia"/>
          <w:sz w:val="18"/>
          <w:szCs w:val="18"/>
        </w:rPr>
        <w:t>。这里是告诉</w:t>
      </w:r>
      <w:r>
        <w:rPr>
          <w:rFonts w:hint="eastAsia"/>
          <w:sz w:val="18"/>
          <w:szCs w:val="18"/>
        </w:rPr>
        <w:t>webpack</w:t>
      </w:r>
      <w:r>
        <w:rPr>
          <w:rFonts w:hint="eastAsia"/>
          <w:sz w:val="18"/>
          <w:szCs w:val="18"/>
        </w:rPr>
        <w:t>使用</w:t>
      </w:r>
      <w:r>
        <w:rPr>
          <w:rFonts w:hint="eastAsia"/>
          <w:sz w:val="18"/>
          <w:szCs w:val="18"/>
        </w:rPr>
        <w:t>style-loader</w:t>
      </w:r>
      <w:r>
        <w:rPr>
          <w:rFonts w:hint="eastAsia"/>
          <w:sz w:val="18"/>
          <w:szCs w:val="18"/>
        </w:rPr>
        <w:t>及</w:t>
      </w:r>
      <w:r>
        <w:rPr>
          <w:rFonts w:hint="eastAsia"/>
          <w:sz w:val="18"/>
          <w:szCs w:val="18"/>
        </w:rPr>
        <w:t>css-loader</w:t>
      </w:r>
      <w:r>
        <w:rPr>
          <w:rFonts w:hint="eastAsia"/>
          <w:sz w:val="18"/>
          <w:szCs w:val="18"/>
        </w:rPr>
        <w:t>这两个</w:t>
      </w:r>
      <w:r>
        <w:rPr>
          <w:rFonts w:hint="eastAsia"/>
          <w:sz w:val="18"/>
          <w:szCs w:val="18"/>
        </w:rPr>
        <w:t>loader</w:t>
      </w:r>
      <w:r>
        <w:rPr>
          <w:rFonts w:hint="eastAsia"/>
          <w:sz w:val="18"/>
          <w:szCs w:val="18"/>
        </w:rPr>
        <w:t>对</w:t>
      </w:r>
      <w:r>
        <w:rPr>
          <w:rFonts w:hint="eastAsia"/>
          <w:sz w:val="18"/>
          <w:szCs w:val="18"/>
        </w:rPr>
        <w:t>index.css</w:t>
      </w:r>
      <w:r>
        <w:rPr>
          <w:rFonts w:hint="eastAsia"/>
          <w:sz w:val="18"/>
          <w:szCs w:val="18"/>
        </w:rPr>
        <w:t>的内容进行整理。</w:t>
      </w:r>
    </w:p>
    <w:p w:rsidR="00596A58" w:rsidRDefault="00F079DD" w:rsidP="00596A58">
      <w:pPr>
        <w:rPr>
          <w:sz w:val="18"/>
          <w:szCs w:val="18"/>
        </w:rPr>
      </w:pPr>
      <w:r>
        <w:rPr>
          <w:rFonts w:hint="eastAsia"/>
          <w:sz w:val="18"/>
          <w:szCs w:val="18"/>
        </w:rPr>
        <w:t>2.2.4</w:t>
      </w:r>
      <w:r>
        <w:rPr>
          <w:rFonts w:hint="eastAsia"/>
          <w:sz w:val="18"/>
          <w:szCs w:val="18"/>
        </w:rPr>
        <w:t>配置文件</w:t>
      </w:r>
    </w:p>
    <w:p w:rsidR="00815037" w:rsidRDefault="00815037" w:rsidP="00596A58">
      <w:pPr>
        <w:rPr>
          <w:sz w:val="18"/>
          <w:szCs w:val="18"/>
        </w:rPr>
      </w:pPr>
      <w:r>
        <w:rPr>
          <w:rFonts w:hint="eastAsia"/>
          <w:sz w:val="18"/>
          <w:szCs w:val="18"/>
        </w:rPr>
        <w:t>配置文件可以在</w:t>
      </w:r>
      <w:r>
        <w:rPr>
          <w:rFonts w:hint="eastAsia"/>
          <w:sz w:val="18"/>
          <w:szCs w:val="18"/>
        </w:rPr>
        <w:t>javaScript</w:t>
      </w:r>
      <w:r>
        <w:rPr>
          <w:rFonts w:hint="eastAsia"/>
          <w:sz w:val="18"/>
          <w:szCs w:val="18"/>
        </w:rPr>
        <w:t>代码中</w:t>
      </w:r>
      <w:r>
        <w:rPr>
          <w:rFonts w:hint="eastAsia"/>
          <w:sz w:val="18"/>
          <w:szCs w:val="18"/>
        </w:rPr>
        <w:t>require CSS</w:t>
      </w:r>
      <w:r>
        <w:rPr>
          <w:rFonts w:hint="eastAsia"/>
          <w:sz w:val="18"/>
          <w:szCs w:val="18"/>
        </w:rPr>
        <w:t>模块的时候，不用每次都写一遍</w:t>
      </w:r>
      <w:r>
        <w:rPr>
          <w:rFonts w:hint="eastAsia"/>
          <w:sz w:val="18"/>
          <w:szCs w:val="18"/>
        </w:rPr>
        <w:t>style!css!</w:t>
      </w:r>
      <w:r>
        <w:rPr>
          <w:rFonts w:hint="eastAsia"/>
          <w:sz w:val="18"/>
          <w:szCs w:val="18"/>
        </w:rPr>
        <w:t>了</w:t>
      </w:r>
    </w:p>
    <w:p w:rsidR="00F079DD" w:rsidRDefault="00F079DD" w:rsidP="00596A58">
      <w:pPr>
        <w:rPr>
          <w:sz w:val="18"/>
          <w:szCs w:val="18"/>
        </w:rPr>
      </w:pPr>
      <w:r>
        <w:rPr>
          <w:rFonts w:hint="eastAsia"/>
          <w:sz w:val="18"/>
          <w:szCs w:val="18"/>
        </w:rPr>
        <w:t>webpack.config.js</w:t>
      </w:r>
    </w:p>
    <w:p w:rsidR="009D1E99" w:rsidRPr="009D1E99" w:rsidRDefault="009D1E99" w:rsidP="009D1E99">
      <w:pPr>
        <w:rPr>
          <w:sz w:val="18"/>
          <w:szCs w:val="18"/>
        </w:rPr>
      </w:pPr>
      <w:r w:rsidRPr="009D1E99">
        <w:rPr>
          <w:sz w:val="18"/>
          <w:szCs w:val="18"/>
        </w:rPr>
        <w:t>var path = require('path');</w:t>
      </w:r>
    </w:p>
    <w:p w:rsidR="009D1E99" w:rsidRPr="009D1E99" w:rsidRDefault="009D1E99" w:rsidP="009D1E99">
      <w:pPr>
        <w:rPr>
          <w:sz w:val="18"/>
          <w:szCs w:val="18"/>
        </w:rPr>
      </w:pPr>
      <w:r w:rsidRPr="009D1E99">
        <w:rPr>
          <w:sz w:val="18"/>
          <w:szCs w:val="18"/>
        </w:rPr>
        <w:t>module.exports = {</w:t>
      </w:r>
    </w:p>
    <w:p w:rsidR="009D1E99" w:rsidRPr="009D1E99" w:rsidRDefault="009D1E99" w:rsidP="009D1E99">
      <w:pPr>
        <w:rPr>
          <w:sz w:val="18"/>
          <w:szCs w:val="18"/>
        </w:rPr>
      </w:pPr>
      <w:r w:rsidRPr="009D1E99">
        <w:rPr>
          <w:sz w:val="18"/>
          <w:szCs w:val="18"/>
        </w:rPr>
        <w:tab/>
        <w:t>entry:path.join(__dirname,'index'),</w:t>
      </w:r>
      <w:r w:rsidR="00DC4C72">
        <w:rPr>
          <w:rFonts w:hint="eastAsia"/>
          <w:sz w:val="18"/>
          <w:szCs w:val="18"/>
        </w:rPr>
        <w:t>//</w:t>
      </w:r>
      <w:r w:rsidR="00DC4C72">
        <w:rPr>
          <w:rFonts w:hint="eastAsia"/>
          <w:sz w:val="18"/>
          <w:szCs w:val="18"/>
        </w:rPr>
        <w:t>项目入口文件</w:t>
      </w:r>
    </w:p>
    <w:p w:rsidR="009D1E99" w:rsidRPr="009D1E99" w:rsidRDefault="009D1E99" w:rsidP="009D1E99">
      <w:pPr>
        <w:rPr>
          <w:sz w:val="18"/>
          <w:szCs w:val="18"/>
        </w:rPr>
      </w:pPr>
      <w:r w:rsidRPr="009D1E99">
        <w:rPr>
          <w:sz w:val="18"/>
          <w:szCs w:val="18"/>
        </w:rPr>
        <w:lastRenderedPageBreak/>
        <w:tab/>
        <w:t>output:{</w:t>
      </w:r>
      <w:r w:rsidR="00DC4C72">
        <w:rPr>
          <w:rFonts w:hint="eastAsia"/>
          <w:sz w:val="18"/>
          <w:szCs w:val="18"/>
        </w:rPr>
        <w:t>//</w:t>
      </w:r>
      <w:r w:rsidR="00DC4C72">
        <w:rPr>
          <w:rFonts w:hint="eastAsia"/>
          <w:sz w:val="18"/>
          <w:szCs w:val="18"/>
        </w:rPr>
        <w:t>输出目录</w:t>
      </w:r>
    </w:p>
    <w:p w:rsidR="009D1E99" w:rsidRPr="009D1E99" w:rsidRDefault="009D1E99" w:rsidP="009D1E99">
      <w:pPr>
        <w:rPr>
          <w:sz w:val="18"/>
          <w:szCs w:val="18"/>
        </w:rPr>
      </w:pPr>
      <w:r w:rsidRPr="009D1E99">
        <w:rPr>
          <w:sz w:val="18"/>
          <w:szCs w:val="18"/>
        </w:rPr>
        <w:tab/>
      </w:r>
      <w:r w:rsidRPr="009D1E99">
        <w:rPr>
          <w:sz w:val="18"/>
          <w:szCs w:val="18"/>
        </w:rPr>
        <w:tab/>
        <w:t>path:__dirname,</w:t>
      </w:r>
      <w:r w:rsidR="00DC4C72" w:rsidRPr="009D1E99">
        <w:rPr>
          <w:sz w:val="18"/>
          <w:szCs w:val="18"/>
        </w:rPr>
        <w:t xml:space="preserve"> </w:t>
      </w:r>
    </w:p>
    <w:p w:rsidR="00DC4C72" w:rsidRDefault="009D1E99" w:rsidP="009D1E99">
      <w:pPr>
        <w:rPr>
          <w:sz w:val="18"/>
          <w:szCs w:val="18"/>
        </w:rPr>
      </w:pPr>
      <w:r w:rsidRPr="009D1E99">
        <w:rPr>
          <w:sz w:val="18"/>
          <w:szCs w:val="18"/>
        </w:rPr>
        <w:tab/>
      </w:r>
      <w:r w:rsidRPr="009D1E99">
        <w:rPr>
          <w:sz w:val="18"/>
          <w:szCs w:val="18"/>
        </w:rPr>
        <w:tab/>
        <w:t>filename:'bundle.js'</w:t>
      </w:r>
      <w:r w:rsidR="00AB5C3C">
        <w:rPr>
          <w:rFonts w:hint="eastAsia"/>
          <w:sz w:val="18"/>
          <w:szCs w:val="18"/>
        </w:rPr>
        <w:t>,//</w:t>
      </w:r>
      <w:r w:rsidR="00DC4C72">
        <w:rPr>
          <w:rFonts w:hint="eastAsia"/>
          <w:sz w:val="18"/>
          <w:szCs w:val="18"/>
        </w:rPr>
        <w:t>输出文件名</w:t>
      </w:r>
    </w:p>
    <w:p w:rsidR="00DC4C72" w:rsidRPr="009D1E99" w:rsidRDefault="00DC4C72" w:rsidP="009D1E99">
      <w:pPr>
        <w:rPr>
          <w:sz w:val="18"/>
          <w:szCs w:val="18"/>
        </w:rPr>
      </w:pPr>
      <w:r>
        <w:rPr>
          <w:rFonts w:hint="eastAsia"/>
          <w:sz w:val="18"/>
          <w:szCs w:val="18"/>
        </w:rPr>
        <w:tab/>
      </w:r>
      <w:r>
        <w:rPr>
          <w:rFonts w:hint="eastAsia"/>
          <w:sz w:val="18"/>
          <w:szCs w:val="18"/>
        </w:rPr>
        <w:tab/>
        <w:t>publicPath:</w:t>
      </w:r>
      <w:r>
        <w:rPr>
          <w:sz w:val="18"/>
          <w:szCs w:val="18"/>
        </w:rPr>
        <w:t>””</w:t>
      </w:r>
      <w:r w:rsidR="00AB5C3C">
        <w:rPr>
          <w:rFonts w:hint="eastAsia"/>
          <w:sz w:val="18"/>
          <w:szCs w:val="18"/>
        </w:rPr>
        <w:t>//</w:t>
      </w:r>
      <w:r>
        <w:rPr>
          <w:rFonts w:hint="eastAsia"/>
          <w:sz w:val="18"/>
          <w:szCs w:val="18"/>
        </w:rPr>
        <w:t>输出目录所对应的外部路径</w:t>
      </w:r>
      <w:r w:rsidR="00AB5C3C">
        <w:rPr>
          <w:rFonts w:hint="eastAsia"/>
          <w:sz w:val="18"/>
          <w:szCs w:val="18"/>
        </w:rPr>
        <w:t>http://cdn.example.com/static/(bundle.js)</w:t>
      </w:r>
    </w:p>
    <w:p w:rsidR="009D1E99" w:rsidRPr="009D1E99" w:rsidRDefault="009D1E99" w:rsidP="009D1E99">
      <w:pPr>
        <w:rPr>
          <w:sz w:val="18"/>
          <w:szCs w:val="18"/>
        </w:rPr>
      </w:pPr>
      <w:r w:rsidRPr="009D1E99">
        <w:rPr>
          <w:sz w:val="18"/>
          <w:szCs w:val="18"/>
        </w:rPr>
        <w:tab/>
        <w:t>},</w:t>
      </w:r>
    </w:p>
    <w:p w:rsidR="009D1E99" w:rsidRPr="009D1E99" w:rsidRDefault="009D1E99" w:rsidP="009D1E99">
      <w:pPr>
        <w:rPr>
          <w:sz w:val="18"/>
          <w:szCs w:val="18"/>
        </w:rPr>
      </w:pPr>
      <w:r w:rsidRPr="009D1E99">
        <w:rPr>
          <w:sz w:val="18"/>
          <w:szCs w:val="18"/>
        </w:rPr>
        <w:tab/>
        <w:t>module:{</w:t>
      </w:r>
    </w:p>
    <w:p w:rsidR="009D1E99" w:rsidRPr="009D1E99" w:rsidRDefault="009D1E99" w:rsidP="009D1E99">
      <w:pPr>
        <w:rPr>
          <w:sz w:val="18"/>
          <w:szCs w:val="18"/>
        </w:rPr>
      </w:pPr>
      <w:r w:rsidRPr="009D1E99">
        <w:rPr>
          <w:sz w:val="18"/>
          <w:szCs w:val="18"/>
        </w:rPr>
        <w:tab/>
      </w:r>
      <w:r w:rsidRPr="009D1E99">
        <w:rPr>
          <w:sz w:val="18"/>
          <w:szCs w:val="18"/>
        </w:rPr>
        <w:tab/>
        <w:t>loaders:[</w:t>
      </w:r>
    </w:p>
    <w:p w:rsidR="009D1E99" w:rsidRPr="009D1E99" w:rsidRDefault="009D1E99" w:rsidP="009D1E99">
      <w:pPr>
        <w:rPr>
          <w:sz w:val="18"/>
          <w:szCs w:val="18"/>
        </w:rPr>
      </w:pPr>
      <w:r w:rsidRPr="009D1E99">
        <w:rPr>
          <w:sz w:val="18"/>
          <w:szCs w:val="18"/>
        </w:rPr>
        <w:tab/>
      </w:r>
      <w:r w:rsidRPr="009D1E99">
        <w:rPr>
          <w:sz w:val="18"/>
          <w:szCs w:val="18"/>
        </w:rPr>
        <w:tab/>
      </w:r>
      <w:r w:rsidRPr="009D1E99">
        <w:rPr>
          <w:sz w:val="18"/>
          <w:szCs w:val="18"/>
        </w:rPr>
        <w:tab/>
        <w:t>{</w:t>
      </w:r>
    </w:p>
    <w:p w:rsidR="009D1E99" w:rsidRPr="009D1E99" w:rsidRDefault="009D1E99" w:rsidP="009D1E99">
      <w:pPr>
        <w:rPr>
          <w:sz w:val="18"/>
          <w:szCs w:val="18"/>
        </w:rPr>
      </w:pPr>
      <w:r w:rsidRPr="009D1E99">
        <w:rPr>
          <w:sz w:val="18"/>
          <w:szCs w:val="18"/>
        </w:rPr>
        <w:tab/>
      </w:r>
      <w:r w:rsidRPr="009D1E99">
        <w:rPr>
          <w:sz w:val="18"/>
          <w:szCs w:val="18"/>
        </w:rPr>
        <w:tab/>
      </w:r>
      <w:r w:rsidRPr="009D1E99">
        <w:rPr>
          <w:sz w:val="18"/>
          <w:szCs w:val="18"/>
        </w:rPr>
        <w:tab/>
      </w:r>
      <w:r w:rsidRPr="009D1E99">
        <w:rPr>
          <w:sz w:val="18"/>
          <w:szCs w:val="18"/>
        </w:rPr>
        <w:tab/>
        <w:t>test:/\.css$/,</w:t>
      </w:r>
    </w:p>
    <w:p w:rsidR="009D1E99" w:rsidRPr="009D1E99" w:rsidRDefault="009D1E99" w:rsidP="009D1E99">
      <w:pPr>
        <w:rPr>
          <w:sz w:val="18"/>
          <w:szCs w:val="18"/>
        </w:rPr>
      </w:pPr>
      <w:r w:rsidRPr="009D1E99">
        <w:rPr>
          <w:sz w:val="18"/>
          <w:szCs w:val="18"/>
        </w:rPr>
        <w:tab/>
      </w:r>
      <w:r w:rsidRPr="009D1E99">
        <w:rPr>
          <w:sz w:val="18"/>
          <w:szCs w:val="18"/>
        </w:rPr>
        <w:tab/>
      </w:r>
      <w:r w:rsidRPr="009D1E99">
        <w:rPr>
          <w:sz w:val="18"/>
          <w:szCs w:val="18"/>
        </w:rPr>
        <w:tab/>
      </w:r>
      <w:r w:rsidRPr="009D1E99">
        <w:rPr>
          <w:sz w:val="18"/>
          <w:szCs w:val="18"/>
        </w:rPr>
        <w:tab/>
        <w:t>loaders:['style-loader','css-loader']</w:t>
      </w:r>
    </w:p>
    <w:p w:rsidR="009D1E99" w:rsidRPr="009D1E99" w:rsidRDefault="009D1E99" w:rsidP="009D1E99">
      <w:pPr>
        <w:rPr>
          <w:sz w:val="18"/>
          <w:szCs w:val="18"/>
        </w:rPr>
      </w:pPr>
      <w:r w:rsidRPr="009D1E99">
        <w:rPr>
          <w:sz w:val="18"/>
          <w:szCs w:val="18"/>
        </w:rPr>
        <w:tab/>
      </w:r>
      <w:r w:rsidRPr="009D1E99">
        <w:rPr>
          <w:sz w:val="18"/>
          <w:szCs w:val="18"/>
        </w:rPr>
        <w:tab/>
      </w:r>
      <w:r w:rsidRPr="009D1E99">
        <w:rPr>
          <w:sz w:val="18"/>
          <w:szCs w:val="18"/>
        </w:rPr>
        <w:tab/>
        <w:t>}</w:t>
      </w:r>
    </w:p>
    <w:p w:rsidR="009D1E99" w:rsidRPr="009D1E99" w:rsidRDefault="009D1E99" w:rsidP="009D1E99">
      <w:pPr>
        <w:rPr>
          <w:sz w:val="18"/>
          <w:szCs w:val="18"/>
        </w:rPr>
      </w:pPr>
      <w:r w:rsidRPr="009D1E99">
        <w:rPr>
          <w:sz w:val="18"/>
          <w:szCs w:val="18"/>
        </w:rPr>
        <w:tab/>
      </w:r>
      <w:r w:rsidRPr="009D1E99">
        <w:rPr>
          <w:sz w:val="18"/>
          <w:szCs w:val="18"/>
        </w:rPr>
        <w:tab/>
        <w:t>]</w:t>
      </w:r>
    </w:p>
    <w:p w:rsidR="009D1E99" w:rsidRPr="009D1E99" w:rsidRDefault="009D1E99" w:rsidP="009D1E99">
      <w:pPr>
        <w:rPr>
          <w:sz w:val="18"/>
          <w:szCs w:val="18"/>
        </w:rPr>
      </w:pPr>
      <w:r w:rsidRPr="009D1E99">
        <w:rPr>
          <w:sz w:val="18"/>
          <w:szCs w:val="18"/>
        </w:rPr>
        <w:tab/>
        <w:t>}</w:t>
      </w:r>
    </w:p>
    <w:p w:rsidR="00F079DD" w:rsidRDefault="009D1E99" w:rsidP="009D1E99">
      <w:pPr>
        <w:rPr>
          <w:sz w:val="18"/>
          <w:szCs w:val="18"/>
        </w:rPr>
      </w:pPr>
      <w:r w:rsidRPr="009D1E99">
        <w:rPr>
          <w:sz w:val="18"/>
          <w:szCs w:val="18"/>
        </w:rPr>
        <w:t>}</w:t>
      </w:r>
    </w:p>
    <w:p w:rsidR="00815037" w:rsidRDefault="00815037" w:rsidP="00815037">
      <w:pPr>
        <w:pStyle w:val="3"/>
      </w:pPr>
      <w:r>
        <w:rPr>
          <w:rFonts w:hint="eastAsia"/>
        </w:rPr>
        <w:t>2.25</w:t>
      </w:r>
      <w:r>
        <w:rPr>
          <w:rFonts w:hint="eastAsia"/>
        </w:rPr>
        <w:t>作用</w:t>
      </w:r>
      <w:r>
        <w:rPr>
          <w:rFonts w:hint="eastAsia"/>
        </w:rPr>
        <w:t>plugin</w:t>
      </w:r>
    </w:p>
    <w:p w:rsidR="00815037" w:rsidRDefault="00815037" w:rsidP="00603827">
      <w:pPr>
        <w:ind w:firstLine="720"/>
      </w:pPr>
      <w:r>
        <w:rPr>
          <w:rFonts w:hint="eastAsia"/>
        </w:rPr>
        <w:t>plugin</w:t>
      </w:r>
      <w:r>
        <w:rPr>
          <w:rFonts w:hint="eastAsia"/>
        </w:rPr>
        <w:t>作用是为了完成</w:t>
      </w:r>
      <w:r>
        <w:rPr>
          <w:rFonts w:hint="eastAsia"/>
        </w:rPr>
        <w:t>loader</w:t>
      </w:r>
      <w:r>
        <w:rPr>
          <w:rFonts w:hint="eastAsia"/>
        </w:rPr>
        <w:t>完成不了的功能，如自动生</w:t>
      </w:r>
      <w:r w:rsidR="00603827">
        <w:rPr>
          <w:rFonts w:hint="eastAsia"/>
        </w:rPr>
        <w:t>项目的</w:t>
      </w:r>
      <w:r w:rsidR="00603827">
        <w:rPr>
          <w:rFonts w:hint="eastAsia"/>
        </w:rPr>
        <w:t>HTML</w:t>
      </w:r>
      <w:r w:rsidR="00603827">
        <w:rPr>
          <w:rFonts w:hint="eastAsia"/>
        </w:rPr>
        <w:t>页面在（</w:t>
      </w:r>
      <w:r w:rsidR="00603827">
        <w:rPr>
          <w:rFonts w:hint="eastAsia"/>
        </w:rPr>
        <w:t>HtmlWebpackPlugin</w:t>
      </w:r>
      <w:r w:rsidR="00603827">
        <w:rPr>
          <w:rFonts w:hint="eastAsia"/>
        </w:rPr>
        <w:t>）、向构建过程中注入环境变量（</w:t>
      </w:r>
      <w:r w:rsidR="00603827">
        <w:rPr>
          <w:rFonts w:hint="eastAsia"/>
        </w:rPr>
        <w:t>EnvironmentPlugin</w:t>
      </w:r>
      <w:r w:rsidR="00603827">
        <w:rPr>
          <w:rFonts w:hint="eastAsia"/>
        </w:rPr>
        <w:t>）、向块（</w:t>
      </w:r>
      <w:r w:rsidR="00603827">
        <w:rPr>
          <w:rFonts w:hint="eastAsia"/>
        </w:rPr>
        <w:t>chunk</w:t>
      </w:r>
      <w:r w:rsidR="00603827">
        <w:rPr>
          <w:rFonts w:hint="eastAsia"/>
        </w:rPr>
        <w:t>）的结果文件中添加注释信息（</w:t>
      </w:r>
      <w:r w:rsidR="00603827">
        <w:rPr>
          <w:rFonts w:hint="eastAsia"/>
        </w:rPr>
        <w:t>BannerPlugin</w:t>
      </w:r>
      <w:r w:rsidR="00603827">
        <w:rPr>
          <w:rFonts w:hint="eastAsia"/>
        </w:rPr>
        <w:t>）等。</w:t>
      </w:r>
    </w:p>
    <w:p w:rsidR="00603827" w:rsidRDefault="00603827" w:rsidP="00603827">
      <w:pPr>
        <w:pStyle w:val="4"/>
      </w:pPr>
      <w:r>
        <w:rPr>
          <w:rFonts w:hint="eastAsia"/>
        </w:rPr>
        <w:t>1</w:t>
      </w:r>
      <w:r>
        <w:rPr>
          <w:rFonts w:hint="eastAsia"/>
        </w:rPr>
        <w:t>、</w:t>
      </w:r>
      <w:r>
        <w:rPr>
          <w:rFonts w:hint="eastAsia"/>
        </w:rPr>
        <w:t>HtmlWebpackPlugin</w:t>
      </w:r>
    </w:p>
    <w:p w:rsidR="005F73DA" w:rsidRDefault="005F73DA" w:rsidP="005F73DA">
      <w:pPr>
        <w:ind w:firstLine="720"/>
      </w:pPr>
      <w:r>
        <w:rPr>
          <w:rFonts w:hint="eastAsia"/>
        </w:rPr>
        <w:t xml:space="preserve">npm i </w:t>
      </w:r>
      <w:r w:rsidRPr="005F73DA">
        <w:rPr>
          <w:rFonts w:hint="eastAsia"/>
        </w:rPr>
        <w:t>html-</w:t>
      </w:r>
      <w:r>
        <w:rPr>
          <w:rFonts w:hint="eastAsia"/>
        </w:rPr>
        <w:t xml:space="preserve">webpack-plugin </w:t>
      </w:r>
      <w:r w:rsidR="00694B9F">
        <w:rPr>
          <w:rFonts w:hint="eastAsia"/>
        </w:rPr>
        <w:t>--</w:t>
      </w:r>
      <w:r>
        <w:rPr>
          <w:rFonts w:hint="eastAsia"/>
        </w:rPr>
        <w:t>save</w:t>
      </w:r>
      <w:r w:rsidR="00694B9F">
        <w:rPr>
          <w:rFonts w:hint="eastAsia"/>
        </w:rPr>
        <w:t>-</w:t>
      </w:r>
      <w:r>
        <w:rPr>
          <w:rFonts w:hint="eastAsia"/>
        </w:rPr>
        <w:t>dev</w:t>
      </w:r>
    </w:p>
    <w:p w:rsidR="00603827" w:rsidRDefault="00603827" w:rsidP="00603827">
      <w:pPr>
        <w:ind w:firstLine="720"/>
      </w:pPr>
      <w:r>
        <w:rPr>
          <w:rFonts w:hint="eastAsia"/>
        </w:rPr>
        <w:t>上面例子中的构建生成结果文件</w:t>
      </w:r>
      <w:r>
        <w:rPr>
          <w:rFonts w:hint="eastAsia"/>
        </w:rPr>
        <w:t>bundle.js</w:t>
      </w:r>
      <w:r>
        <w:rPr>
          <w:rFonts w:hint="eastAsia"/>
        </w:rPr>
        <w:t>。一方面，</w:t>
      </w:r>
      <w:r>
        <w:rPr>
          <w:rFonts w:hint="eastAsia"/>
        </w:rPr>
        <w:t>budle.js</w:t>
      </w:r>
      <w:r>
        <w:rPr>
          <w:rFonts w:hint="eastAsia"/>
        </w:rPr>
        <w:t>是在</w:t>
      </w:r>
      <w:r>
        <w:rPr>
          <w:rFonts w:hint="eastAsia"/>
        </w:rPr>
        <w:t>webpack.config.js</w:t>
      </w:r>
      <w:r>
        <w:rPr>
          <w:rFonts w:hint="eastAsia"/>
        </w:rPr>
        <w:t>中配置的</w:t>
      </w:r>
      <w:r>
        <w:rPr>
          <w:rFonts w:hint="eastAsia"/>
        </w:rPr>
        <w:t>output.filename</w:t>
      </w:r>
      <w:r>
        <w:rPr>
          <w:rFonts w:hint="eastAsia"/>
        </w:rPr>
        <w:t>的值，在这里直接取固定值不方便后续维护者</w:t>
      </w:r>
      <w:r>
        <w:rPr>
          <w:rFonts w:hint="eastAsia"/>
        </w:rPr>
        <w:t>;</w:t>
      </w:r>
      <w:r>
        <w:rPr>
          <w:rFonts w:hint="eastAsia"/>
        </w:rPr>
        <w:t>另一方面，为了充分利用浏览器的缓存，提高页面的加载速度，在生产环境中常常会向静态文件的文件名添加</w:t>
      </w:r>
      <w:r>
        <w:rPr>
          <w:rFonts w:hint="eastAsia"/>
        </w:rPr>
        <w:t>MD5</w:t>
      </w:r>
      <w:r>
        <w:rPr>
          <w:rFonts w:hint="eastAsia"/>
        </w:rPr>
        <w:t>戳，即使用</w:t>
      </w:r>
      <w:r>
        <w:rPr>
          <w:rFonts w:hint="eastAsia"/>
        </w:rPr>
        <w:t>bundle_[hash].js</w:t>
      </w:r>
      <w:r>
        <w:rPr>
          <w:rFonts w:hint="eastAsia"/>
        </w:rPr>
        <w:t>而不是</w:t>
      </w:r>
      <w:r>
        <w:rPr>
          <w:rFonts w:hint="eastAsia"/>
        </w:rPr>
        <w:t>bundle.js</w:t>
      </w:r>
      <w:r>
        <w:rPr>
          <w:rFonts w:hint="eastAsia"/>
        </w:rPr>
        <w:t>，这里的</w:t>
      </w:r>
      <w:r>
        <w:rPr>
          <w:rFonts w:hint="eastAsia"/>
        </w:rPr>
        <w:t>[hash]</w:t>
      </w:r>
      <w:r>
        <w:rPr>
          <w:rFonts w:hint="eastAsia"/>
        </w:rPr>
        <w:t>会在构建被该</w:t>
      </w:r>
      <w:r>
        <w:rPr>
          <w:rFonts w:hint="eastAsia"/>
        </w:rPr>
        <w:t>chunk</w:t>
      </w:r>
      <w:r>
        <w:rPr>
          <w:rFonts w:hint="eastAsia"/>
        </w:rPr>
        <w:t>内容的</w:t>
      </w:r>
      <w:r>
        <w:rPr>
          <w:rFonts w:hint="eastAsia"/>
        </w:rPr>
        <w:t>MD5</w:t>
      </w:r>
      <w:r>
        <w:rPr>
          <w:rFonts w:hint="eastAsia"/>
        </w:rPr>
        <w:t>结果替换，以实现内容不变则文件名不变，内容改变导致文件名改变。在这样的情况下，在</w:t>
      </w:r>
      <w:r>
        <w:rPr>
          <w:rFonts w:hint="eastAsia"/>
        </w:rPr>
        <w:t>HTML</w:t>
      </w:r>
      <w:r>
        <w:rPr>
          <w:rFonts w:hint="eastAsia"/>
        </w:rPr>
        <w:t>页面中给定结果文件的路径就变得不太现实。</w:t>
      </w:r>
    </w:p>
    <w:p w:rsidR="00603827" w:rsidRDefault="00603827" w:rsidP="00603827">
      <w:pPr>
        <w:ind w:firstLine="720"/>
      </w:pPr>
      <w:r>
        <w:rPr>
          <w:rFonts w:hint="eastAsia"/>
        </w:rPr>
        <w:t>而</w:t>
      </w:r>
      <w:r>
        <w:rPr>
          <w:rFonts w:hint="eastAsia"/>
        </w:rPr>
        <w:t>HtmlWebpackPlugin</w:t>
      </w:r>
      <w:r>
        <w:rPr>
          <w:rFonts w:hint="eastAsia"/>
        </w:rPr>
        <w:t>正是为了解决这一问题而生，它会自动生成一个几乎为空的</w:t>
      </w:r>
      <w:r>
        <w:rPr>
          <w:rFonts w:hint="eastAsia"/>
        </w:rPr>
        <w:t>HTML</w:t>
      </w:r>
      <w:r>
        <w:rPr>
          <w:rFonts w:hint="eastAsia"/>
        </w:rPr>
        <w:t>页面，并向其中注入构建的结果文件路径，即使路径中包含动态的内容，如</w:t>
      </w:r>
      <w:r>
        <w:rPr>
          <w:rFonts w:hint="eastAsia"/>
        </w:rPr>
        <w:t>MD5</w:t>
      </w:r>
      <w:r>
        <w:rPr>
          <w:rFonts w:hint="eastAsia"/>
        </w:rPr>
        <w:t>戳，也能够完美处理。</w:t>
      </w:r>
    </w:p>
    <w:p w:rsidR="00603827" w:rsidRDefault="00603827" w:rsidP="00603827">
      <w:pPr>
        <w:ind w:firstLine="720"/>
      </w:pPr>
      <w:r>
        <w:rPr>
          <w:rFonts w:hint="eastAsia"/>
        </w:rPr>
        <w:t>了解了</w:t>
      </w:r>
      <w:r>
        <w:rPr>
          <w:rFonts w:hint="eastAsia"/>
        </w:rPr>
        <w:t>HtmlWebpackPlugin</w:t>
      </w:r>
      <w:r>
        <w:rPr>
          <w:rFonts w:hint="eastAsia"/>
        </w:rPr>
        <w:t>的能力，下面来将它引入岐途到先前的项目中（完成代码见</w:t>
      </w:r>
      <w:r>
        <w:rPr>
          <w:rFonts w:hint="eastAsia"/>
        </w:rPr>
        <w:t>chapter2/part4</w:t>
      </w:r>
      <w:r>
        <w:rPr>
          <w:rFonts w:hint="eastAsia"/>
        </w:rPr>
        <w:t>）。</w:t>
      </w:r>
    </w:p>
    <w:p w:rsidR="00603827" w:rsidRDefault="005F73DA" w:rsidP="005F73DA">
      <w:pPr>
        <w:pStyle w:val="4"/>
      </w:pPr>
      <w:r>
        <w:rPr>
          <w:rFonts w:hint="eastAsia"/>
        </w:rPr>
        <w:lastRenderedPageBreak/>
        <w:t>2</w:t>
      </w:r>
      <w:r>
        <w:rPr>
          <w:rFonts w:hint="eastAsia"/>
        </w:rPr>
        <w:t>、</w:t>
      </w:r>
      <w:r w:rsidR="00603827">
        <w:rPr>
          <w:rFonts w:hint="eastAsia"/>
        </w:rPr>
        <w:t>安装</w:t>
      </w:r>
      <w:r w:rsidR="00603827">
        <w:rPr>
          <w:rFonts w:hint="eastAsia"/>
        </w:rPr>
        <w:t>plugin</w:t>
      </w:r>
    </w:p>
    <w:p w:rsidR="00094561" w:rsidRDefault="00094561" w:rsidP="00603827">
      <w:r>
        <w:rPr>
          <w:rFonts w:hint="eastAsia"/>
        </w:rPr>
        <w:tab/>
      </w:r>
      <w:r>
        <w:rPr>
          <w:rFonts w:hint="eastAsia"/>
        </w:rPr>
        <w:t>前面介绍到，</w:t>
      </w:r>
      <w:r>
        <w:rPr>
          <w:rFonts w:hint="eastAsia"/>
        </w:rPr>
        <w:t>webpack</w:t>
      </w:r>
      <w:r>
        <w:rPr>
          <w:rFonts w:hint="eastAsia"/>
        </w:rPr>
        <w:t>会内置一部分</w:t>
      </w:r>
      <w:r>
        <w:rPr>
          <w:rFonts w:hint="eastAsia"/>
        </w:rPr>
        <w:t>plugin</w:t>
      </w:r>
      <w:r>
        <w:rPr>
          <w:rFonts w:hint="eastAsia"/>
        </w:rPr>
        <w:t>，用内置的</w:t>
      </w:r>
      <w:r>
        <w:rPr>
          <w:rFonts w:hint="eastAsia"/>
        </w:rPr>
        <w:t>plugin</w:t>
      </w:r>
      <w:r>
        <w:rPr>
          <w:rFonts w:hint="eastAsia"/>
        </w:rPr>
        <w:t>时，不需要额外安装，直接使用即可。</w:t>
      </w:r>
    </w:p>
    <w:p w:rsidR="00094561" w:rsidRDefault="00094561" w:rsidP="00603827">
      <w:r>
        <w:rPr>
          <w:rFonts w:hint="eastAsia"/>
        </w:rPr>
        <w:tab/>
        <w:t>var webpack = require(</w:t>
      </w:r>
      <w:r>
        <w:t>‘</w:t>
      </w:r>
      <w:r>
        <w:rPr>
          <w:rFonts w:hint="eastAsia"/>
        </w:rPr>
        <w:t>webpack</w:t>
      </w:r>
      <w:r>
        <w:t>’</w:t>
      </w:r>
      <w:r>
        <w:rPr>
          <w:rFonts w:hint="eastAsia"/>
        </w:rPr>
        <w:t>);</w:t>
      </w:r>
    </w:p>
    <w:p w:rsidR="00094561" w:rsidRPr="00094561" w:rsidRDefault="00094561" w:rsidP="00603827">
      <w:r>
        <w:rPr>
          <w:rFonts w:hint="eastAsia"/>
        </w:rPr>
        <w:tab/>
        <w:t>webpack.BannerPlugin; //</w:t>
      </w:r>
      <w:r>
        <w:rPr>
          <w:rFonts w:hint="eastAsia"/>
        </w:rPr>
        <w:t>这样就可以直接获取</w:t>
      </w:r>
      <w:r>
        <w:rPr>
          <w:rFonts w:hint="eastAsia"/>
        </w:rPr>
        <w:t>BannerPlugin</w:t>
      </w:r>
    </w:p>
    <w:p w:rsidR="00603827" w:rsidRDefault="00094561" w:rsidP="00603827">
      <w:pPr>
        <w:ind w:firstLine="720"/>
      </w:pPr>
      <w:r>
        <w:rPr>
          <w:rFonts w:hint="eastAsia"/>
        </w:rPr>
        <w:t>而</w:t>
      </w:r>
      <w:r>
        <w:rPr>
          <w:rFonts w:hint="eastAsia"/>
        </w:rPr>
        <w:t>HtmlWebpackPluginua</w:t>
      </w:r>
      <w:r>
        <w:rPr>
          <w:rFonts w:hint="eastAsia"/>
        </w:rPr>
        <w:t>并不是内置</w:t>
      </w:r>
      <w:r>
        <w:rPr>
          <w:rFonts w:hint="eastAsia"/>
        </w:rPr>
        <w:t>plugin</w:t>
      </w:r>
      <w:r>
        <w:rPr>
          <w:rFonts w:hint="eastAsia"/>
        </w:rPr>
        <w:t>，它在</w:t>
      </w:r>
      <w:r>
        <w:rPr>
          <w:rFonts w:hint="eastAsia"/>
        </w:rPr>
        <w:t>npm</w:t>
      </w:r>
      <w:r>
        <w:rPr>
          <w:rFonts w:hint="eastAsia"/>
        </w:rPr>
        <w:t>包</w:t>
      </w:r>
      <w:r>
        <w:rPr>
          <w:rFonts w:hint="eastAsia"/>
        </w:rPr>
        <w:t>html-webpack-plugin</w:t>
      </w:r>
      <w:r>
        <w:rPr>
          <w:rFonts w:hint="eastAsia"/>
        </w:rPr>
        <w:t>中实现。注意对不同版本包</w:t>
      </w:r>
      <w:r>
        <w:rPr>
          <w:rFonts w:hint="eastAsia"/>
        </w:rPr>
        <w:t>html-webpack-plugin</w:t>
      </w:r>
      <w:r>
        <w:rPr>
          <w:rFonts w:hint="eastAsia"/>
        </w:rPr>
        <w:t>，其用法与配置格式可能会不一致）。</w:t>
      </w:r>
    </w:p>
    <w:p w:rsidR="00094561" w:rsidRDefault="00094561" w:rsidP="00603827">
      <w:pPr>
        <w:ind w:firstLine="720"/>
      </w:pPr>
      <w:r>
        <w:rPr>
          <w:rFonts w:hint="eastAsia"/>
        </w:rPr>
        <w:t xml:space="preserve">npm i </w:t>
      </w:r>
      <w:hyperlink r:id="rId42" w:history="1">
        <w:r w:rsidRPr="00017815">
          <w:rPr>
            <w:rStyle w:val="a7"/>
            <w:rFonts w:hint="eastAsia"/>
          </w:rPr>
          <w:t>html-webpack-plugin@1.7.0</w:t>
        </w:r>
      </w:hyperlink>
      <w:r>
        <w:rPr>
          <w:rFonts w:hint="eastAsia"/>
        </w:rPr>
        <w:t xml:space="preserve"> </w:t>
      </w:r>
      <w:r>
        <w:t>–</w:t>
      </w:r>
      <w:r>
        <w:rPr>
          <w:rFonts w:hint="eastAsia"/>
        </w:rPr>
        <w:t>save</w:t>
      </w:r>
      <w:r>
        <w:t>—</w:t>
      </w:r>
      <w:r>
        <w:rPr>
          <w:rFonts w:hint="eastAsia"/>
        </w:rPr>
        <w:t>dev</w:t>
      </w:r>
    </w:p>
    <w:p w:rsidR="00094561" w:rsidRDefault="00094561" w:rsidP="00603827">
      <w:pPr>
        <w:ind w:firstLine="720"/>
      </w:pPr>
      <w:r>
        <w:rPr>
          <w:rFonts w:hint="eastAsia"/>
        </w:rPr>
        <w:t>安装完后，在</w:t>
      </w:r>
      <w:r>
        <w:rPr>
          <w:rFonts w:hint="eastAsia"/>
        </w:rPr>
        <w:t>webpack.config.js</w:t>
      </w:r>
      <w:r>
        <w:rPr>
          <w:rFonts w:hint="eastAsia"/>
        </w:rPr>
        <w:t>中就可以获取这个插件了。</w:t>
      </w:r>
    </w:p>
    <w:p w:rsidR="00094561" w:rsidRDefault="00094561" w:rsidP="00603827">
      <w:pPr>
        <w:ind w:firstLine="720"/>
      </w:pPr>
      <w:r>
        <w:rPr>
          <w:rFonts w:hint="eastAsia"/>
        </w:rPr>
        <w:t>war HtmlWebpackPlugin = require(</w:t>
      </w:r>
      <w:r>
        <w:t>“</w:t>
      </w:r>
      <w:r>
        <w:rPr>
          <w:rFonts w:hint="eastAsia"/>
        </w:rPr>
        <w:t>html-webpack-plugin</w:t>
      </w:r>
      <w:r>
        <w:t>”</w:t>
      </w:r>
      <w:r>
        <w:rPr>
          <w:rFonts w:hint="eastAsia"/>
        </w:rPr>
        <w:t>);</w:t>
      </w:r>
    </w:p>
    <w:p w:rsidR="00094561" w:rsidRDefault="00094561" w:rsidP="00094561">
      <w:pPr>
        <w:pStyle w:val="4"/>
      </w:pPr>
      <w:r>
        <w:rPr>
          <w:rFonts w:hint="eastAsia"/>
        </w:rPr>
        <w:t>3</w:t>
      </w:r>
      <w:r>
        <w:rPr>
          <w:rFonts w:hint="eastAsia"/>
        </w:rPr>
        <w:t>、配置</w:t>
      </w:r>
      <w:r>
        <w:rPr>
          <w:rFonts w:hint="eastAsia"/>
        </w:rPr>
        <w:t>plugin</w:t>
      </w:r>
    </w:p>
    <w:p w:rsidR="00094561" w:rsidRDefault="00094561" w:rsidP="00094561">
      <w:r>
        <w:rPr>
          <w:rFonts w:hint="eastAsia"/>
        </w:rPr>
        <w:tab/>
      </w:r>
      <w:r>
        <w:rPr>
          <w:rFonts w:hint="eastAsia"/>
        </w:rPr>
        <w:t>配置</w:t>
      </w:r>
      <w:r>
        <w:rPr>
          <w:rFonts w:hint="eastAsia"/>
        </w:rPr>
        <w:t>HtmlWebpackPlugin</w:t>
      </w:r>
      <w:r>
        <w:rPr>
          <w:rFonts w:hint="eastAsia"/>
        </w:rPr>
        <w:t>，</w:t>
      </w:r>
      <w:r>
        <w:rPr>
          <w:rFonts w:hint="eastAsia"/>
        </w:rPr>
        <w:t>plugin</w:t>
      </w:r>
      <w:r>
        <w:rPr>
          <w:rFonts w:hint="eastAsia"/>
        </w:rPr>
        <w:t>相关配置对应</w:t>
      </w:r>
      <w:r>
        <w:rPr>
          <w:rFonts w:hint="eastAsia"/>
        </w:rPr>
        <w:t>webpack</w:t>
      </w:r>
      <w:r>
        <w:rPr>
          <w:rFonts w:hint="eastAsia"/>
        </w:rPr>
        <w:t>配置信息中的</w:t>
      </w:r>
      <w:r>
        <w:rPr>
          <w:rFonts w:hint="eastAsia"/>
        </w:rPr>
        <w:t>plugins</w:t>
      </w:r>
      <w:r>
        <w:rPr>
          <w:rFonts w:hint="eastAsia"/>
        </w:rPr>
        <w:t>字段，它的值要求是一个数组，数组的第一荐为一个</w:t>
      </w:r>
      <w:r>
        <w:rPr>
          <w:rFonts w:hint="eastAsia"/>
        </w:rPr>
        <w:t>plugin</w:t>
      </w:r>
      <w:r>
        <w:rPr>
          <w:rFonts w:hint="eastAsia"/>
        </w:rPr>
        <w:t>实例。</w:t>
      </w:r>
    </w:p>
    <w:p w:rsidR="00CF6D1D" w:rsidRPr="00CF6D1D" w:rsidRDefault="00CF6D1D" w:rsidP="00094561">
      <w:pPr>
        <w:rPr>
          <w:sz w:val="15"/>
          <w:szCs w:val="15"/>
        </w:rPr>
      </w:pPr>
      <w:r>
        <w:rPr>
          <w:rFonts w:hint="eastAsia"/>
        </w:rPr>
        <w:tab/>
      </w:r>
      <w:r w:rsidRPr="00CF6D1D">
        <w:rPr>
          <w:rFonts w:hint="eastAsia"/>
          <w:sz w:val="15"/>
          <w:szCs w:val="15"/>
        </w:rPr>
        <w:t>var path = require(</w:t>
      </w:r>
      <w:r w:rsidRPr="00CF6D1D">
        <w:rPr>
          <w:sz w:val="15"/>
          <w:szCs w:val="15"/>
        </w:rPr>
        <w:t>‘</w:t>
      </w:r>
      <w:r w:rsidRPr="00CF6D1D">
        <w:rPr>
          <w:rFonts w:hint="eastAsia"/>
          <w:sz w:val="15"/>
          <w:szCs w:val="15"/>
        </w:rPr>
        <w:t>path</w:t>
      </w:r>
      <w:r w:rsidRPr="00CF6D1D">
        <w:rPr>
          <w:sz w:val="15"/>
          <w:szCs w:val="15"/>
        </w:rPr>
        <w:t>’</w:t>
      </w:r>
      <w:r w:rsidRPr="00CF6D1D">
        <w:rPr>
          <w:rFonts w:hint="eastAsia"/>
          <w:sz w:val="15"/>
          <w:szCs w:val="15"/>
        </w:rPr>
        <w:t>);</w:t>
      </w:r>
    </w:p>
    <w:p w:rsidR="00CF6D1D" w:rsidRPr="00CF6D1D" w:rsidRDefault="00CF6D1D" w:rsidP="00094561">
      <w:pPr>
        <w:rPr>
          <w:sz w:val="15"/>
          <w:szCs w:val="15"/>
        </w:rPr>
      </w:pPr>
      <w:r w:rsidRPr="00CF6D1D">
        <w:rPr>
          <w:rFonts w:hint="eastAsia"/>
          <w:sz w:val="15"/>
          <w:szCs w:val="15"/>
        </w:rPr>
        <w:tab/>
        <w:t>var HtmlWebpackPlugin = require(</w:t>
      </w:r>
      <w:r w:rsidRPr="00CF6D1D">
        <w:rPr>
          <w:sz w:val="15"/>
          <w:szCs w:val="15"/>
        </w:rPr>
        <w:t>‘</w:t>
      </w:r>
      <w:r w:rsidRPr="00CF6D1D">
        <w:rPr>
          <w:rFonts w:hint="eastAsia"/>
          <w:sz w:val="15"/>
          <w:szCs w:val="15"/>
        </w:rPr>
        <w:t>html-webpack-plugin</w:t>
      </w:r>
      <w:r w:rsidRPr="00CF6D1D">
        <w:rPr>
          <w:sz w:val="15"/>
          <w:szCs w:val="15"/>
        </w:rPr>
        <w:t>’</w:t>
      </w:r>
      <w:r w:rsidRPr="00CF6D1D">
        <w:rPr>
          <w:rFonts w:hint="eastAsia"/>
          <w:sz w:val="15"/>
          <w:szCs w:val="15"/>
        </w:rPr>
        <w:t>);</w:t>
      </w:r>
    </w:p>
    <w:p w:rsidR="00CF6D1D" w:rsidRPr="00CF6D1D" w:rsidRDefault="00CF6D1D" w:rsidP="00094561">
      <w:pPr>
        <w:rPr>
          <w:sz w:val="15"/>
          <w:szCs w:val="15"/>
        </w:rPr>
      </w:pPr>
      <w:r w:rsidRPr="00CF6D1D">
        <w:rPr>
          <w:rFonts w:hint="eastAsia"/>
          <w:sz w:val="15"/>
          <w:szCs w:val="15"/>
        </w:rPr>
        <w:tab/>
        <w:t>module.exports = {</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t>entry:path.join(__dirname,</w:t>
      </w:r>
      <w:r w:rsidRPr="00CF6D1D">
        <w:rPr>
          <w:sz w:val="15"/>
          <w:szCs w:val="15"/>
        </w:rPr>
        <w:t>’</w:t>
      </w:r>
      <w:r w:rsidRPr="00CF6D1D">
        <w:rPr>
          <w:rFonts w:hint="eastAsia"/>
          <w:sz w:val="15"/>
          <w:szCs w:val="15"/>
        </w:rPr>
        <w:t>index</w:t>
      </w:r>
      <w:r w:rsidRPr="00CF6D1D">
        <w:rPr>
          <w:sz w:val="15"/>
          <w:szCs w:val="15"/>
        </w:rPr>
        <w:t>’</w:t>
      </w:r>
      <w:r w:rsidRPr="00CF6D1D">
        <w:rPr>
          <w:rFonts w:hint="eastAsia"/>
          <w:sz w:val="15"/>
          <w:szCs w:val="15"/>
        </w:rPr>
        <w:t>),</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t>ouput:{</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r>
      <w:r w:rsidRPr="00CF6D1D">
        <w:rPr>
          <w:rFonts w:hint="eastAsia"/>
          <w:sz w:val="15"/>
          <w:szCs w:val="15"/>
        </w:rPr>
        <w:tab/>
        <w:t>path:__dirname,</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r>
      <w:r w:rsidRPr="00CF6D1D">
        <w:rPr>
          <w:rFonts w:hint="eastAsia"/>
          <w:sz w:val="15"/>
          <w:szCs w:val="15"/>
        </w:rPr>
        <w:tab/>
        <w:t>filename:</w:t>
      </w:r>
      <w:r w:rsidRPr="00CF6D1D">
        <w:rPr>
          <w:sz w:val="15"/>
          <w:szCs w:val="15"/>
        </w:rPr>
        <w:t>’</w:t>
      </w:r>
      <w:r w:rsidRPr="00CF6D1D">
        <w:rPr>
          <w:rFonts w:hint="eastAsia"/>
          <w:sz w:val="15"/>
          <w:szCs w:val="15"/>
        </w:rPr>
        <w:t>bundle.js</w:t>
      </w:r>
      <w:r w:rsidRPr="00CF6D1D">
        <w:rPr>
          <w:sz w:val="15"/>
          <w:szCs w:val="15"/>
        </w:rPr>
        <w:t>’</w:t>
      </w:r>
    </w:p>
    <w:p w:rsidR="00CF6D1D" w:rsidRPr="00CF6D1D" w:rsidRDefault="00CF6D1D" w:rsidP="00CF6D1D">
      <w:pPr>
        <w:ind w:left="720" w:firstLine="720"/>
        <w:rPr>
          <w:sz w:val="15"/>
          <w:szCs w:val="15"/>
        </w:rPr>
      </w:pPr>
      <w:r w:rsidRPr="00CF6D1D">
        <w:rPr>
          <w:rFonts w:hint="eastAsia"/>
          <w:sz w:val="15"/>
          <w:szCs w:val="15"/>
        </w:rPr>
        <w:t>},</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t>nodule:{</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r>
      <w:r w:rsidRPr="00CF6D1D">
        <w:rPr>
          <w:rFonts w:hint="eastAsia"/>
          <w:sz w:val="15"/>
          <w:szCs w:val="15"/>
        </w:rPr>
        <w:tab/>
        <w:t>loaders:[</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r>
      <w:r w:rsidRPr="00CF6D1D">
        <w:rPr>
          <w:rFonts w:hint="eastAsia"/>
          <w:sz w:val="15"/>
          <w:szCs w:val="15"/>
        </w:rPr>
        <w:tab/>
      </w:r>
      <w:r w:rsidRPr="00CF6D1D">
        <w:rPr>
          <w:rFonts w:hint="eastAsia"/>
          <w:sz w:val="15"/>
          <w:szCs w:val="15"/>
        </w:rPr>
        <w:tab/>
        <w:t>{</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r>
      <w:r w:rsidRPr="00CF6D1D">
        <w:rPr>
          <w:rFonts w:hint="eastAsia"/>
          <w:sz w:val="15"/>
          <w:szCs w:val="15"/>
        </w:rPr>
        <w:tab/>
      </w:r>
      <w:r w:rsidRPr="00CF6D1D">
        <w:rPr>
          <w:rFonts w:hint="eastAsia"/>
          <w:sz w:val="15"/>
          <w:szCs w:val="15"/>
        </w:rPr>
        <w:tab/>
      </w:r>
      <w:r w:rsidRPr="00CF6D1D">
        <w:rPr>
          <w:rFonts w:hint="eastAsia"/>
          <w:sz w:val="15"/>
          <w:szCs w:val="15"/>
        </w:rPr>
        <w:tab/>
        <w:t>test:/\.css$/,</w:t>
      </w:r>
    </w:p>
    <w:p w:rsidR="00CF6D1D" w:rsidRPr="00CF6D1D" w:rsidRDefault="00CF6D1D" w:rsidP="00094561">
      <w:pPr>
        <w:rPr>
          <w:sz w:val="15"/>
          <w:szCs w:val="15"/>
        </w:rPr>
      </w:pPr>
      <w:r w:rsidRPr="00CF6D1D">
        <w:rPr>
          <w:rFonts w:hint="eastAsia"/>
          <w:sz w:val="15"/>
          <w:szCs w:val="15"/>
        </w:rPr>
        <w:tab/>
      </w:r>
      <w:r w:rsidRPr="00CF6D1D">
        <w:rPr>
          <w:rFonts w:hint="eastAsia"/>
          <w:sz w:val="15"/>
          <w:szCs w:val="15"/>
        </w:rPr>
        <w:tab/>
      </w:r>
      <w:r w:rsidRPr="00CF6D1D">
        <w:rPr>
          <w:rFonts w:hint="eastAsia"/>
          <w:sz w:val="15"/>
          <w:szCs w:val="15"/>
        </w:rPr>
        <w:tab/>
      </w:r>
      <w:r w:rsidRPr="00CF6D1D">
        <w:rPr>
          <w:rFonts w:hint="eastAsia"/>
          <w:sz w:val="15"/>
          <w:szCs w:val="15"/>
        </w:rPr>
        <w:tab/>
      </w:r>
      <w:r w:rsidRPr="00CF6D1D">
        <w:rPr>
          <w:rFonts w:hint="eastAsia"/>
          <w:sz w:val="15"/>
          <w:szCs w:val="15"/>
        </w:rPr>
        <w:tab/>
        <w:t>loaders:[</w:t>
      </w:r>
      <w:r w:rsidRPr="00CF6D1D">
        <w:rPr>
          <w:sz w:val="15"/>
          <w:szCs w:val="15"/>
        </w:rPr>
        <w:t>‘</w:t>
      </w:r>
      <w:r w:rsidRPr="00CF6D1D">
        <w:rPr>
          <w:rFonts w:hint="eastAsia"/>
          <w:sz w:val="15"/>
          <w:szCs w:val="15"/>
        </w:rPr>
        <w:t>style-loader</w:t>
      </w:r>
      <w:r w:rsidRPr="00CF6D1D">
        <w:rPr>
          <w:sz w:val="15"/>
          <w:szCs w:val="15"/>
        </w:rPr>
        <w:t>’</w:t>
      </w:r>
      <w:r w:rsidRPr="00CF6D1D">
        <w:rPr>
          <w:rFonts w:hint="eastAsia"/>
          <w:sz w:val="15"/>
          <w:szCs w:val="15"/>
        </w:rPr>
        <w:t>,</w:t>
      </w:r>
      <w:r w:rsidRPr="00CF6D1D">
        <w:rPr>
          <w:sz w:val="15"/>
          <w:szCs w:val="15"/>
        </w:rPr>
        <w:t>’</w:t>
      </w:r>
      <w:r w:rsidRPr="00CF6D1D">
        <w:rPr>
          <w:rFonts w:hint="eastAsia"/>
          <w:sz w:val="15"/>
          <w:szCs w:val="15"/>
        </w:rPr>
        <w:t>css-loader</w:t>
      </w:r>
      <w:r w:rsidRPr="00CF6D1D">
        <w:rPr>
          <w:sz w:val="15"/>
          <w:szCs w:val="15"/>
        </w:rPr>
        <w:t>’</w:t>
      </w:r>
      <w:r w:rsidRPr="00CF6D1D">
        <w:rPr>
          <w:rFonts w:hint="eastAsia"/>
          <w:sz w:val="15"/>
          <w:szCs w:val="15"/>
        </w:rPr>
        <w:t>]</w:t>
      </w:r>
    </w:p>
    <w:p w:rsidR="00CF6D1D" w:rsidRPr="00CF6D1D" w:rsidRDefault="00CF6D1D" w:rsidP="00CF6D1D">
      <w:pPr>
        <w:ind w:left="2160" w:firstLine="720"/>
        <w:rPr>
          <w:sz w:val="15"/>
          <w:szCs w:val="15"/>
        </w:rPr>
      </w:pPr>
      <w:r w:rsidRPr="00CF6D1D">
        <w:rPr>
          <w:rFonts w:hint="eastAsia"/>
          <w:sz w:val="15"/>
          <w:szCs w:val="15"/>
        </w:rPr>
        <w:t>}</w:t>
      </w:r>
    </w:p>
    <w:p w:rsidR="00CF6D1D" w:rsidRPr="00CF6D1D" w:rsidRDefault="00CF6D1D" w:rsidP="00CF6D1D">
      <w:pPr>
        <w:ind w:left="1440" w:firstLine="720"/>
        <w:rPr>
          <w:sz w:val="15"/>
          <w:szCs w:val="15"/>
        </w:rPr>
      </w:pPr>
      <w:r w:rsidRPr="00CF6D1D">
        <w:rPr>
          <w:rFonts w:hint="eastAsia"/>
          <w:sz w:val="15"/>
          <w:szCs w:val="15"/>
        </w:rPr>
        <w:t>]</w:t>
      </w:r>
    </w:p>
    <w:p w:rsidR="00CF6D1D" w:rsidRPr="00CF6D1D" w:rsidRDefault="00CF6D1D" w:rsidP="00CF6D1D">
      <w:pPr>
        <w:ind w:left="1440"/>
        <w:rPr>
          <w:sz w:val="15"/>
          <w:szCs w:val="15"/>
        </w:rPr>
      </w:pPr>
      <w:r w:rsidRPr="00CF6D1D">
        <w:rPr>
          <w:rFonts w:hint="eastAsia"/>
          <w:sz w:val="15"/>
          <w:szCs w:val="15"/>
        </w:rPr>
        <w:t>},</w:t>
      </w:r>
    </w:p>
    <w:p w:rsidR="00CF6D1D" w:rsidRPr="00CF6D1D" w:rsidRDefault="00CF6D1D" w:rsidP="00CF6D1D">
      <w:pPr>
        <w:ind w:left="1440"/>
        <w:rPr>
          <w:sz w:val="15"/>
          <w:szCs w:val="15"/>
        </w:rPr>
      </w:pPr>
      <w:r w:rsidRPr="00CF6D1D">
        <w:rPr>
          <w:rFonts w:hint="eastAsia"/>
          <w:sz w:val="15"/>
          <w:szCs w:val="15"/>
        </w:rPr>
        <w:t>plugins:[</w:t>
      </w:r>
    </w:p>
    <w:p w:rsidR="00CF6D1D" w:rsidRPr="00CF6D1D" w:rsidRDefault="00CF6D1D" w:rsidP="00CF6D1D">
      <w:pPr>
        <w:ind w:left="1440"/>
        <w:rPr>
          <w:sz w:val="15"/>
          <w:szCs w:val="15"/>
        </w:rPr>
      </w:pPr>
      <w:r w:rsidRPr="00CF6D1D">
        <w:rPr>
          <w:rFonts w:hint="eastAsia"/>
          <w:sz w:val="15"/>
          <w:szCs w:val="15"/>
        </w:rPr>
        <w:tab/>
        <w:t>new HtmlWebpackPlugin({</w:t>
      </w:r>
    </w:p>
    <w:p w:rsidR="00CF6D1D" w:rsidRPr="00CF6D1D" w:rsidRDefault="00CF6D1D" w:rsidP="00CF6D1D">
      <w:pPr>
        <w:ind w:left="1440"/>
        <w:rPr>
          <w:sz w:val="15"/>
          <w:szCs w:val="15"/>
        </w:rPr>
      </w:pPr>
      <w:r w:rsidRPr="00CF6D1D">
        <w:rPr>
          <w:rFonts w:hint="eastAsia"/>
          <w:sz w:val="15"/>
          <w:szCs w:val="15"/>
        </w:rPr>
        <w:tab/>
      </w:r>
      <w:r w:rsidRPr="00CF6D1D">
        <w:rPr>
          <w:rFonts w:hint="eastAsia"/>
          <w:sz w:val="15"/>
          <w:szCs w:val="15"/>
        </w:rPr>
        <w:tab/>
        <w:t>title:</w:t>
      </w:r>
      <w:r w:rsidRPr="00CF6D1D">
        <w:rPr>
          <w:sz w:val="15"/>
          <w:szCs w:val="15"/>
        </w:rPr>
        <w:t>’</w:t>
      </w:r>
      <w:r w:rsidRPr="00CF6D1D">
        <w:rPr>
          <w:rFonts w:hint="eastAsia"/>
          <w:sz w:val="15"/>
          <w:szCs w:val="15"/>
        </w:rPr>
        <w:t>use plugin</w:t>
      </w:r>
      <w:r w:rsidRPr="00CF6D1D">
        <w:rPr>
          <w:sz w:val="15"/>
          <w:szCs w:val="15"/>
        </w:rPr>
        <w:t>’</w:t>
      </w:r>
    </w:p>
    <w:p w:rsidR="00CF6D1D" w:rsidRPr="00CF6D1D" w:rsidRDefault="00CF6D1D" w:rsidP="00CF6D1D">
      <w:pPr>
        <w:ind w:left="1440" w:firstLine="720"/>
        <w:rPr>
          <w:sz w:val="15"/>
          <w:szCs w:val="15"/>
        </w:rPr>
      </w:pPr>
      <w:r w:rsidRPr="00CF6D1D">
        <w:rPr>
          <w:rFonts w:hint="eastAsia"/>
          <w:sz w:val="15"/>
          <w:szCs w:val="15"/>
        </w:rPr>
        <w:t>})</w:t>
      </w:r>
    </w:p>
    <w:p w:rsidR="00CF6D1D" w:rsidRPr="00CF6D1D" w:rsidRDefault="00CF6D1D" w:rsidP="00CF6D1D">
      <w:pPr>
        <w:ind w:left="1440"/>
        <w:rPr>
          <w:sz w:val="15"/>
          <w:szCs w:val="15"/>
        </w:rPr>
      </w:pPr>
      <w:r w:rsidRPr="00CF6D1D">
        <w:rPr>
          <w:rFonts w:hint="eastAsia"/>
          <w:sz w:val="15"/>
          <w:szCs w:val="15"/>
        </w:rPr>
        <w:t>]</w:t>
      </w:r>
    </w:p>
    <w:p w:rsidR="00CF6D1D" w:rsidRPr="00CF6D1D" w:rsidRDefault="00CF6D1D" w:rsidP="00CF6D1D">
      <w:pPr>
        <w:ind w:firstLine="720"/>
        <w:rPr>
          <w:sz w:val="15"/>
          <w:szCs w:val="15"/>
        </w:rPr>
      </w:pPr>
      <w:r w:rsidRPr="00CF6D1D">
        <w:rPr>
          <w:rFonts w:hint="eastAsia"/>
          <w:sz w:val="15"/>
          <w:szCs w:val="15"/>
        </w:rPr>
        <w:t>};</w:t>
      </w:r>
    </w:p>
    <w:p w:rsidR="00CF6D1D" w:rsidRDefault="00CF6D1D" w:rsidP="00094561">
      <w:r>
        <w:rPr>
          <w:rFonts w:hint="eastAsia"/>
        </w:rPr>
        <w:lastRenderedPageBreak/>
        <w:tab/>
      </w:r>
      <w:r>
        <w:rPr>
          <w:rFonts w:hint="eastAsia"/>
        </w:rPr>
        <w:t>我们创造了一个</w:t>
      </w:r>
      <w:r>
        <w:rPr>
          <w:rFonts w:hint="eastAsia"/>
        </w:rPr>
        <w:t>HtmlWebpackPlugin</w:t>
      </w:r>
      <w:r>
        <w:rPr>
          <w:rFonts w:hint="eastAsia"/>
        </w:rPr>
        <w:t>实例，并将其添加进了配置信息的</w:t>
      </w:r>
      <w:r>
        <w:rPr>
          <w:rFonts w:hint="eastAsia"/>
        </w:rPr>
        <w:t>plugins</w:t>
      </w:r>
      <w:r>
        <w:rPr>
          <w:rFonts w:hint="eastAsia"/>
        </w:rPr>
        <w:t>字段。在实例化时，传入了｛</w:t>
      </w:r>
      <w:r>
        <w:rPr>
          <w:rFonts w:hint="eastAsia"/>
        </w:rPr>
        <w:t>title:</w:t>
      </w:r>
      <w:r>
        <w:t>’</w:t>
      </w:r>
      <w:r>
        <w:rPr>
          <w:rFonts w:hint="eastAsia"/>
        </w:rPr>
        <w:t>use plugin</w:t>
      </w:r>
      <w:r>
        <w:t>’</w:t>
      </w:r>
      <w:r>
        <w:rPr>
          <w:rFonts w:hint="eastAsia"/>
        </w:rPr>
        <w:t>｝，这是传递给</w:t>
      </w:r>
      <w:r>
        <w:rPr>
          <w:rFonts w:hint="eastAsia"/>
        </w:rPr>
        <w:t>HtmlWebpackPlugin</w:t>
      </w:r>
      <w:r>
        <w:rPr>
          <w:rFonts w:hint="eastAsia"/>
        </w:rPr>
        <w:t>的配置信息，它告诉</w:t>
      </w:r>
      <w:r>
        <w:rPr>
          <w:rFonts w:hint="eastAsia"/>
        </w:rPr>
        <w:t>HtmlWebpackPlugin</w:t>
      </w:r>
      <w:r>
        <w:rPr>
          <w:rFonts w:hint="eastAsia"/>
        </w:rPr>
        <w:t>给生的</w:t>
      </w:r>
      <w:r>
        <w:rPr>
          <w:rFonts w:hint="eastAsia"/>
        </w:rPr>
        <w:t>HTML</w:t>
      </w:r>
      <w:r>
        <w:rPr>
          <w:rFonts w:hint="eastAsia"/>
        </w:rPr>
        <w:t>页面设置设置</w:t>
      </w:r>
      <w:r>
        <w:rPr>
          <w:rFonts w:hint="eastAsia"/>
        </w:rPr>
        <w:t>&lt;title&gt;</w:t>
      </w:r>
      <w:r>
        <w:rPr>
          <w:rFonts w:hint="eastAsia"/>
        </w:rPr>
        <w:t>的内容为</w:t>
      </w:r>
      <w:r>
        <w:rPr>
          <w:rFonts w:hint="eastAsia"/>
        </w:rPr>
        <w:t>use plugin</w:t>
      </w:r>
      <w:r>
        <w:rPr>
          <w:rFonts w:hint="eastAsia"/>
        </w:rPr>
        <w:t>。这样原来的</w:t>
      </w:r>
      <w:r>
        <w:rPr>
          <w:rFonts w:hint="eastAsia"/>
        </w:rPr>
        <w:t>index.html</w:t>
      </w:r>
      <w:r>
        <w:rPr>
          <w:rFonts w:hint="eastAsia"/>
        </w:rPr>
        <w:t>就可以删除了。在构建完成后这个插件会自动在</w:t>
      </w:r>
      <w:r>
        <w:rPr>
          <w:rFonts w:hint="eastAsia"/>
        </w:rPr>
        <w:t>output</w:t>
      </w:r>
      <w:r>
        <w:rPr>
          <w:rFonts w:hint="eastAsia"/>
        </w:rPr>
        <w:t>目录（在这里即当前目录）下生成文件</w:t>
      </w:r>
      <w:r>
        <w:rPr>
          <w:rFonts w:hint="eastAsia"/>
        </w:rPr>
        <w:t>index.html</w:t>
      </w:r>
      <w:r>
        <w:rPr>
          <w:rFonts w:hint="eastAsia"/>
        </w:rPr>
        <w:t>。</w:t>
      </w:r>
    </w:p>
    <w:p w:rsidR="00CF6D1D" w:rsidRDefault="00CF6D1D" w:rsidP="00094561">
      <w:r>
        <w:rPr>
          <w:rFonts w:hint="eastAsia"/>
        </w:rPr>
        <w:tab/>
      </w:r>
      <w:r>
        <w:rPr>
          <w:rFonts w:hint="eastAsia"/>
        </w:rPr>
        <w:t>再次执行构建命令</w:t>
      </w:r>
      <w:r>
        <w:rPr>
          <w:rFonts w:hint="eastAsia"/>
        </w:rPr>
        <w:t>webpack</w:t>
      </w:r>
      <w:r>
        <w:rPr>
          <w:rFonts w:hint="eastAsia"/>
        </w:rPr>
        <w:t>，便可以看到效果。</w:t>
      </w:r>
    </w:p>
    <w:p w:rsidR="001D38CC" w:rsidRDefault="001D38CC" w:rsidP="00094561">
      <w:pPr>
        <w:rPr>
          <w:rStyle w:val="HTML"/>
          <w:rFonts w:ascii="Consolas" w:hAnsi="Consolas" w:cs="Consolas"/>
          <w:color w:val="242729"/>
          <w:sz w:val="20"/>
          <w:szCs w:val="20"/>
          <w:shd w:val="clear" w:color="auto" w:fill="EFF0F1"/>
        </w:rPr>
      </w:pPr>
      <w:r>
        <w:rPr>
          <w:rStyle w:val="HTML"/>
          <w:rFonts w:ascii="Consolas" w:hAnsi="Consolas" w:cs="Consolas" w:hint="eastAsia"/>
          <w:color w:val="242729"/>
          <w:sz w:val="20"/>
          <w:szCs w:val="20"/>
          <w:shd w:val="clear" w:color="auto" w:fill="EFF0F1"/>
        </w:rPr>
        <w:t xml:space="preserve">npm </w:t>
      </w:r>
      <w:r>
        <w:rPr>
          <w:rStyle w:val="HTML"/>
          <w:rFonts w:ascii="Consolas" w:hAnsi="Consolas" w:cs="Consolas"/>
          <w:color w:val="242729"/>
          <w:sz w:val="20"/>
          <w:szCs w:val="20"/>
          <w:shd w:val="clear" w:color="auto" w:fill="EFF0F1"/>
        </w:rPr>
        <w:t>uninstall -g webpack npm install --save-dev html-webpack-plugin webpack webpack-dev-server</w:t>
      </w:r>
    </w:p>
    <w:p w:rsidR="001D38CC" w:rsidRDefault="001D38CC" w:rsidP="00094561">
      <w:r>
        <w:rPr>
          <w:rStyle w:val="HTML"/>
          <w:rFonts w:ascii="Consolas" w:hAnsi="Consolas" w:cs="Consolas"/>
          <w:color w:val="242729"/>
          <w:sz w:val="20"/>
          <w:szCs w:val="20"/>
          <w:shd w:val="clear" w:color="auto" w:fill="EFF0F1"/>
        </w:rPr>
        <w:t>npm i webpack -g; npm link webpack --save-dev</w:t>
      </w:r>
    </w:p>
    <w:p w:rsidR="00CF6D1D" w:rsidRDefault="00CF6D1D" w:rsidP="00C457F6">
      <w:pPr>
        <w:pStyle w:val="3"/>
      </w:pPr>
      <w:r>
        <w:rPr>
          <w:rFonts w:hint="eastAsia"/>
        </w:rPr>
        <w:t xml:space="preserve">2.2.6 </w:t>
      </w:r>
      <w:r>
        <w:rPr>
          <w:rFonts w:hint="eastAsia"/>
        </w:rPr>
        <w:t>实时构建</w:t>
      </w:r>
    </w:p>
    <w:p w:rsidR="00094561" w:rsidRDefault="00C457F6" w:rsidP="00094561">
      <w:r>
        <w:rPr>
          <w:rFonts w:hint="eastAsia"/>
        </w:rPr>
        <w:tab/>
      </w:r>
      <w:r>
        <w:rPr>
          <w:rFonts w:hint="eastAsia"/>
        </w:rPr>
        <w:t>在</w:t>
      </w:r>
      <w:r>
        <w:rPr>
          <w:rFonts w:hint="eastAsia"/>
        </w:rPr>
        <w:t>webpack</w:t>
      </w:r>
      <w:r>
        <w:rPr>
          <w:rFonts w:hint="eastAsia"/>
        </w:rPr>
        <w:t>中，通过添加</w:t>
      </w:r>
      <w:r>
        <w:t>—</w:t>
      </w:r>
      <w:r>
        <w:rPr>
          <w:rFonts w:hint="eastAsia"/>
        </w:rPr>
        <w:t>watch</w:t>
      </w:r>
      <w:r>
        <w:rPr>
          <w:rFonts w:hint="eastAsia"/>
        </w:rPr>
        <w:t>选项即可开启监视功能，</w:t>
      </w:r>
      <w:r>
        <w:rPr>
          <w:rFonts w:hint="eastAsia"/>
        </w:rPr>
        <w:t>webpack</w:t>
      </w:r>
      <w:r>
        <w:rPr>
          <w:rFonts w:hint="eastAsia"/>
        </w:rPr>
        <w:t>会首先进行一次构建，然后依据依赖关系，对项目所依赖的所有有文件进行监听，一旦发生改动则触发重新构建。命令可简写成：</w:t>
      </w:r>
    </w:p>
    <w:p w:rsidR="00C457F6" w:rsidRDefault="00C457F6" w:rsidP="00094561">
      <w:r>
        <w:rPr>
          <w:rFonts w:hint="eastAsia"/>
        </w:rPr>
        <w:tab/>
        <w:t xml:space="preserve">webpack </w:t>
      </w:r>
      <w:r>
        <w:t>–</w:t>
      </w:r>
      <w:r>
        <w:rPr>
          <w:rFonts w:hint="eastAsia"/>
        </w:rPr>
        <w:t>w</w:t>
      </w:r>
    </w:p>
    <w:p w:rsidR="00C457F6" w:rsidRDefault="00C457F6" w:rsidP="00094561">
      <w:r>
        <w:rPr>
          <w:rFonts w:hint="eastAsia"/>
        </w:rPr>
        <w:tab/>
      </w:r>
      <w:r>
        <w:rPr>
          <w:rFonts w:hint="eastAsia"/>
        </w:rPr>
        <w:t>除了</w:t>
      </w:r>
      <w:r>
        <w:rPr>
          <w:rFonts w:hint="eastAsia"/>
        </w:rPr>
        <w:t>watch</w:t>
      </w:r>
      <w:r>
        <w:rPr>
          <w:rFonts w:hint="eastAsia"/>
        </w:rPr>
        <w:t>模式外，</w:t>
      </w:r>
      <w:r>
        <w:rPr>
          <w:rFonts w:hint="eastAsia"/>
        </w:rPr>
        <w:t xml:space="preserve">webpack </w:t>
      </w:r>
      <w:r>
        <w:rPr>
          <w:rFonts w:hint="eastAsia"/>
        </w:rPr>
        <w:t>还提供了</w:t>
      </w:r>
      <w:r w:rsidR="009C4A97">
        <w:rPr>
          <w:rFonts w:hint="eastAsia"/>
        </w:rPr>
        <w:t>webpack-dev-server</w:t>
      </w:r>
      <w:r w:rsidR="009C4A97">
        <w:rPr>
          <w:rFonts w:hint="eastAsia"/>
        </w:rPr>
        <w:t>来辅助开发与调试。</w:t>
      </w:r>
      <w:r w:rsidR="009C4A97">
        <w:rPr>
          <w:rFonts w:hint="eastAsia"/>
        </w:rPr>
        <w:t>webpack-dev-server</w:t>
      </w:r>
      <w:r w:rsidR="009C4A97">
        <w:rPr>
          <w:rFonts w:hint="eastAsia"/>
        </w:rPr>
        <w:t>是一个基于</w:t>
      </w:r>
      <w:r w:rsidR="009C4A97">
        <w:rPr>
          <w:rFonts w:hint="eastAsia"/>
        </w:rPr>
        <w:t>Express</w:t>
      </w:r>
      <w:r w:rsidR="009C4A97">
        <w:rPr>
          <w:rFonts w:hint="eastAsia"/>
        </w:rPr>
        <w:t>框架的</w:t>
      </w:r>
      <w:r w:rsidR="009C4A97">
        <w:rPr>
          <w:rFonts w:hint="eastAsia"/>
        </w:rPr>
        <w:t>Node.js</w:t>
      </w:r>
      <w:r w:rsidR="003B5852">
        <w:rPr>
          <w:rFonts w:hint="eastAsia"/>
        </w:rPr>
        <w:t>服务器。它还提供了一个客户端的运行环境，会被注入到页面代码中执行，并通过</w:t>
      </w:r>
      <w:r w:rsidR="003B5852">
        <w:rPr>
          <w:rFonts w:hint="eastAsia"/>
        </w:rPr>
        <w:t>Socket.IO</w:t>
      </w:r>
      <w:r w:rsidR="003B5852">
        <w:rPr>
          <w:rFonts w:hint="eastAsia"/>
        </w:rPr>
        <w:t>与服务器通信。这样服务器每次改动与重新构建都会被通知到页面上，页面可以随之做出反应。除了最基本的自动刷新，还提供有如模块热替换（</w:t>
      </w:r>
      <w:r w:rsidR="003B5852">
        <w:rPr>
          <w:rFonts w:hint="eastAsia"/>
        </w:rPr>
        <w:t>Hot Module Replacement</w:t>
      </w:r>
      <w:r w:rsidR="003B5852">
        <w:rPr>
          <w:rFonts w:hint="eastAsia"/>
        </w:rPr>
        <w:t>）这样强大的功能。</w:t>
      </w:r>
    </w:p>
    <w:p w:rsidR="003B5852" w:rsidRDefault="003B5852" w:rsidP="00094561">
      <w:r>
        <w:rPr>
          <w:rFonts w:hint="eastAsia"/>
        </w:rPr>
        <w:tab/>
      </w:r>
      <w:r>
        <w:rPr>
          <w:rFonts w:hint="eastAsia"/>
        </w:rPr>
        <w:t>作用</w:t>
      </w:r>
      <w:r w:rsidR="001F11D7">
        <w:rPr>
          <w:rFonts w:hint="eastAsia"/>
        </w:rPr>
        <w:t>webpack-dev-server</w:t>
      </w:r>
      <w:r w:rsidR="001F11D7">
        <w:rPr>
          <w:rFonts w:hint="eastAsia"/>
        </w:rPr>
        <w:t>需要额外安装</w:t>
      </w:r>
      <w:r w:rsidR="001F11D7">
        <w:rPr>
          <w:rFonts w:hint="eastAsia"/>
        </w:rPr>
        <w:t>webpack-dev-server</w:t>
      </w:r>
      <w:r w:rsidR="001F11D7">
        <w:rPr>
          <w:rFonts w:hint="eastAsia"/>
        </w:rPr>
        <w:t>包。</w:t>
      </w:r>
    </w:p>
    <w:p w:rsidR="001F11D7" w:rsidRDefault="001F11D7" w:rsidP="00094561">
      <w:r>
        <w:rPr>
          <w:rFonts w:hint="eastAsia"/>
        </w:rPr>
        <w:tab/>
        <w:t xml:space="preserve">npm install webpack-dev-server </w:t>
      </w:r>
      <w:r>
        <w:t>–</w:t>
      </w:r>
      <w:r>
        <w:rPr>
          <w:rFonts w:hint="eastAsia"/>
        </w:rPr>
        <w:t>g</w:t>
      </w:r>
    </w:p>
    <w:p w:rsidR="001F11D7" w:rsidRDefault="001F11D7" w:rsidP="00094561">
      <w:r>
        <w:rPr>
          <w:rFonts w:hint="eastAsia"/>
        </w:rPr>
        <w:tab/>
      </w:r>
      <w:r>
        <w:rPr>
          <w:rFonts w:hint="eastAsia"/>
        </w:rPr>
        <w:t>然后启动</w:t>
      </w:r>
      <w:r>
        <w:rPr>
          <w:rFonts w:hint="eastAsia"/>
        </w:rPr>
        <w:t>webpack-dev-server</w:t>
      </w:r>
      <w:r>
        <w:rPr>
          <w:rFonts w:hint="eastAsia"/>
        </w:rPr>
        <w:t>即可。</w:t>
      </w:r>
    </w:p>
    <w:p w:rsidR="001F11D7" w:rsidRDefault="001F11D7" w:rsidP="00094561">
      <w:r>
        <w:rPr>
          <w:rFonts w:hint="eastAsia"/>
        </w:rPr>
        <w:tab/>
        <w:t>webpack-dev-server</w:t>
      </w:r>
    </w:p>
    <w:p w:rsidR="001F11D7" w:rsidRDefault="001F11D7" w:rsidP="00094561">
      <w:r>
        <w:rPr>
          <w:rFonts w:hint="eastAsia"/>
        </w:rPr>
        <w:tab/>
        <w:t>webpack-dev-server</w:t>
      </w:r>
      <w:r>
        <w:rPr>
          <w:rFonts w:hint="eastAsia"/>
        </w:rPr>
        <w:t>默认会监听</w:t>
      </w:r>
      <w:r>
        <w:rPr>
          <w:rFonts w:hint="eastAsia"/>
        </w:rPr>
        <w:t>8080</w:t>
      </w:r>
      <w:r>
        <w:rPr>
          <w:rFonts w:hint="eastAsia"/>
        </w:rPr>
        <w:t>端口，因此直接在浏览器里打开</w:t>
      </w:r>
      <w:r>
        <w:rPr>
          <w:rFonts w:hint="eastAsia"/>
        </w:rPr>
        <w:t>loalhost:8080,</w:t>
      </w:r>
      <w:r>
        <w:rPr>
          <w:rFonts w:hint="eastAsia"/>
        </w:rPr>
        <w:t>即可以看到结果页面。</w:t>
      </w:r>
    </w:p>
    <w:p w:rsidR="001F11D7" w:rsidRDefault="001F11D7" w:rsidP="00094561">
      <w:r>
        <w:rPr>
          <w:rFonts w:hint="eastAsia"/>
        </w:rPr>
        <w:tab/>
        <w:t>webpack-dev-server</w:t>
      </w:r>
      <w:r>
        <w:rPr>
          <w:rFonts w:hint="eastAsia"/>
        </w:rPr>
        <w:t>的配置，既可以通过命令行参数的形式传递，也可以通过在</w:t>
      </w:r>
      <w:r>
        <w:rPr>
          <w:rFonts w:hint="eastAsia"/>
        </w:rPr>
        <w:t>webpack.config.js</w:t>
      </w:r>
      <w:r>
        <w:rPr>
          <w:rFonts w:hint="eastAsia"/>
        </w:rPr>
        <w:t>的</w:t>
      </w:r>
      <w:r>
        <w:rPr>
          <w:rFonts w:hint="eastAsia"/>
        </w:rPr>
        <w:t>export</w:t>
      </w:r>
      <w:r>
        <w:rPr>
          <w:rFonts w:hint="eastAsia"/>
        </w:rPr>
        <w:t>中添加字段</w:t>
      </w:r>
      <w:r>
        <w:rPr>
          <w:rFonts w:hint="eastAsia"/>
        </w:rPr>
        <w:t>devServer</w:t>
      </w:r>
      <w:r>
        <w:rPr>
          <w:rFonts w:hint="eastAsia"/>
        </w:rPr>
        <w:t>实现。详细的使用可以参考</w:t>
      </w:r>
      <w:r>
        <w:rPr>
          <w:rFonts w:hint="eastAsia"/>
        </w:rPr>
        <w:t>webpack</w:t>
      </w:r>
      <w:r>
        <w:rPr>
          <w:rFonts w:hint="eastAsia"/>
        </w:rPr>
        <w:t>的官方文档。</w:t>
      </w:r>
    </w:p>
    <w:p w:rsidR="009D7B36" w:rsidRDefault="009D7B36" w:rsidP="00094561"/>
    <w:p w:rsidR="009D7B36" w:rsidRPr="009D7B36" w:rsidRDefault="009D7B36" w:rsidP="009D7B36">
      <w:pPr>
        <w:pStyle w:val="1"/>
      </w:pPr>
      <w:r>
        <w:rPr>
          <w:rFonts w:hint="eastAsia"/>
        </w:rPr>
        <w:lastRenderedPageBreak/>
        <w:t>第三章</w:t>
      </w:r>
      <w:r>
        <w:rPr>
          <w:rFonts w:hint="eastAsia"/>
        </w:rPr>
        <w:t xml:space="preserve"> </w:t>
      </w:r>
      <w:r>
        <w:rPr>
          <w:rFonts w:hint="eastAsia"/>
        </w:rPr>
        <w:t>初始</w:t>
      </w:r>
      <w:r>
        <w:rPr>
          <w:rFonts w:hint="eastAsia"/>
        </w:rPr>
        <w:t>React</w:t>
      </w:r>
    </w:p>
    <w:p w:rsidR="00094561" w:rsidRDefault="009D7B36" w:rsidP="009D7B36">
      <w:r>
        <w:rPr>
          <w:rFonts w:hint="eastAsia"/>
        </w:rPr>
        <w:tab/>
        <w:t>React</w:t>
      </w:r>
      <w:r>
        <w:rPr>
          <w:rFonts w:hint="eastAsia"/>
        </w:rPr>
        <w:t>是</w:t>
      </w:r>
      <w:r>
        <w:rPr>
          <w:rFonts w:hint="eastAsia"/>
        </w:rPr>
        <w:t>Facebook</w:t>
      </w:r>
      <w:r>
        <w:rPr>
          <w:rFonts w:hint="eastAsia"/>
        </w:rPr>
        <w:t>推出的一个</w:t>
      </w:r>
      <w:r>
        <w:rPr>
          <w:rFonts w:hint="eastAsia"/>
        </w:rPr>
        <w:t>JavaScript</w:t>
      </w:r>
      <w:r>
        <w:rPr>
          <w:rFonts w:hint="eastAsia"/>
        </w:rPr>
        <w:t>库，它的口号就是“用来创建用户界面的</w:t>
      </w:r>
      <w:r>
        <w:rPr>
          <w:rFonts w:hint="eastAsia"/>
        </w:rPr>
        <w:t>JavaScript</w:t>
      </w:r>
      <w:r>
        <w:rPr>
          <w:rFonts w:hint="eastAsia"/>
        </w:rPr>
        <w:t>库”，所怪它只是和用户的界面打交道，你可以把它看成</w:t>
      </w:r>
      <w:r>
        <w:rPr>
          <w:rFonts w:hint="eastAsia"/>
        </w:rPr>
        <w:t>MVC</w:t>
      </w:r>
      <w:r>
        <w:rPr>
          <w:rFonts w:hint="eastAsia"/>
        </w:rPr>
        <w:t>中的</w:t>
      </w:r>
      <w:r>
        <w:rPr>
          <w:rFonts w:hint="eastAsia"/>
        </w:rPr>
        <w:t>V</w:t>
      </w:r>
      <w:r>
        <w:rPr>
          <w:rFonts w:hint="eastAsia"/>
        </w:rPr>
        <w:t>（视图）这一层。</w:t>
      </w:r>
    </w:p>
    <w:p w:rsidR="009D7B36" w:rsidRDefault="009D7B36" w:rsidP="009D7B36">
      <w:r>
        <w:rPr>
          <w:rFonts w:hint="eastAsia"/>
        </w:rPr>
        <w:tab/>
      </w:r>
      <w:r>
        <w:rPr>
          <w:rFonts w:hint="eastAsia"/>
        </w:rPr>
        <w:t>简单来说，</w:t>
      </w:r>
      <w:r>
        <w:rPr>
          <w:rFonts w:hint="eastAsia"/>
        </w:rPr>
        <w:t>React</w:t>
      </w:r>
      <w:r>
        <w:rPr>
          <w:rFonts w:hint="eastAsia"/>
        </w:rPr>
        <w:t>有三大颠覆性的特点。</w:t>
      </w:r>
    </w:p>
    <w:p w:rsidR="005F1940" w:rsidRDefault="005F1940" w:rsidP="005F1940">
      <w:pPr>
        <w:pStyle w:val="2"/>
      </w:pPr>
      <w:r>
        <w:rPr>
          <w:rFonts w:hint="eastAsia"/>
        </w:rPr>
        <w:t>3.0</w:t>
      </w:r>
      <w:r>
        <w:rPr>
          <w:rFonts w:hint="eastAsia"/>
        </w:rPr>
        <w:t>简述</w:t>
      </w:r>
    </w:p>
    <w:p w:rsidR="009D7B36" w:rsidRDefault="009D7B36" w:rsidP="00A87C59">
      <w:pPr>
        <w:pStyle w:val="4"/>
        <w:numPr>
          <w:ilvl w:val="0"/>
          <w:numId w:val="10"/>
        </w:numPr>
      </w:pPr>
      <w:r>
        <w:rPr>
          <w:rFonts w:hint="eastAsia"/>
        </w:rPr>
        <w:t>组件</w:t>
      </w:r>
    </w:p>
    <w:p w:rsidR="009D7B36" w:rsidRDefault="009D7B36" w:rsidP="009D7B36">
      <w:pPr>
        <w:ind w:left="720"/>
      </w:pPr>
      <w:r>
        <w:rPr>
          <w:rFonts w:hint="eastAsia"/>
        </w:rPr>
        <w:t>React</w:t>
      </w:r>
      <w:r>
        <w:rPr>
          <w:rFonts w:hint="eastAsia"/>
        </w:rPr>
        <w:t>的一切都是基于组件的。</w:t>
      </w:r>
    </w:p>
    <w:p w:rsidR="009D7B36" w:rsidRDefault="009D7B36" w:rsidP="009D7B36">
      <w:pPr>
        <w:ind w:left="720"/>
      </w:pPr>
      <w:r>
        <w:rPr>
          <w:rFonts w:hint="eastAsia"/>
        </w:rPr>
        <w:t>一个组件的例子如下。</w:t>
      </w:r>
    </w:p>
    <w:p w:rsidR="009D7B36" w:rsidRDefault="009D7B36" w:rsidP="009D7B36">
      <w:pPr>
        <w:ind w:left="720"/>
      </w:pPr>
      <w:r>
        <w:rPr>
          <w:rFonts w:hint="eastAsia"/>
        </w:rPr>
        <w:t>//Profile.jsx</w:t>
      </w:r>
    </w:p>
    <w:p w:rsidR="009D7B36" w:rsidRDefault="009D7B36" w:rsidP="009D7B36">
      <w:pPr>
        <w:ind w:left="720"/>
      </w:pPr>
      <w:r>
        <w:rPr>
          <w:rFonts w:hint="eastAsia"/>
        </w:rPr>
        <w:t xml:space="preserve">import React from </w:t>
      </w:r>
      <w:r>
        <w:t>‘</w:t>
      </w:r>
      <w:r>
        <w:rPr>
          <w:rFonts w:hint="eastAsia"/>
        </w:rPr>
        <w:t>react</w:t>
      </w:r>
      <w:r>
        <w:t>’</w:t>
      </w:r>
      <w:r>
        <w:rPr>
          <w:rFonts w:hint="eastAsia"/>
        </w:rPr>
        <w:t>;</w:t>
      </w:r>
    </w:p>
    <w:p w:rsidR="009D7B36" w:rsidRDefault="009D7B36" w:rsidP="009D7B36">
      <w:pPr>
        <w:ind w:left="720"/>
      </w:pPr>
      <w:r>
        <w:rPr>
          <w:rFonts w:hint="eastAsia"/>
        </w:rPr>
        <w:t>export default Class Profile extends React.Component{</w:t>
      </w:r>
    </w:p>
    <w:p w:rsidR="009D7B36" w:rsidRDefault="009D7B36" w:rsidP="009D7B36">
      <w:pPr>
        <w:ind w:left="720"/>
      </w:pPr>
      <w:r>
        <w:rPr>
          <w:rFonts w:hint="eastAsia"/>
        </w:rPr>
        <w:tab/>
        <w:t>render(){</w:t>
      </w:r>
    </w:p>
    <w:p w:rsidR="009D7B36" w:rsidRDefault="009D7B36" w:rsidP="009D7B36">
      <w:pPr>
        <w:ind w:left="720"/>
      </w:pPr>
      <w:r>
        <w:rPr>
          <w:rFonts w:hint="eastAsia"/>
        </w:rPr>
        <w:tab/>
      </w:r>
      <w:r>
        <w:rPr>
          <w:rFonts w:hint="eastAsia"/>
        </w:rPr>
        <w:tab/>
        <w:t>return(</w:t>
      </w:r>
    </w:p>
    <w:p w:rsidR="00DE799F" w:rsidRDefault="009D7B36" w:rsidP="009D7B36">
      <w:pPr>
        <w:ind w:left="720"/>
      </w:pPr>
      <w:r>
        <w:rPr>
          <w:rFonts w:hint="eastAsia"/>
        </w:rPr>
        <w:tab/>
      </w:r>
      <w:r>
        <w:rPr>
          <w:rFonts w:hint="eastAsia"/>
        </w:rPr>
        <w:tab/>
      </w:r>
      <w:r>
        <w:rPr>
          <w:rFonts w:hint="eastAsia"/>
        </w:rPr>
        <w:tab/>
      </w:r>
      <w:r w:rsidR="00DE799F">
        <w:rPr>
          <w:rFonts w:hint="eastAsia"/>
        </w:rPr>
        <w:t xml:space="preserve">&lt;div className = </w:t>
      </w:r>
      <w:r w:rsidR="00DE799F">
        <w:t>“</w:t>
      </w:r>
      <w:r w:rsidR="00DE799F">
        <w:rPr>
          <w:rFonts w:hint="eastAsia"/>
        </w:rPr>
        <w:t>profile-component</w:t>
      </w:r>
      <w:r w:rsidR="00DE799F">
        <w:t>”</w:t>
      </w:r>
      <w:r w:rsidR="00DE799F">
        <w:rPr>
          <w:rFonts w:hint="eastAsia"/>
        </w:rPr>
        <w:t>&gt;</w:t>
      </w:r>
    </w:p>
    <w:p w:rsidR="00DE799F" w:rsidRDefault="00DE799F" w:rsidP="009D7B36">
      <w:pPr>
        <w:ind w:left="720"/>
      </w:pPr>
      <w:r>
        <w:rPr>
          <w:rFonts w:hint="eastAsia"/>
        </w:rPr>
        <w:tab/>
      </w:r>
      <w:r>
        <w:rPr>
          <w:rFonts w:hint="eastAsia"/>
        </w:rPr>
        <w:tab/>
      </w:r>
      <w:r>
        <w:rPr>
          <w:rFonts w:hint="eastAsia"/>
        </w:rPr>
        <w:tab/>
      </w:r>
      <w:r>
        <w:rPr>
          <w:rFonts w:hint="eastAsia"/>
        </w:rPr>
        <w:tab/>
        <w:t>&lt;h2&gt;HI, I am {this.props.name}&lt;/h2&gt;</w:t>
      </w:r>
    </w:p>
    <w:p w:rsidR="009D7B36" w:rsidRDefault="00DE799F" w:rsidP="00DE799F">
      <w:pPr>
        <w:ind w:left="2160" w:firstLine="720"/>
      </w:pPr>
      <w:r>
        <w:rPr>
          <w:rFonts w:hint="eastAsia"/>
        </w:rPr>
        <w:t>&lt;/div&gt;</w:t>
      </w:r>
    </w:p>
    <w:p w:rsidR="009D7B36" w:rsidRDefault="009D7B36" w:rsidP="009D7B36">
      <w:pPr>
        <w:ind w:left="1440" w:firstLine="720"/>
      </w:pPr>
      <w:r>
        <w:rPr>
          <w:rFonts w:hint="eastAsia"/>
        </w:rPr>
        <w:t>)</w:t>
      </w:r>
    </w:p>
    <w:p w:rsidR="009D7B36" w:rsidRDefault="009D7B36" w:rsidP="009D7B36">
      <w:pPr>
        <w:ind w:left="720" w:firstLine="720"/>
      </w:pPr>
      <w:r>
        <w:rPr>
          <w:rFonts w:hint="eastAsia"/>
        </w:rPr>
        <w:t>}</w:t>
      </w:r>
    </w:p>
    <w:p w:rsidR="009D7B36" w:rsidRDefault="009D7B36" w:rsidP="009D7B36">
      <w:pPr>
        <w:ind w:left="720"/>
      </w:pPr>
      <w:r>
        <w:rPr>
          <w:rFonts w:hint="eastAsia"/>
        </w:rPr>
        <w:t>}</w:t>
      </w:r>
    </w:p>
    <w:p w:rsidR="009D7B36" w:rsidRDefault="00DE799F" w:rsidP="009D7B36">
      <w:r>
        <w:rPr>
          <w:rFonts w:hint="eastAsia"/>
        </w:rPr>
        <w:tab/>
      </w:r>
      <w:r>
        <w:rPr>
          <w:rFonts w:hint="eastAsia"/>
        </w:rPr>
        <w:t>用这种方式，就实现了一个</w:t>
      </w:r>
      <w:r>
        <w:rPr>
          <w:rFonts w:hint="eastAsia"/>
        </w:rPr>
        <w:t>React</w:t>
      </w:r>
      <w:r>
        <w:rPr>
          <w:rFonts w:hint="eastAsia"/>
        </w:rPr>
        <w:t>的组件，在其他的组件中，可以像</w:t>
      </w:r>
      <w:r>
        <w:rPr>
          <w:rFonts w:hint="eastAsia"/>
        </w:rPr>
        <w:t>HTML</w:t>
      </w:r>
      <w:r>
        <w:rPr>
          <w:rFonts w:hint="eastAsia"/>
        </w:rPr>
        <w:t>标签一样引用它。</w:t>
      </w:r>
    </w:p>
    <w:p w:rsidR="00DE799F" w:rsidRDefault="00DE799F" w:rsidP="009D7B36">
      <w:r>
        <w:rPr>
          <w:rFonts w:hint="eastAsia"/>
        </w:rPr>
        <w:tab/>
        <w:t xml:space="preserve">import Profile from </w:t>
      </w:r>
      <w:r>
        <w:t>‘</w:t>
      </w:r>
      <w:r>
        <w:rPr>
          <w:rFonts w:hint="eastAsia"/>
        </w:rPr>
        <w:t>./profile</w:t>
      </w:r>
      <w:r>
        <w:t>’</w:t>
      </w:r>
      <w:r>
        <w:rPr>
          <w:rFonts w:hint="eastAsia"/>
        </w:rPr>
        <w:t>;</w:t>
      </w:r>
    </w:p>
    <w:p w:rsidR="00DE799F" w:rsidRDefault="00DE799F" w:rsidP="009D7B36">
      <w:r>
        <w:rPr>
          <w:rFonts w:hint="eastAsia"/>
        </w:rPr>
        <w:tab/>
        <w:t xml:space="preserve">export default </w:t>
      </w:r>
      <w:r>
        <w:t>function</w:t>
      </w:r>
      <w:r>
        <w:rPr>
          <w:rFonts w:hint="eastAsia"/>
        </w:rPr>
        <w:t>(){</w:t>
      </w:r>
    </w:p>
    <w:p w:rsidR="00DE799F" w:rsidRDefault="00DE799F" w:rsidP="009D7B36">
      <w:r>
        <w:rPr>
          <w:rFonts w:hint="eastAsia"/>
        </w:rPr>
        <w:tab/>
      </w:r>
      <w:r>
        <w:rPr>
          <w:rFonts w:hint="eastAsia"/>
        </w:rPr>
        <w:tab/>
        <w:t>return(</w:t>
      </w:r>
    </w:p>
    <w:p w:rsidR="00DE799F" w:rsidRDefault="00DE799F" w:rsidP="009D7B36">
      <w:r>
        <w:rPr>
          <w:rFonts w:hint="eastAsia"/>
        </w:rPr>
        <w:tab/>
      </w:r>
      <w:r>
        <w:rPr>
          <w:rFonts w:hint="eastAsia"/>
        </w:rPr>
        <w:tab/>
      </w:r>
      <w:r>
        <w:rPr>
          <w:rFonts w:hint="eastAsia"/>
        </w:rPr>
        <w:tab/>
        <w:t>&lt;Profile/&gt;</w:t>
      </w:r>
    </w:p>
    <w:p w:rsidR="00DE799F" w:rsidRDefault="00DE799F" w:rsidP="00DE799F">
      <w:pPr>
        <w:ind w:left="720" w:firstLine="720"/>
      </w:pPr>
      <w:r>
        <w:rPr>
          <w:rFonts w:hint="eastAsia"/>
        </w:rPr>
        <w:t>)</w:t>
      </w:r>
    </w:p>
    <w:p w:rsidR="00DE799F" w:rsidRPr="00DE799F" w:rsidRDefault="00DE799F" w:rsidP="00DE799F">
      <w:pPr>
        <w:ind w:firstLine="720"/>
      </w:pPr>
      <w:r>
        <w:rPr>
          <w:rFonts w:hint="eastAsia"/>
        </w:rPr>
        <w:t>}</w:t>
      </w:r>
    </w:p>
    <w:p w:rsidR="009D7B36" w:rsidRDefault="009D7B36" w:rsidP="009D7B36">
      <w:pPr>
        <w:pStyle w:val="4"/>
      </w:pPr>
      <w:r>
        <w:rPr>
          <w:rFonts w:hint="eastAsia"/>
        </w:rPr>
        <w:lastRenderedPageBreak/>
        <w:t>2</w:t>
      </w:r>
      <w:r>
        <w:rPr>
          <w:rFonts w:hint="eastAsia"/>
        </w:rPr>
        <w:t>、</w:t>
      </w:r>
      <w:r>
        <w:rPr>
          <w:rFonts w:hint="eastAsia"/>
        </w:rPr>
        <w:t>JSX</w:t>
      </w:r>
    </w:p>
    <w:p w:rsidR="009D7B36" w:rsidRDefault="004C71A6" w:rsidP="009D7B36">
      <w:r>
        <w:rPr>
          <w:rFonts w:hint="eastAsia"/>
        </w:rPr>
        <w:tab/>
        <w:t xml:space="preserve"> </w:t>
      </w:r>
      <w:r>
        <w:rPr>
          <w:rFonts w:hint="eastAsia"/>
        </w:rPr>
        <w:t>通过上面的例子可以看出，在</w:t>
      </w:r>
      <w:r>
        <w:rPr>
          <w:rFonts w:hint="eastAsia"/>
        </w:rPr>
        <w:t>render</w:t>
      </w:r>
      <w:r>
        <w:rPr>
          <w:rFonts w:hint="eastAsia"/>
        </w:rPr>
        <w:t>方法中有一种直接把</w:t>
      </w:r>
      <w:r>
        <w:rPr>
          <w:rFonts w:hint="eastAsia"/>
        </w:rPr>
        <w:t>HTML</w:t>
      </w:r>
      <w:r>
        <w:rPr>
          <w:rFonts w:hint="eastAsia"/>
        </w:rPr>
        <w:t>嵌套在</w:t>
      </w:r>
      <w:r>
        <w:rPr>
          <w:rFonts w:hint="eastAsia"/>
        </w:rPr>
        <w:t>JS</w:t>
      </w:r>
      <w:r>
        <w:rPr>
          <w:rFonts w:hint="eastAsia"/>
        </w:rPr>
        <w:t>中的写法，它被称为</w:t>
      </w:r>
      <w:r>
        <w:rPr>
          <w:rFonts w:hint="eastAsia"/>
        </w:rPr>
        <w:t>JSX</w:t>
      </w:r>
      <w:r>
        <w:rPr>
          <w:rFonts w:hint="eastAsia"/>
        </w:rPr>
        <w:t>。这种类似</w:t>
      </w:r>
      <w:r>
        <w:rPr>
          <w:rFonts w:hint="eastAsia"/>
        </w:rPr>
        <w:t>XML</w:t>
      </w:r>
      <w:r>
        <w:rPr>
          <w:rFonts w:hint="eastAsia"/>
        </w:rPr>
        <w:t>的写法，它可以定义类似</w:t>
      </w:r>
      <w:r>
        <w:rPr>
          <w:rFonts w:hint="eastAsia"/>
        </w:rPr>
        <w:t>HTML</w:t>
      </w:r>
      <w:r>
        <w:rPr>
          <w:rFonts w:hint="eastAsia"/>
        </w:rPr>
        <w:t>一样简洁的树状结构。这种语法结合了</w:t>
      </w:r>
      <w:r>
        <w:rPr>
          <w:rFonts w:hint="eastAsia"/>
        </w:rPr>
        <w:t>JavaScript</w:t>
      </w:r>
      <w:r>
        <w:rPr>
          <w:rFonts w:hint="eastAsia"/>
        </w:rPr>
        <w:t>和</w:t>
      </w:r>
      <w:r>
        <w:rPr>
          <w:rFonts w:hint="eastAsia"/>
        </w:rPr>
        <w:t>HTML</w:t>
      </w:r>
      <w:r>
        <w:rPr>
          <w:rFonts w:hint="eastAsia"/>
        </w:rPr>
        <w:t>的优点，既可以像平常一样使用</w:t>
      </w:r>
      <w:r>
        <w:rPr>
          <w:rFonts w:hint="eastAsia"/>
        </w:rPr>
        <w:t>HTML,</w:t>
      </w:r>
      <w:r>
        <w:rPr>
          <w:rFonts w:hint="eastAsia"/>
        </w:rPr>
        <w:t>也可以在里面嵌套</w:t>
      </w:r>
      <w:r>
        <w:rPr>
          <w:rFonts w:hint="eastAsia"/>
        </w:rPr>
        <w:t>JavaScript</w:t>
      </w:r>
      <w:r>
        <w:rPr>
          <w:rFonts w:hint="eastAsia"/>
        </w:rPr>
        <w:t>语法。这种友好的格式，让开发者易于阅读和开发。而且，对于组件来说，直接使用类似</w:t>
      </w:r>
      <w:r>
        <w:rPr>
          <w:rFonts w:hint="eastAsia"/>
        </w:rPr>
        <w:t>HTML</w:t>
      </w:r>
      <w:r>
        <w:rPr>
          <w:rFonts w:hint="eastAsia"/>
        </w:rPr>
        <w:t>的格式，也是非常合理的。但是，需要注意的是。</w:t>
      </w:r>
      <w:r>
        <w:rPr>
          <w:rFonts w:hint="eastAsia"/>
        </w:rPr>
        <w:t>JSX</w:t>
      </w:r>
      <w:r>
        <w:rPr>
          <w:rFonts w:hint="eastAsia"/>
        </w:rPr>
        <w:t>和</w:t>
      </w:r>
      <w:r>
        <w:rPr>
          <w:rFonts w:hint="eastAsia"/>
        </w:rPr>
        <w:t>HTML</w:t>
      </w:r>
      <w:r>
        <w:rPr>
          <w:rFonts w:hint="eastAsia"/>
        </w:rPr>
        <w:t>完成不是一回事，</w:t>
      </w:r>
      <w:r>
        <w:rPr>
          <w:rFonts w:hint="eastAsia"/>
        </w:rPr>
        <w:t>JSX</w:t>
      </w:r>
      <w:r>
        <w:rPr>
          <w:rFonts w:hint="eastAsia"/>
        </w:rPr>
        <w:t>只是作为编译器，把类似</w:t>
      </w:r>
      <w:r>
        <w:rPr>
          <w:rFonts w:hint="eastAsia"/>
        </w:rPr>
        <w:t>HTML</w:t>
      </w:r>
      <w:r>
        <w:rPr>
          <w:rFonts w:hint="eastAsia"/>
        </w:rPr>
        <w:t>的结构编译成</w:t>
      </w:r>
      <w:r>
        <w:rPr>
          <w:rFonts w:hint="eastAsia"/>
        </w:rPr>
        <w:t>JavaScript</w:t>
      </w:r>
      <w:r>
        <w:rPr>
          <w:rFonts w:hint="eastAsia"/>
        </w:rPr>
        <w:t>。</w:t>
      </w:r>
    </w:p>
    <w:p w:rsidR="009D7B36" w:rsidRDefault="004C71A6" w:rsidP="009D7B36">
      <w:r>
        <w:rPr>
          <w:rFonts w:hint="eastAsia"/>
        </w:rPr>
        <w:tab/>
      </w:r>
      <w:r>
        <w:rPr>
          <w:rFonts w:hint="eastAsia"/>
        </w:rPr>
        <w:t>当然，在浏览器中不能直接使用这种格式工，需要添加</w:t>
      </w:r>
      <w:r>
        <w:rPr>
          <w:rFonts w:hint="eastAsia"/>
        </w:rPr>
        <w:t>JSX</w:t>
      </w:r>
      <w:r>
        <w:rPr>
          <w:rFonts w:hint="eastAsia"/>
        </w:rPr>
        <w:t>编译器来完成这项工作。</w:t>
      </w:r>
    </w:p>
    <w:p w:rsidR="009D7B36" w:rsidRDefault="009D7B36" w:rsidP="009D7B36"/>
    <w:p w:rsidR="009D7B36" w:rsidRDefault="009D7B36" w:rsidP="009D7B36">
      <w:pPr>
        <w:pStyle w:val="4"/>
      </w:pPr>
      <w:r>
        <w:rPr>
          <w:rFonts w:hint="eastAsia"/>
        </w:rPr>
        <w:t>3</w:t>
      </w:r>
      <w:r>
        <w:rPr>
          <w:rFonts w:hint="eastAsia"/>
        </w:rPr>
        <w:t>、</w:t>
      </w:r>
      <w:r>
        <w:rPr>
          <w:rFonts w:hint="eastAsia"/>
        </w:rPr>
        <w:t>Virtual DOM</w:t>
      </w:r>
    </w:p>
    <w:p w:rsidR="009D7B36" w:rsidRDefault="004C71A6" w:rsidP="009D7B36">
      <w:r>
        <w:rPr>
          <w:rFonts w:hint="eastAsia"/>
        </w:rPr>
        <w:tab/>
      </w:r>
      <w:r>
        <w:rPr>
          <w:rFonts w:hint="eastAsia"/>
        </w:rPr>
        <w:t>在</w:t>
      </w:r>
      <w:r>
        <w:rPr>
          <w:rFonts w:hint="eastAsia"/>
        </w:rPr>
        <w:t>React</w:t>
      </w:r>
      <w:r>
        <w:rPr>
          <w:rFonts w:hint="eastAsia"/>
        </w:rPr>
        <w:t>的设计中，开发者不太需要操作真正的</w:t>
      </w:r>
      <w:r>
        <w:rPr>
          <w:rFonts w:hint="eastAsia"/>
        </w:rPr>
        <w:t>DOM</w:t>
      </w:r>
      <w:r>
        <w:rPr>
          <w:rFonts w:hint="eastAsia"/>
        </w:rPr>
        <w:t>节点，每个</w:t>
      </w:r>
      <w:r>
        <w:rPr>
          <w:rFonts w:hint="eastAsia"/>
        </w:rPr>
        <w:t>React</w:t>
      </w:r>
      <w:r>
        <w:rPr>
          <w:rFonts w:hint="eastAsia"/>
        </w:rPr>
        <w:t>组件都是用</w:t>
      </w:r>
      <w:r>
        <w:rPr>
          <w:rFonts w:hint="eastAsia"/>
        </w:rPr>
        <w:t>Virtual DOM</w:t>
      </w:r>
      <w:r w:rsidR="00613DD7">
        <w:rPr>
          <w:rFonts w:hint="eastAsia"/>
        </w:rPr>
        <w:t>渲染，它是一种对</w:t>
      </w:r>
      <w:r w:rsidR="00613DD7">
        <w:rPr>
          <w:rFonts w:hint="eastAsia"/>
        </w:rPr>
        <w:t>HTML DOM</w:t>
      </w:r>
      <w:r w:rsidR="00613DD7">
        <w:rPr>
          <w:rFonts w:hint="eastAsia"/>
        </w:rPr>
        <w:t>节点的抽象描述，你可以把它看成是种用</w:t>
      </w:r>
      <w:r w:rsidR="00613DD7">
        <w:rPr>
          <w:rFonts w:hint="eastAsia"/>
        </w:rPr>
        <w:t>JavaScript</w:t>
      </w:r>
      <w:r w:rsidR="00613DD7">
        <w:rPr>
          <w:rFonts w:hint="eastAsia"/>
        </w:rPr>
        <w:t>实现的结构，它不需要浏览器的</w:t>
      </w:r>
      <w:r w:rsidR="00613DD7">
        <w:rPr>
          <w:rFonts w:hint="eastAsia"/>
        </w:rPr>
        <w:t>DOM API</w:t>
      </w:r>
      <w:r w:rsidR="00613DD7">
        <w:rPr>
          <w:rFonts w:hint="eastAsia"/>
        </w:rPr>
        <w:t>支持，所以它在</w:t>
      </w:r>
      <w:r w:rsidR="00613DD7">
        <w:rPr>
          <w:rFonts w:hint="eastAsia"/>
        </w:rPr>
        <w:t>Node.js</w:t>
      </w:r>
      <w:r w:rsidR="00613DD7">
        <w:rPr>
          <w:rFonts w:hint="eastAsia"/>
        </w:rPr>
        <w:t>中也可以使用。它和</w:t>
      </w:r>
      <w:r w:rsidR="00613DD7">
        <w:rPr>
          <w:rFonts w:hint="eastAsia"/>
        </w:rPr>
        <w:t>DOM</w:t>
      </w:r>
      <w:r w:rsidR="00613DD7">
        <w:rPr>
          <w:rFonts w:hint="eastAsia"/>
        </w:rPr>
        <w:t>的一大区别就是它采用了更高效的渲染方式，组件的</w:t>
      </w:r>
      <w:r w:rsidR="00613DD7">
        <w:rPr>
          <w:rFonts w:hint="eastAsia"/>
        </w:rPr>
        <w:t>DOM</w:t>
      </w:r>
      <w:r w:rsidR="00613DD7">
        <w:rPr>
          <w:rFonts w:hint="eastAsia"/>
        </w:rPr>
        <w:t>结构映射到</w:t>
      </w:r>
      <w:r w:rsidR="00613DD7">
        <w:rPr>
          <w:rFonts w:hint="eastAsia"/>
        </w:rPr>
        <w:t>Virtual DOM</w:t>
      </w:r>
      <w:r w:rsidR="00613DD7">
        <w:rPr>
          <w:rFonts w:hint="eastAsia"/>
        </w:rPr>
        <w:t>上，当需要重新渲染组件的时，</w:t>
      </w:r>
      <w:r w:rsidR="00613DD7">
        <w:rPr>
          <w:rFonts w:hint="eastAsia"/>
        </w:rPr>
        <w:t>React</w:t>
      </w:r>
      <w:r w:rsidR="00613DD7">
        <w:rPr>
          <w:rFonts w:hint="eastAsia"/>
        </w:rPr>
        <w:t>在</w:t>
      </w:r>
      <w:r w:rsidR="00613DD7">
        <w:rPr>
          <w:rFonts w:hint="eastAsia"/>
        </w:rPr>
        <w:t>Virtual DOM</w:t>
      </w:r>
      <w:r w:rsidR="00613DD7">
        <w:rPr>
          <w:rFonts w:hint="eastAsia"/>
        </w:rPr>
        <w:t>上实现了一个</w:t>
      </w:r>
      <w:r w:rsidR="00613DD7">
        <w:rPr>
          <w:rFonts w:hint="eastAsia"/>
        </w:rPr>
        <w:t>Diff</w:t>
      </w:r>
      <w:r w:rsidR="00613DD7">
        <w:rPr>
          <w:rFonts w:hint="eastAsia"/>
        </w:rPr>
        <w:t>算法，通过这个算法寻找需要变更的节点，再把里面的修改更新到实际需要修改的</w:t>
      </w:r>
      <w:r w:rsidR="00613DD7">
        <w:rPr>
          <w:rFonts w:hint="eastAsia"/>
        </w:rPr>
        <w:t>DOM</w:t>
      </w:r>
      <w:r w:rsidR="00613DD7">
        <w:rPr>
          <w:rFonts w:hint="eastAsia"/>
        </w:rPr>
        <w:t>节点上，这样就避免了整个渲染</w:t>
      </w:r>
      <w:r w:rsidR="00613DD7">
        <w:rPr>
          <w:rFonts w:hint="eastAsia"/>
        </w:rPr>
        <w:t>DOM</w:t>
      </w:r>
      <w:r w:rsidR="00613DD7">
        <w:rPr>
          <w:rFonts w:hint="eastAsia"/>
        </w:rPr>
        <w:t>带来的巨大成本。</w:t>
      </w:r>
    </w:p>
    <w:p w:rsidR="00613DD7" w:rsidRDefault="00613DD7" w:rsidP="009D7B36">
      <w:r>
        <w:rPr>
          <w:rFonts w:hint="eastAsia"/>
        </w:rPr>
        <w:tab/>
        <w:t>React</w:t>
      </w:r>
      <w:r>
        <w:rPr>
          <w:rFonts w:hint="eastAsia"/>
        </w:rPr>
        <w:t>改变了传统前端开发的固定模式，当然还有</w:t>
      </w:r>
      <w:r>
        <w:rPr>
          <w:rFonts w:hint="eastAsia"/>
        </w:rPr>
        <w:t>React Native</w:t>
      </w:r>
      <w:r>
        <w:rPr>
          <w:rFonts w:hint="eastAsia"/>
        </w:rPr>
        <w:t>，把它的魔力扩展到</w:t>
      </w:r>
      <w:r>
        <w:rPr>
          <w:rFonts w:hint="eastAsia"/>
        </w:rPr>
        <w:t>Web</w:t>
      </w:r>
      <w:r>
        <w:rPr>
          <w:rFonts w:hint="eastAsia"/>
        </w:rPr>
        <w:t>应用以外。在下面章节里，会根据这三大特性做详细的讲解。</w:t>
      </w:r>
    </w:p>
    <w:p w:rsidR="00613DD7" w:rsidRDefault="00613DD7" w:rsidP="009D7B36"/>
    <w:p w:rsidR="00613DD7" w:rsidRDefault="00613DD7" w:rsidP="005F1940">
      <w:pPr>
        <w:pStyle w:val="2"/>
      </w:pPr>
      <w:r>
        <w:rPr>
          <w:rFonts w:hint="eastAsia"/>
        </w:rPr>
        <w:t xml:space="preserve">3.1 </w:t>
      </w:r>
      <w:r>
        <w:rPr>
          <w:rFonts w:hint="eastAsia"/>
        </w:rPr>
        <w:t>使用</w:t>
      </w:r>
      <w:r>
        <w:rPr>
          <w:rFonts w:hint="eastAsia"/>
        </w:rPr>
        <w:t>React</w:t>
      </w:r>
      <w:r>
        <w:rPr>
          <w:rFonts w:hint="eastAsia"/>
        </w:rPr>
        <w:t>与传统前端开发的比较</w:t>
      </w:r>
    </w:p>
    <w:p w:rsidR="00613DD7" w:rsidRPr="00613DD7" w:rsidRDefault="00613DD7" w:rsidP="009D7B36">
      <w:r>
        <w:rPr>
          <w:rFonts w:hint="eastAsia"/>
        </w:rPr>
        <w:tab/>
        <w:t>React</w:t>
      </w:r>
      <w:r>
        <w:rPr>
          <w:rFonts w:hint="eastAsia"/>
        </w:rPr>
        <w:t>到底给前端带来了什么改变，是什么支撑我们接受这样一个新事物的学习成本，把它的这群引入到工作中。</w:t>
      </w:r>
    </w:p>
    <w:p w:rsidR="009D7B36" w:rsidRDefault="005F1940" w:rsidP="009D7B36">
      <w:r>
        <w:rPr>
          <w:rFonts w:hint="eastAsia"/>
        </w:rPr>
        <w:t>3.1.1</w:t>
      </w:r>
      <w:r>
        <w:rPr>
          <w:rFonts w:hint="eastAsia"/>
        </w:rPr>
        <w:t>传统做法</w:t>
      </w:r>
    </w:p>
    <w:p w:rsidR="005F1940" w:rsidRDefault="005F1940" w:rsidP="009D7B36">
      <w:r>
        <w:rPr>
          <w:rFonts w:hint="eastAsia"/>
        </w:rPr>
        <w:tab/>
      </w:r>
      <w:r>
        <w:rPr>
          <w:rFonts w:hint="eastAsia"/>
        </w:rPr>
        <w:t>下面使用传统的方式来实现这个列表的逻辑。</w:t>
      </w:r>
    </w:p>
    <w:p w:rsidR="005F1940" w:rsidRDefault="005F1940" w:rsidP="005F1940">
      <w:pPr>
        <w:ind w:firstLine="720"/>
      </w:pPr>
      <w:bookmarkStart w:id="13" w:name="OLE_LINK3"/>
      <w:bookmarkStart w:id="14" w:name="OLE_LINK4"/>
      <w:r>
        <w:rPr>
          <w:rFonts w:hint="eastAsia"/>
        </w:rPr>
        <w:t>//</w:t>
      </w:r>
      <w:r>
        <w:rPr>
          <w:rFonts w:hint="eastAsia"/>
        </w:rPr>
        <w:t>列表容器</w:t>
      </w:r>
    </w:p>
    <w:p w:rsidR="005F1940" w:rsidRDefault="005F1940" w:rsidP="005F1940">
      <w:pPr>
        <w:ind w:firstLine="720"/>
      </w:pPr>
      <w:r>
        <w:rPr>
          <w:rFonts w:hint="eastAsia"/>
        </w:rPr>
        <w:t>const wrapper = $(</w:t>
      </w:r>
      <w:r>
        <w:t>‘</w:t>
      </w:r>
      <w:r>
        <w:rPr>
          <w:rFonts w:hint="eastAsia"/>
        </w:rPr>
        <w:t>#list-wrapper</w:t>
      </w:r>
      <w:r>
        <w:t>’</w:t>
      </w:r>
      <w:r>
        <w:rPr>
          <w:rFonts w:hint="eastAsia"/>
        </w:rPr>
        <w:t>);</w:t>
      </w:r>
    </w:p>
    <w:p w:rsidR="005F1940" w:rsidRDefault="005F1940" w:rsidP="005F1940">
      <w:pPr>
        <w:ind w:firstLine="720"/>
      </w:pPr>
      <w:r>
        <w:rPr>
          <w:rFonts w:hint="eastAsia"/>
        </w:rPr>
        <w:t>//</w:t>
      </w:r>
      <w:r>
        <w:rPr>
          <w:rFonts w:hint="eastAsia"/>
        </w:rPr>
        <w:t>列表所需数据</w:t>
      </w:r>
    </w:p>
    <w:p w:rsidR="005F1940" w:rsidRDefault="005F1940" w:rsidP="005F1940">
      <w:pPr>
        <w:ind w:firstLine="720"/>
      </w:pPr>
      <w:r>
        <w:rPr>
          <w:rFonts w:hint="eastAsia"/>
        </w:rPr>
        <w:t>const data</w:t>
      </w:r>
      <w:r>
        <w:t>{</w:t>
      </w:r>
    </w:p>
    <w:p w:rsidR="005F1940" w:rsidRDefault="005F1940" w:rsidP="005F1940">
      <w:pPr>
        <w:ind w:firstLine="720"/>
      </w:pPr>
      <w:r>
        <w:rPr>
          <w:rFonts w:hint="eastAsia"/>
        </w:rPr>
        <w:tab/>
        <w:t>list:[1,2,3],</w:t>
      </w:r>
    </w:p>
    <w:p w:rsidR="005F1940" w:rsidRDefault="005F1940" w:rsidP="005F1940">
      <w:pPr>
        <w:ind w:firstLine="720"/>
      </w:pPr>
      <w:r>
        <w:rPr>
          <w:rFonts w:hint="eastAsia"/>
        </w:rPr>
        <w:tab/>
        <w:t>activeIndex:-1</w:t>
      </w:r>
    </w:p>
    <w:p w:rsidR="005F1940" w:rsidRPr="005F1940" w:rsidRDefault="005F1940" w:rsidP="005F1940">
      <w:pPr>
        <w:ind w:firstLine="720"/>
      </w:pPr>
      <w:r>
        <w:t>};</w:t>
      </w:r>
    </w:p>
    <w:p w:rsidR="00094561" w:rsidRDefault="005F1940" w:rsidP="005F1940">
      <w:r>
        <w:rPr>
          <w:rFonts w:hint="eastAsia"/>
        </w:rPr>
        <w:lastRenderedPageBreak/>
        <w:tab/>
        <w:t>//</w:t>
      </w:r>
      <w:r>
        <w:rPr>
          <w:rFonts w:hint="eastAsia"/>
        </w:rPr>
        <w:t>初始化行为</w:t>
      </w:r>
    </w:p>
    <w:p w:rsidR="005F1940" w:rsidRDefault="005F1940" w:rsidP="005F1940">
      <w:r>
        <w:rPr>
          <w:rFonts w:hint="eastAsia"/>
        </w:rPr>
        <w:tab/>
        <w:t>function init(){</w:t>
      </w:r>
    </w:p>
    <w:p w:rsidR="005F1940" w:rsidRDefault="005F1940" w:rsidP="005F1940">
      <w:r>
        <w:rPr>
          <w:rFonts w:hint="eastAsia"/>
        </w:rPr>
        <w:tab/>
      </w:r>
      <w:r>
        <w:rPr>
          <w:rFonts w:hint="eastAsia"/>
        </w:rPr>
        <w:tab/>
        <w:t>wrapper.on(</w:t>
      </w:r>
      <w:r>
        <w:t>‘</w:t>
      </w:r>
      <w:r>
        <w:rPr>
          <w:rFonts w:hint="eastAsia"/>
        </w:rPr>
        <w:t>click</w:t>
      </w:r>
      <w:r>
        <w:t>’</w:t>
      </w:r>
      <w:r>
        <w:rPr>
          <w:rFonts w:hint="eastAsia"/>
        </w:rPr>
        <w:t xml:space="preserve">, </w:t>
      </w:r>
      <w:r>
        <w:t>’</w:t>
      </w:r>
      <w:r>
        <w:rPr>
          <w:rFonts w:hint="eastAsia"/>
        </w:rPr>
        <w:t>li</w:t>
      </w:r>
      <w:r>
        <w:t>’</w:t>
      </w:r>
      <w:r>
        <w:rPr>
          <w:rFonts w:hint="eastAsia"/>
        </w:rPr>
        <w:t>, function(){</w:t>
      </w:r>
    </w:p>
    <w:p w:rsidR="005F1940" w:rsidRDefault="005F1940" w:rsidP="005F1940">
      <w:r>
        <w:rPr>
          <w:rFonts w:hint="eastAsia"/>
        </w:rPr>
        <w:tab/>
      </w:r>
      <w:r>
        <w:rPr>
          <w:rFonts w:hint="eastAsia"/>
        </w:rPr>
        <w:tab/>
      </w:r>
      <w:r>
        <w:rPr>
          <w:rFonts w:hint="eastAsia"/>
        </w:rPr>
        <w:tab/>
        <w:t>activate($(this).data(</w:t>
      </w:r>
      <w:r>
        <w:t>‘</w:t>
      </w:r>
      <w:r>
        <w:rPr>
          <w:rFonts w:hint="eastAsia"/>
        </w:rPr>
        <w:t>index</w:t>
      </w:r>
      <w:r>
        <w:t>’</w:t>
      </w:r>
      <w:r>
        <w:rPr>
          <w:rFonts w:hint="eastAsia"/>
        </w:rPr>
        <w:t>));</w:t>
      </w:r>
    </w:p>
    <w:p w:rsidR="005F1940" w:rsidRDefault="005F1940" w:rsidP="005F1940">
      <w:pPr>
        <w:ind w:left="720" w:firstLine="720"/>
      </w:pPr>
      <w:r>
        <w:rPr>
          <w:rFonts w:hint="eastAsia"/>
        </w:rPr>
        <w:t>});</w:t>
      </w:r>
    </w:p>
    <w:p w:rsidR="005F1940" w:rsidRDefault="005F1940" w:rsidP="005F1940">
      <w:r>
        <w:rPr>
          <w:rFonts w:hint="eastAsia"/>
        </w:rPr>
        <w:tab/>
      </w:r>
      <w:r>
        <w:rPr>
          <w:rFonts w:hint="eastAsia"/>
        </w:rPr>
        <w:tab/>
        <w:t>wrapper.html(template.render(data));</w:t>
      </w:r>
    </w:p>
    <w:p w:rsidR="00094561" w:rsidRDefault="005F1940" w:rsidP="005F1940">
      <w:pPr>
        <w:ind w:firstLine="720"/>
      </w:pPr>
      <w:r>
        <w:rPr>
          <w:rFonts w:hint="eastAsia"/>
        </w:rPr>
        <w:t>}</w:t>
      </w:r>
    </w:p>
    <w:p w:rsidR="005F1940" w:rsidRDefault="005F1940" w:rsidP="005F1940">
      <w:pPr>
        <w:ind w:firstLine="720"/>
      </w:pPr>
      <w:r>
        <w:rPr>
          <w:rFonts w:hint="eastAsia"/>
        </w:rPr>
        <w:t>//</w:t>
      </w:r>
      <w:r>
        <w:rPr>
          <w:rFonts w:hint="eastAsia"/>
        </w:rPr>
        <w:t>选中某项的行为</w:t>
      </w:r>
    </w:p>
    <w:p w:rsidR="00587845" w:rsidRDefault="00587845" w:rsidP="005F1940">
      <w:pPr>
        <w:ind w:firstLine="720"/>
      </w:pPr>
      <w:r>
        <w:rPr>
          <w:rFonts w:hint="eastAsia"/>
        </w:rPr>
        <w:t>function activate(index){</w:t>
      </w:r>
    </w:p>
    <w:p w:rsidR="00587845" w:rsidRDefault="00587845" w:rsidP="005F1940">
      <w:pPr>
        <w:ind w:firstLine="720"/>
      </w:pPr>
      <w:r>
        <w:rPr>
          <w:rFonts w:hint="eastAsia"/>
        </w:rPr>
        <w:tab/>
        <w:t>wrapper.find(</w:t>
      </w:r>
      <w:r>
        <w:t>‘</w:t>
      </w:r>
      <w:r>
        <w:rPr>
          <w:rFonts w:hint="eastAsia"/>
        </w:rPr>
        <w:t>li</w:t>
      </w:r>
      <w:r>
        <w:t>’</w:t>
      </w:r>
      <w:r>
        <w:rPr>
          <w:rFonts w:hint="eastAsia"/>
        </w:rPr>
        <w:t>).removeClass(</w:t>
      </w:r>
      <w:r>
        <w:t>‘</w:t>
      </w:r>
      <w:r>
        <w:rPr>
          <w:rFonts w:hint="eastAsia"/>
        </w:rPr>
        <w:t>active</w:t>
      </w:r>
      <w:r>
        <w:t>’</w:t>
      </w:r>
      <w:r>
        <w:rPr>
          <w:rFonts w:hint="eastAsia"/>
        </w:rPr>
        <w:t>);</w:t>
      </w:r>
    </w:p>
    <w:p w:rsidR="00587845" w:rsidRDefault="00587845" w:rsidP="005F1940">
      <w:pPr>
        <w:ind w:firstLine="720"/>
      </w:pPr>
      <w:r>
        <w:rPr>
          <w:rFonts w:hint="eastAsia"/>
        </w:rPr>
        <w:tab/>
        <w:t>wrapper.find(</w:t>
      </w:r>
      <w:r>
        <w:t>‘</w:t>
      </w:r>
      <w:r>
        <w:rPr>
          <w:rFonts w:hint="eastAsia"/>
        </w:rPr>
        <w:t xml:space="preserve"> li[data-index=</w:t>
      </w:r>
      <w:r>
        <w:t>’</w:t>
      </w:r>
      <w:r>
        <w:rPr>
          <w:rFonts w:hint="eastAsia"/>
        </w:rPr>
        <w:t xml:space="preserve"> + index + </w:t>
      </w:r>
      <w:r>
        <w:t>’</w:t>
      </w:r>
      <w:r>
        <w:rPr>
          <w:rFonts w:hint="eastAsia"/>
        </w:rPr>
        <w:t xml:space="preserve"> ] </w:t>
      </w:r>
      <w:r>
        <w:t>’</w:t>
      </w:r>
      <w:r>
        <w:rPr>
          <w:rFonts w:hint="eastAsia"/>
        </w:rPr>
        <w:t>).addClass(</w:t>
      </w:r>
      <w:r>
        <w:t>‘</w:t>
      </w:r>
      <w:r>
        <w:rPr>
          <w:rFonts w:hint="eastAsia"/>
        </w:rPr>
        <w:t>active</w:t>
      </w:r>
      <w:r>
        <w:t>’</w:t>
      </w:r>
      <w:r>
        <w:rPr>
          <w:rFonts w:hint="eastAsia"/>
        </w:rPr>
        <w:t>);</w:t>
      </w:r>
    </w:p>
    <w:p w:rsidR="00587845" w:rsidRDefault="00587845" w:rsidP="005F1940">
      <w:pPr>
        <w:ind w:firstLine="720"/>
      </w:pPr>
      <w:r>
        <w:rPr>
          <w:rFonts w:hint="eastAsia"/>
        </w:rPr>
        <w:tab/>
        <w:t>data.activeIndex = index;</w:t>
      </w:r>
    </w:p>
    <w:p w:rsidR="005F1940" w:rsidRDefault="00587845" w:rsidP="005F1940">
      <w:pPr>
        <w:ind w:firstLine="720"/>
      </w:pPr>
      <w:r>
        <w:rPr>
          <w:rFonts w:hint="eastAsia"/>
        </w:rPr>
        <w:t>}</w:t>
      </w:r>
    </w:p>
    <w:bookmarkEnd w:id="13"/>
    <w:bookmarkEnd w:id="14"/>
    <w:p w:rsidR="00587845" w:rsidRDefault="00587845" w:rsidP="005F1940">
      <w:pPr>
        <w:ind w:firstLine="720"/>
      </w:pPr>
      <w:r>
        <w:rPr>
          <w:rFonts w:hint="eastAsia"/>
        </w:rPr>
        <w:t>//</w:t>
      </w:r>
      <w:r>
        <w:rPr>
          <w:rFonts w:hint="eastAsia"/>
        </w:rPr>
        <w:t>选中某项的行为</w:t>
      </w:r>
    </w:p>
    <w:p w:rsidR="00587845" w:rsidRDefault="00E05CFF" w:rsidP="005F1940">
      <w:pPr>
        <w:ind w:firstLine="720"/>
      </w:pPr>
      <w:r>
        <w:rPr>
          <w:rFonts w:hint="eastAsia"/>
        </w:rPr>
        <w:t>&lt;ul&gt;</w:t>
      </w:r>
    </w:p>
    <w:p w:rsidR="00E05CFF" w:rsidRDefault="00E05CFF" w:rsidP="005F1940">
      <w:pPr>
        <w:ind w:firstLine="720"/>
      </w:pPr>
      <w:r>
        <w:rPr>
          <w:rFonts w:hint="eastAsia"/>
        </w:rPr>
        <w:tab/>
        <w:t>{{each list item index}}</w:t>
      </w:r>
    </w:p>
    <w:p w:rsidR="00E05CFF" w:rsidRDefault="00E05CFF" w:rsidP="005F1940">
      <w:pPr>
        <w:ind w:firstLine="720"/>
      </w:pPr>
      <w:r>
        <w:rPr>
          <w:rFonts w:hint="eastAsia"/>
        </w:rPr>
        <w:tab/>
      </w:r>
      <w:r>
        <w:rPr>
          <w:rFonts w:hint="eastAsia"/>
        </w:rPr>
        <w:tab/>
        <w:t>{{if index === activeIndex}}</w:t>
      </w:r>
    </w:p>
    <w:p w:rsidR="00E05CFF" w:rsidRDefault="00E05CFF" w:rsidP="005F1940">
      <w:pPr>
        <w:ind w:firstLine="720"/>
      </w:pPr>
      <w:r>
        <w:rPr>
          <w:rFonts w:hint="eastAsia"/>
        </w:rPr>
        <w:tab/>
      </w:r>
      <w:r>
        <w:rPr>
          <w:rFonts w:hint="eastAsia"/>
        </w:rPr>
        <w:tab/>
      </w:r>
      <w:r>
        <w:rPr>
          <w:rFonts w:hint="eastAsia"/>
        </w:rPr>
        <w:tab/>
        <w:t>&lt;li data-index=</w:t>
      </w:r>
      <w:r>
        <w:t>”</w:t>
      </w:r>
      <w:r>
        <w:rPr>
          <w:rFonts w:hint="eastAsia"/>
        </w:rPr>
        <w:t>{{index}}</w:t>
      </w:r>
      <w:r>
        <w:t>”</w:t>
      </w:r>
      <w:r>
        <w:rPr>
          <w:rFonts w:hint="eastAsia"/>
        </w:rPr>
        <w:t xml:space="preserve"> class=</w:t>
      </w:r>
      <w:r>
        <w:t>”</w:t>
      </w:r>
      <w:r>
        <w:rPr>
          <w:rFonts w:hint="eastAsia"/>
        </w:rPr>
        <w:t>active</w:t>
      </w:r>
      <w:r>
        <w:t>”</w:t>
      </w:r>
      <w:r>
        <w:rPr>
          <w:rFonts w:hint="eastAsia"/>
        </w:rPr>
        <w:t>&gt;{{item}}&lt;/li&gt;</w:t>
      </w:r>
    </w:p>
    <w:p w:rsidR="00E05CFF" w:rsidRDefault="00E05CFF" w:rsidP="005F1940">
      <w:pPr>
        <w:ind w:firstLine="720"/>
      </w:pPr>
      <w:r>
        <w:rPr>
          <w:rFonts w:hint="eastAsia"/>
        </w:rPr>
        <w:tab/>
      </w:r>
      <w:r>
        <w:rPr>
          <w:rFonts w:hint="eastAsia"/>
        </w:rPr>
        <w:tab/>
        <w:t>{{else}}</w:t>
      </w:r>
    </w:p>
    <w:p w:rsidR="00E05CFF" w:rsidRDefault="00E05CFF" w:rsidP="005F1940">
      <w:pPr>
        <w:ind w:firstLine="720"/>
      </w:pPr>
      <w:r>
        <w:rPr>
          <w:rFonts w:hint="eastAsia"/>
        </w:rPr>
        <w:tab/>
      </w:r>
      <w:r>
        <w:rPr>
          <w:rFonts w:hint="eastAsia"/>
        </w:rPr>
        <w:tab/>
      </w:r>
      <w:r>
        <w:rPr>
          <w:rFonts w:hint="eastAsia"/>
        </w:rPr>
        <w:tab/>
        <w:t>&lt;li data-index=</w:t>
      </w:r>
      <w:r>
        <w:t>”</w:t>
      </w:r>
      <w:r>
        <w:rPr>
          <w:rFonts w:hint="eastAsia"/>
        </w:rPr>
        <w:t>{{index}}</w:t>
      </w:r>
      <w:r>
        <w:t>”</w:t>
      </w:r>
      <w:r>
        <w:rPr>
          <w:rFonts w:hint="eastAsia"/>
        </w:rPr>
        <w:t>&gt;{{item}}&lt;/li&gt;</w:t>
      </w:r>
    </w:p>
    <w:p w:rsidR="00E05CFF" w:rsidRDefault="00E05CFF" w:rsidP="005F1940">
      <w:pPr>
        <w:ind w:firstLine="720"/>
      </w:pPr>
      <w:r>
        <w:rPr>
          <w:rFonts w:hint="eastAsia"/>
        </w:rPr>
        <w:tab/>
      </w:r>
      <w:r>
        <w:rPr>
          <w:rFonts w:hint="eastAsia"/>
        </w:rPr>
        <w:tab/>
        <w:t>{{</w:t>
      </w:r>
      <w:r w:rsidR="00441698">
        <w:rPr>
          <w:rFonts w:hint="eastAsia"/>
        </w:rPr>
        <w:t>/if</w:t>
      </w:r>
      <w:r>
        <w:rPr>
          <w:rFonts w:hint="eastAsia"/>
        </w:rPr>
        <w:t>}}</w:t>
      </w:r>
    </w:p>
    <w:p w:rsidR="00441698" w:rsidRDefault="00441698" w:rsidP="005F1940">
      <w:pPr>
        <w:ind w:firstLine="720"/>
      </w:pPr>
      <w:r>
        <w:rPr>
          <w:rFonts w:hint="eastAsia"/>
        </w:rPr>
        <w:tab/>
        <w:t>{{/each}}</w:t>
      </w:r>
    </w:p>
    <w:p w:rsidR="00E05CFF" w:rsidRDefault="00E05CFF" w:rsidP="005F1940">
      <w:pPr>
        <w:ind w:firstLine="720"/>
      </w:pPr>
      <w:r>
        <w:rPr>
          <w:rFonts w:hint="eastAsia"/>
        </w:rPr>
        <w:t>&lt;/ul&gt;</w:t>
      </w:r>
    </w:p>
    <w:p w:rsidR="00094561" w:rsidRDefault="00441698" w:rsidP="00441698">
      <w:r>
        <w:rPr>
          <w:rFonts w:hint="eastAsia"/>
        </w:rPr>
        <w:tab/>
      </w:r>
      <w:r>
        <w:rPr>
          <w:rFonts w:hint="eastAsia"/>
        </w:rPr>
        <w:t>列表组件的数据包含两部分：</w:t>
      </w:r>
      <w:r>
        <w:rPr>
          <w:rFonts w:hint="eastAsia"/>
        </w:rPr>
        <w:t>list</w:t>
      </w:r>
      <w:r>
        <w:rPr>
          <w:rFonts w:hint="eastAsia"/>
        </w:rPr>
        <w:t>及</w:t>
      </w:r>
      <w:r>
        <w:rPr>
          <w:rFonts w:hint="eastAsia"/>
        </w:rPr>
        <w:t>activeIndex</w:t>
      </w:r>
      <w:r>
        <w:rPr>
          <w:rFonts w:hint="eastAsia"/>
        </w:rPr>
        <w:t>。</w:t>
      </w:r>
      <w:r>
        <w:rPr>
          <w:rFonts w:hint="eastAsia"/>
        </w:rPr>
        <w:t>list</w:t>
      </w:r>
      <w:r w:rsidR="0076368E">
        <w:rPr>
          <w:rFonts w:hint="eastAsia"/>
        </w:rPr>
        <w:t>是列表内容，</w:t>
      </w:r>
      <w:r w:rsidR="0076368E">
        <w:rPr>
          <w:rFonts w:hint="eastAsia"/>
        </w:rPr>
        <w:t>activeIndex</w:t>
      </w:r>
      <w:r w:rsidR="0076368E">
        <w:rPr>
          <w:rFonts w:hint="eastAsia"/>
        </w:rPr>
        <w:t>是当前选中项的索引。初始化（</w:t>
      </w:r>
      <w:r w:rsidR="0076368E">
        <w:rPr>
          <w:rFonts w:hint="eastAsia"/>
        </w:rPr>
        <w:t>init</w:t>
      </w:r>
      <w:r w:rsidR="0076368E">
        <w:rPr>
          <w:rFonts w:hint="eastAsia"/>
        </w:rPr>
        <w:t>）的时候，使用</w:t>
      </w:r>
      <w:r w:rsidR="0076368E">
        <w:rPr>
          <w:rFonts w:hint="eastAsia"/>
        </w:rPr>
        <w:t>data</w:t>
      </w:r>
      <w:r w:rsidR="0076368E">
        <w:rPr>
          <w:rFonts w:hint="eastAsia"/>
        </w:rPr>
        <w:t>渲染模板来产生原始</w:t>
      </w:r>
      <w:r w:rsidR="0076368E">
        <w:rPr>
          <w:rFonts w:hint="eastAsia"/>
        </w:rPr>
        <w:t>DOM</w:t>
      </w:r>
      <w:r w:rsidR="0076368E">
        <w:rPr>
          <w:rFonts w:hint="eastAsia"/>
        </w:rPr>
        <w:t>。在后续的交互中，每次单击列表项都触发一次选中（</w:t>
      </w:r>
      <w:r w:rsidR="0076368E">
        <w:rPr>
          <w:rFonts w:hint="eastAsia"/>
        </w:rPr>
        <w:t>activate</w:t>
      </w:r>
      <w:r w:rsidR="0076368E">
        <w:rPr>
          <w:rFonts w:hint="eastAsia"/>
        </w:rPr>
        <w:t>）</w:t>
      </w:r>
      <w:r w:rsidR="0076368E">
        <w:rPr>
          <w:rFonts w:hint="eastAsia"/>
        </w:rPr>
        <w:t>,activate</w:t>
      </w:r>
      <w:r w:rsidR="0076368E">
        <w:rPr>
          <w:rFonts w:hint="eastAsia"/>
        </w:rPr>
        <w:t>方法会移除其他项的</w:t>
      </w:r>
      <w:r w:rsidR="0076368E">
        <w:rPr>
          <w:rFonts w:hint="eastAsia"/>
        </w:rPr>
        <w:t>active</w:t>
      </w:r>
      <w:r w:rsidR="0076368E">
        <w:rPr>
          <w:rFonts w:hint="eastAsia"/>
        </w:rPr>
        <w:t>状态，并给本次选中的项添加</w:t>
      </w:r>
      <w:r w:rsidR="0076368E">
        <w:rPr>
          <w:rFonts w:hint="eastAsia"/>
        </w:rPr>
        <w:t>active</w:t>
      </w:r>
      <w:r w:rsidR="0076368E">
        <w:rPr>
          <w:rFonts w:hint="eastAsia"/>
        </w:rPr>
        <w:t>状态，它同时也会更新</w:t>
      </w:r>
      <w:r w:rsidR="0076368E">
        <w:rPr>
          <w:rFonts w:hint="eastAsia"/>
        </w:rPr>
        <w:t>activeIndex</w:t>
      </w:r>
      <w:r w:rsidR="0076368E">
        <w:rPr>
          <w:rFonts w:hint="eastAsia"/>
        </w:rPr>
        <w:t>信息，使其与</w:t>
      </w:r>
      <w:r w:rsidR="0076368E">
        <w:rPr>
          <w:rFonts w:hint="eastAsia"/>
        </w:rPr>
        <w:t>DOM</w:t>
      </w:r>
      <w:r w:rsidR="0076368E">
        <w:rPr>
          <w:rFonts w:hint="eastAsia"/>
        </w:rPr>
        <w:t>元素的表现相符。</w:t>
      </w:r>
    </w:p>
    <w:p w:rsidR="0076368E" w:rsidRDefault="0076368E" w:rsidP="00441698">
      <w:r>
        <w:rPr>
          <w:rFonts w:hint="eastAsia"/>
        </w:rPr>
        <w:tab/>
      </w:r>
      <w:r>
        <w:rPr>
          <w:rFonts w:hint="eastAsia"/>
        </w:rPr>
        <w:t>我们习惯了以这种方式实现</w:t>
      </w:r>
      <w:r>
        <w:rPr>
          <w:rFonts w:hint="eastAsia"/>
        </w:rPr>
        <w:t>UI</w:t>
      </w:r>
      <w:r>
        <w:rPr>
          <w:rFonts w:hint="eastAsia"/>
        </w:rPr>
        <w:t>组件，而忽略了它严重的缺陷：需要同时维护数据及视图。模板引擎帮助我们解决了初始状态下二者的对应关系，即初始化时给出一个合理的数据就行了，视图会被（通过模板渲染）生成。然而，在组件状态变化时，它们依然是需要被各自维护的。</w:t>
      </w:r>
    </w:p>
    <w:p w:rsidR="00094561" w:rsidRDefault="00D3262A" w:rsidP="00D3262A">
      <w:r>
        <w:rPr>
          <w:rFonts w:hint="eastAsia"/>
        </w:rPr>
        <w:tab/>
      </w:r>
      <w:r>
        <w:rPr>
          <w:rFonts w:hint="eastAsia"/>
        </w:rPr>
        <w:t>对此，一般的</w:t>
      </w:r>
      <w:r>
        <w:rPr>
          <w:rFonts w:hint="eastAsia"/>
        </w:rPr>
        <w:t>MVVM</w:t>
      </w:r>
      <w:r>
        <w:rPr>
          <w:rFonts w:hint="eastAsia"/>
        </w:rPr>
        <w:t>框架的做法是，通过对模板的分析获取数据与其视图元素（</w:t>
      </w:r>
      <w:r>
        <w:rPr>
          <w:rFonts w:hint="eastAsia"/>
        </w:rPr>
        <w:t>DOM</w:t>
      </w:r>
      <w:r>
        <w:rPr>
          <w:rFonts w:hint="eastAsia"/>
        </w:rPr>
        <w:t>节点）细致而具体的对应关系，然后对数据进行监控，在数据变化时更新对应的视图元素。</w:t>
      </w:r>
    </w:p>
    <w:p w:rsidR="00D3262A" w:rsidRDefault="00D3262A" w:rsidP="00D3262A">
      <w:r>
        <w:rPr>
          <w:rFonts w:hint="eastAsia"/>
        </w:rPr>
        <w:lastRenderedPageBreak/>
        <w:tab/>
        <w:t>MVVM</w:t>
      </w:r>
      <w:r>
        <w:rPr>
          <w:rFonts w:hint="eastAsia"/>
        </w:rPr>
        <w:t>的门槛是独特的语法丰富的指令需要学习掌握，我们可不可以不学习这些，也能得到复用“数据生成视图”逻辑的效果呢？其实有一个简单（然后问题很大）的做法。</w:t>
      </w:r>
    </w:p>
    <w:p w:rsidR="00D3262A" w:rsidRDefault="00D3262A" w:rsidP="00D3262A">
      <w:pPr>
        <w:pStyle w:val="3"/>
      </w:pPr>
      <w:r>
        <w:rPr>
          <w:rFonts w:hint="eastAsia"/>
        </w:rPr>
        <w:t xml:space="preserve">3.12 </w:t>
      </w:r>
      <w:r>
        <w:rPr>
          <w:rFonts w:hint="eastAsia"/>
        </w:rPr>
        <w:t>全量更新</w:t>
      </w:r>
    </w:p>
    <w:p w:rsidR="00D3262A" w:rsidRDefault="00D3262A" w:rsidP="00D3262A">
      <w:r>
        <w:rPr>
          <w:rFonts w:hint="eastAsia"/>
        </w:rPr>
        <w:t>下面对先前的实现稍做改动：</w:t>
      </w:r>
    </w:p>
    <w:p w:rsidR="00D3262A" w:rsidRDefault="00D3262A" w:rsidP="00D3262A">
      <w:pPr>
        <w:ind w:firstLine="720"/>
      </w:pPr>
      <w:r>
        <w:rPr>
          <w:rFonts w:hint="eastAsia"/>
        </w:rPr>
        <w:t>//</w:t>
      </w:r>
      <w:r>
        <w:rPr>
          <w:rFonts w:hint="eastAsia"/>
        </w:rPr>
        <w:t>列表容器</w:t>
      </w:r>
    </w:p>
    <w:p w:rsidR="00D3262A" w:rsidRDefault="00D3262A" w:rsidP="00D3262A">
      <w:pPr>
        <w:ind w:firstLine="720"/>
      </w:pPr>
      <w:r>
        <w:rPr>
          <w:rFonts w:hint="eastAsia"/>
        </w:rPr>
        <w:t>const wrapper = $(</w:t>
      </w:r>
      <w:r>
        <w:t>‘</w:t>
      </w:r>
      <w:r>
        <w:rPr>
          <w:rFonts w:hint="eastAsia"/>
        </w:rPr>
        <w:t>#list-wrapper</w:t>
      </w:r>
      <w:r>
        <w:t>’</w:t>
      </w:r>
      <w:r>
        <w:rPr>
          <w:rFonts w:hint="eastAsia"/>
        </w:rPr>
        <w:t>);</w:t>
      </w:r>
    </w:p>
    <w:p w:rsidR="00D3262A" w:rsidRDefault="00D3262A" w:rsidP="00D3262A">
      <w:pPr>
        <w:ind w:firstLine="720"/>
      </w:pPr>
      <w:r>
        <w:rPr>
          <w:rFonts w:hint="eastAsia"/>
        </w:rPr>
        <w:t>//</w:t>
      </w:r>
      <w:r>
        <w:rPr>
          <w:rFonts w:hint="eastAsia"/>
        </w:rPr>
        <w:t>列表所需数据</w:t>
      </w:r>
    </w:p>
    <w:p w:rsidR="00D3262A" w:rsidRDefault="00D3262A" w:rsidP="00D3262A">
      <w:pPr>
        <w:ind w:firstLine="720"/>
      </w:pPr>
      <w:r>
        <w:rPr>
          <w:rFonts w:hint="eastAsia"/>
        </w:rPr>
        <w:t>const data</w:t>
      </w:r>
      <w:r>
        <w:t>{</w:t>
      </w:r>
    </w:p>
    <w:p w:rsidR="00D3262A" w:rsidRDefault="00D3262A" w:rsidP="00D3262A">
      <w:pPr>
        <w:ind w:firstLine="720"/>
      </w:pPr>
      <w:r>
        <w:rPr>
          <w:rFonts w:hint="eastAsia"/>
        </w:rPr>
        <w:tab/>
        <w:t>list:[1,2,3],</w:t>
      </w:r>
    </w:p>
    <w:p w:rsidR="00D3262A" w:rsidRDefault="00D3262A" w:rsidP="00D3262A">
      <w:pPr>
        <w:ind w:firstLine="720"/>
      </w:pPr>
      <w:r>
        <w:rPr>
          <w:rFonts w:hint="eastAsia"/>
        </w:rPr>
        <w:tab/>
        <w:t>activeIndex:-1</w:t>
      </w:r>
    </w:p>
    <w:p w:rsidR="00D3262A" w:rsidRDefault="00D3262A" w:rsidP="00D3262A">
      <w:pPr>
        <w:ind w:firstLine="720"/>
      </w:pPr>
      <w:r>
        <w:t>};</w:t>
      </w:r>
    </w:p>
    <w:p w:rsidR="00B67669" w:rsidRDefault="00B67669" w:rsidP="00D3262A">
      <w:pPr>
        <w:ind w:firstLine="720"/>
      </w:pPr>
      <w:r>
        <w:rPr>
          <w:rFonts w:hint="eastAsia"/>
        </w:rPr>
        <w:t>function render(){</w:t>
      </w:r>
    </w:p>
    <w:p w:rsidR="00B67669" w:rsidRDefault="00B67669" w:rsidP="00D3262A">
      <w:pPr>
        <w:ind w:firstLine="720"/>
      </w:pPr>
      <w:r>
        <w:rPr>
          <w:rFonts w:hint="eastAsia"/>
        </w:rPr>
        <w:tab/>
        <w:t>wrapper.html(template.render(data));</w:t>
      </w:r>
    </w:p>
    <w:p w:rsidR="00B67669" w:rsidRPr="005F1940" w:rsidRDefault="00B67669" w:rsidP="00D3262A">
      <w:pPr>
        <w:ind w:firstLine="720"/>
      </w:pPr>
      <w:r>
        <w:rPr>
          <w:rFonts w:hint="eastAsia"/>
        </w:rPr>
        <w:t>}</w:t>
      </w:r>
    </w:p>
    <w:p w:rsidR="00D3262A" w:rsidRDefault="00D3262A" w:rsidP="00D3262A">
      <w:r>
        <w:rPr>
          <w:rFonts w:hint="eastAsia"/>
        </w:rPr>
        <w:tab/>
        <w:t>//</w:t>
      </w:r>
      <w:r>
        <w:rPr>
          <w:rFonts w:hint="eastAsia"/>
        </w:rPr>
        <w:t>初始化行为</w:t>
      </w:r>
    </w:p>
    <w:p w:rsidR="00D3262A" w:rsidRDefault="00D3262A" w:rsidP="00D3262A">
      <w:r>
        <w:rPr>
          <w:rFonts w:hint="eastAsia"/>
        </w:rPr>
        <w:tab/>
        <w:t>function init(){</w:t>
      </w:r>
    </w:p>
    <w:p w:rsidR="00D3262A" w:rsidRDefault="00D3262A" w:rsidP="00D3262A">
      <w:r>
        <w:rPr>
          <w:rFonts w:hint="eastAsia"/>
        </w:rPr>
        <w:tab/>
      </w:r>
      <w:r>
        <w:rPr>
          <w:rFonts w:hint="eastAsia"/>
        </w:rPr>
        <w:tab/>
        <w:t>wrapper.on(</w:t>
      </w:r>
      <w:r>
        <w:t>‘</w:t>
      </w:r>
      <w:r>
        <w:rPr>
          <w:rFonts w:hint="eastAsia"/>
        </w:rPr>
        <w:t>click</w:t>
      </w:r>
      <w:r>
        <w:t>’</w:t>
      </w:r>
      <w:r>
        <w:rPr>
          <w:rFonts w:hint="eastAsia"/>
        </w:rPr>
        <w:t xml:space="preserve">, </w:t>
      </w:r>
      <w:r>
        <w:t>’</w:t>
      </w:r>
      <w:r>
        <w:rPr>
          <w:rFonts w:hint="eastAsia"/>
        </w:rPr>
        <w:t>li</w:t>
      </w:r>
      <w:r>
        <w:t>’</w:t>
      </w:r>
      <w:r>
        <w:rPr>
          <w:rFonts w:hint="eastAsia"/>
        </w:rPr>
        <w:t>, function(){</w:t>
      </w:r>
    </w:p>
    <w:p w:rsidR="00D3262A" w:rsidRDefault="00D3262A" w:rsidP="00D3262A">
      <w:r>
        <w:rPr>
          <w:rFonts w:hint="eastAsia"/>
        </w:rPr>
        <w:tab/>
      </w:r>
      <w:r>
        <w:rPr>
          <w:rFonts w:hint="eastAsia"/>
        </w:rPr>
        <w:tab/>
      </w:r>
      <w:r>
        <w:rPr>
          <w:rFonts w:hint="eastAsia"/>
        </w:rPr>
        <w:tab/>
        <w:t>activate($(this).data(</w:t>
      </w:r>
      <w:r>
        <w:t>‘</w:t>
      </w:r>
      <w:r>
        <w:rPr>
          <w:rFonts w:hint="eastAsia"/>
        </w:rPr>
        <w:t>index</w:t>
      </w:r>
      <w:r>
        <w:t>’</w:t>
      </w:r>
      <w:r>
        <w:rPr>
          <w:rFonts w:hint="eastAsia"/>
        </w:rPr>
        <w:t>));</w:t>
      </w:r>
    </w:p>
    <w:p w:rsidR="00D3262A" w:rsidRDefault="00D3262A" w:rsidP="00D3262A">
      <w:pPr>
        <w:ind w:left="720" w:firstLine="720"/>
      </w:pPr>
      <w:r>
        <w:rPr>
          <w:rFonts w:hint="eastAsia"/>
        </w:rPr>
        <w:t>});</w:t>
      </w:r>
    </w:p>
    <w:p w:rsidR="00D3262A" w:rsidRDefault="00D3262A" w:rsidP="00D3262A">
      <w:r>
        <w:rPr>
          <w:rFonts w:hint="eastAsia"/>
        </w:rPr>
        <w:tab/>
      </w:r>
      <w:r>
        <w:rPr>
          <w:rFonts w:hint="eastAsia"/>
        </w:rPr>
        <w:tab/>
      </w:r>
      <w:r w:rsidR="00B67669">
        <w:rPr>
          <w:rFonts w:hint="eastAsia"/>
        </w:rPr>
        <w:t>render();</w:t>
      </w:r>
    </w:p>
    <w:p w:rsidR="00D3262A" w:rsidRDefault="00D3262A" w:rsidP="00D3262A">
      <w:pPr>
        <w:ind w:firstLine="720"/>
      </w:pPr>
      <w:r>
        <w:rPr>
          <w:rFonts w:hint="eastAsia"/>
        </w:rPr>
        <w:t>}</w:t>
      </w:r>
    </w:p>
    <w:p w:rsidR="00D3262A" w:rsidRDefault="00D3262A" w:rsidP="00D3262A">
      <w:pPr>
        <w:ind w:firstLine="720"/>
      </w:pPr>
      <w:r>
        <w:rPr>
          <w:rFonts w:hint="eastAsia"/>
        </w:rPr>
        <w:t>//</w:t>
      </w:r>
      <w:r>
        <w:rPr>
          <w:rFonts w:hint="eastAsia"/>
        </w:rPr>
        <w:t>选中某项的行为</w:t>
      </w:r>
    </w:p>
    <w:p w:rsidR="00D3262A" w:rsidRDefault="00D3262A" w:rsidP="00D3262A">
      <w:pPr>
        <w:ind w:firstLine="720"/>
      </w:pPr>
      <w:r>
        <w:rPr>
          <w:rFonts w:hint="eastAsia"/>
        </w:rPr>
        <w:t>function activate(index){</w:t>
      </w:r>
    </w:p>
    <w:p w:rsidR="00D3262A" w:rsidRDefault="00D3262A" w:rsidP="00B67669">
      <w:pPr>
        <w:ind w:firstLine="720"/>
      </w:pPr>
      <w:r>
        <w:rPr>
          <w:rFonts w:hint="eastAsia"/>
        </w:rPr>
        <w:tab/>
      </w:r>
      <w:r w:rsidR="00B67669">
        <w:rPr>
          <w:rFonts w:hint="eastAsia"/>
        </w:rPr>
        <w:t>data.activeIndex = index;</w:t>
      </w:r>
    </w:p>
    <w:p w:rsidR="00B67669" w:rsidRDefault="00B67669" w:rsidP="00B67669">
      <w:pPr>
        <w:ind w:firstLine="720"/>
      </w:pPr>
      <w:r>
        <w:rPr>
          <w:rFonts w:hint="eastAsia"/>
        </w:rPr>
        <w:tab/>
        <w:t>render();</w:t>
      </w:r>
    </w:p>
    <w:p w:rsidR="00D3262A" w:rsidRDefault="00D3262A" w:rsidP="00D3262A">
      <w:pPr>
        <w:ind w:firstLine="720"/>
      </w:pPr>
      <w:r>
        <w:rPr>
          <w:rFonts w:hint="eastAsia"/>
        </w:rPr>
        <w:t>}</w:t>
      </w:r>
    </w:p>
    <w:p w:rsidR="00D3262A" w:rsidRDefault="00B67669" w:rsidP="00D3262A">
      <w:r>
        <w:rPr>
          <w:rFonts w:hint="eastAsia"/>
        </w:rPr>
        <w:tab/>
      </w:r>
      <w:r>
        <w:rPr>
          <w:rFonts w:hint="eastAsia"/>
        </w:rPr>
        <w:t>可以看到，把初始化时渲染的逻辑单独抽出为</w:t>
      </w:r>
      <w:r>
        <w:rPr>
          <w:rFonts w:hint="eastAsia"/>
        </w:rPr>
        <w:t>render</w:t>
      </w:r>
      <w:r>
        <w:rPr>
          <w:rFonts w:hint="eastAsia"/>
        </w:rPr>
        <w:t>方法，除在</w:t>
      </w:r>
      <w:r>
        <w:rPr>
          <w:rFonts w:hint="eastAsia"/>
        </w:rPr>
        <w:t>init</w:t>
      </w:r>
      <w:r w:rsidR="00611FA0">
        <w:rPr>
          <w:rFonts w:hint="eastAsia"/>
        </w:rPr>
        <w:t>时调用外，在选中某项时，更新数据后，两样可以通过直接调用</w:t>
      </w:r>
      <w:r w:rsidR="00611FA0">
        <w:rPr>
          <w:rFonts w:hint="eastAsia"/>
        </w:rPr>
        <w:t>render</w:t>
      </w:r>
      <w:r w:rsidR="00611FA0">
        <w:rPr>
          <w:rFonts w:hint="eastAsia"/>
        </w:rPr>
        <w:t>方法进行视图的更新。</w:t>
      </w:r>
    </w:p>
    <w:p w:rsidR="00611FA0" w:rsidRDefault="00611FA0" w:rsidP="00D3262A">
      <w:r>
        <w:rPr>
          <w:rFonts w:hint="eastAsia"/>
        </w:rPr>
        <w:tab/>
      </w:r>
      <w:r>
        <w:rPr>
          <w:rFonts w:hint="eastAsia"/>
        </w:rPr>
        <w:t>这种做法，只需要要维护数据，每次数据发生变化的时，再渲染一下就能更新视图。逻辑清晰，更容易被理解和维护。</w:t>
      </w:r>
    </w:p>
    <w:p w:rsidR="00611FA0" w:rsidRDefault="00611FA0" w:rsidP="00D3262A">
      <w:r>
        <w:rPr>
          <w:rFonts w:hint="eastAsia"/>
        </w:rPr>
        <w:lastRenderedPageBreak/>
        <w:tab/>
      </w:r>
      <w:r>
        <w:rPr>
          <w:rFonts w:hint="eastAsia"/>
        </w:rPr>
        <w:t>然而，在真实业务中，这么做的缺陷比第一种做法更突出：</w:t>
      </w:r>
    </w:p>
    <w:p w:rsidR="00611FA0" w:rsidRDefault="00611FA0" w:rsidP="00611FA0">
      <w:pPr>
        <w:ind w:firstLine="720"/>
      </w:pPr>
      <w:r>
        <w:rPr>
          <w:rFonts w:hint="eastAsia"/>
        </w:rPr>
        <w:t>1</w:t>
      </w:r>
      <w:r>
        <w:rPr>
          <w:rFonts w:hint="eastAsia"/>
        </w:rPr>
        <w:t>、每次数据变动都整体重新渲染，性能会非常差，尤其在数据变动频繁、界面复杂时间；</w:t>
      </w:r>
    </w:p>
    <w:p w:rsidR="00611FA0" w:rsidRDefault="00611FA0" w:rsidP="00611FA0">
      <w:pPr>
        <w:ind w:firstLine="720"/>
      </w:pPr>
      <w:r>
        <w:rPr>
          <w:rFonts w:hint="eastAsia"/>
        </w:rPr>
        <w:t>2</w:t>
      </w:r>
      <w:r>
        <w:rPr>
          <w:rFonts w:hint="eastAsia"/>
        </w:rPr>
        <w:t>、每次渲染都重新生成所有的</w:t>
      </w:r>
      <w:r>
        <w:rPr>
          <w:rFonts w:hint="eastAsia"/>
        </w:rPr>
        <w:t>DOM</w:t>
      </w:r>
      <w:r>
        <w:rPr>
          <w:rFonts w:hint="eastAsia"/>
        </w:rPr>
        <w:t>节点，那么在这些</w:t>
      </w:r>
      <w:r>
        <w:rPr>
          <w:rFonts w:hint="eastAsia"/>
        </w:rPr>
        <w:t>DOM</w:t>
      </w:r>
      <w:r>
        <w:rPr>
          <w:rFonts w:hint="eastAsia"/>
        </w:rPr>
        <w:t>节点上绑定的事件及外部持有的对这些</w:t>
      </w:r>
      <w:r>
        <w:rPr>
          <w:rFonts w:hint="eastAsia"/>
        </w:rPr>
        <w:t>DOM</w:t>
      </w:r>
      <w:r>
        <w:rPr>
          <w:rFonts w:hint="eastAsia"/>
        </w:rPr>
        <w:t>节点的引用都将失效。</w:t>
      </w:r>
    </w:p>
    <w:p w:rsidR="00611FA0" w:rsidRDefault="00611FA0" w:rsidP="00611FA0">
      <w:pPr>
        <w:ind w:firstLine="720"/>
      </w:pPr>
      <w:r>
        <w:rPr>
          <w:rFonts w:hint="eastAsia"/>
        </w:rPr>
        <w:t>而</w:t>
      </w:r>
      <w:r>
        <w:rPr>
          <w:rFonts w:hint="eastAsia"/>
        </w:rPr>
        <w:t>React</w:t>
      </w:r>
      <w:r>
        <w:rPr>
          <w:rFonts w:hint="eastAsia"/>
        </w:rPr>
        <w:t>可以有效避免这两种缺陷。</w:t>
      </w:r>
    </w:p>
    <w:p w:rsidR="00611FA0" w:rsidRDefault="00611FA0" w:rsidP="00611FA0">
      <w:pPr>
        <w:pStyle w:val="3"/>
      </w:pPr>
      <w:r>
        <w:rPr>
          <w:rFonts w:hint="eastAsia"/>
        </w:rPr>
        <w:t>3.1.3</w:t>
      </w:r>
      <w:r>
        <w:rPr>
          <w:rFonts w:hint="eastAsia"/>
        </w:rPr>
        <w:tab/>
      </w:r>
      <w:r>
        <w:rPr>
          <w:rFonts w:hint="eastAsia"/>
        </w:rPr>
        <w:t>使用</w:t>
      </w:r>
      <w:r>
        <w:rPr>
          <w:rFonts w:hint="eastAsia"/>
        </w:rPr>
        <w:t>React</w:t>
      </w:r>
    </w:p>
    <w:p w:rsidR="00611FA0" w:rsidRDefault="00611FA0" w:rsidP="00611FA0">
      <w:pPr>
        <w:ind w:firstLine="720"/>
      </w:pPr>
      <w:r>
        <w:rPr>
          <w:rFonts w:hint="eastAsia"/>
        </w:rPr>
        <w:t>如果用</w:t>
      </w:r>
      <w:r>
        <w:rPr>
          <w:rFonts w:hint="eastAsia"/>
        </w:rPr>
        <w:t>React</w:t>
      </w:r>
      <w:r>
        <w:rPr>
          <w:rFonts w:hint="eastAsia"/>
        </w:rPr>
        <w:t>把这个例子重新实现一遍的话，</w:t>
      </w:r>
      <w:r w:rsidR="00F87010">
        <w:rPr>
          <w:rFonts w:hint="eastAsia"/>
        </w:rPr>
        <w:t>它可能是如下这样的（为了清晰简单，这里把</w:t>
      </w:r>
      <w:r w:rsidR="00F87010">
        <w:rPr>
          <w:rFonts w:hint="eastAsia"/>
        </w:rPr>
        <w:t>list</w:t>
      </w:r>
      <w:r w:rsidR="00F87010">
        <w:rPr>
          <w:rFonts w:hint="eastAsia"/>
        </w:rPr>
        <w:t>也放在组件的</w:t>
      </w:r>
      <w:r w:rsidR="00F87010">
        <w:rPr>
          <w:rFonts w:hint="eastAsia"/>
        </w:rPr>
        <w:t>state</w:t>
      </w:r>
      <w:r w:rsidR="00F87010">
        <w:rPr>
          <w:rFonts w:hint="eastAsia"/>
        </w:rPr>
        <w:t>中，在实际的实现中，通过</w:t>
      </w:r>
      <w:r w:rsidR="00F87010">
        <w:rPr>
          <w:rFonts w:hint="eastAsia"/>
        </w:rPr>
        <w:t>props</w:t>
      </w:r>
      <w:r w:rsidR="00F87010">
        <w:rPr>
          <w:rFonts w:hint="eastAsia"/>
        </w:rPr>
        <w:t>将</w:t>
      </w:r>
      <w:r w:rsidR="00F87010">
        <w:rPr>
          <w:rFonts w:hint="eastAsia"/>
        </w:rPr>
        <w:t>list</w:t>
      </w:r>
      <w:r w:rsidR="00F87010">
        <w:rPr>
          <w:rFonts w:hint="eastAsia"/>
        </w:rPr>
        <w:t>传入组件会更合适）。</w:t>
      </w:r>
    </w:p>
    <w:p w:rsidR="00F87010" w:rsidRPr="00961986" w:rsidRDefault="00F87010" w:rsidP="00961986">
      <w:pPr>
        <w:spacing w:after="0"/>
        <w:ind w:firstLine="720"/>
        <w:rPr>
          <w:sz w:val="18"/>
          <w:szCs w:val="18"/>
        </w:rPr>
      </w:pPr>
      <w:r w:rsidRPr="00961986">
        <w:rPr>
          <w:rFonts w:hint="eastAsia"/>
          <w:sz w:val="18"/>
          <w:szCs w:val="18"/>
        </w:rPr>
        <w:t>class List extends React.Component{</w:t>
      </w:r>
    </w:p>
    <w:p w:rsidR="00F87010" w:rsidRPr="00961986" w:rsidRDefault="00F87010" w:rsidP="00961986">
      <w:pPr>
        <w:spacing w:after="0"/>
        <w:ind w:firstLine="720"/>
        <w:rPr>
          <w:sz w:val="18"/>
          <w:szCs w:val="18"/>
        </w:rPr>
      </w:pPr>
      <w:r w:rsidRPr="00961986">
        <w:rPr>
          <w:rFonts w:hint="eastAsia"/>
          <w:sz w:val="18"/>
          <w:szCs w:val="18"/>
        </w:rPr>
        <w:tab/>
        <w:t>constructor(props){</w:t>
      </w:r>
    </w:p>
    <w:p w:rsidR="00F87010" w:rsidRPr="00961986" w:rsidRDefault="00F87010" w:rsidP="00961986">
      <w:pPr>
        <w:spacing w:after="0"/>
        <w:ind w:firstLine="720"/>
        <w:rPr>
          <w:sz w:val="18"/>
          <w:szCs w:val="18"/>
        </w:rPr>
      </w:pPr>
      <w:r w:rsidRPr="00961986">
        <w:rPr>
          <w:rFonts w:hint="eastAsia"/>
          <w:sz w:val="18"/>
          <w:szCs w:val="18"/>
        </w:rPr>
        <w:tab/>
      </w:r>
      <w:r w:rsidRPr="00961986">
        <w:rPr>
          <w:rFonts w:hint="eastAsia"/>
          <w:sz w:val="18"/>
          <w:szCs w:val="18"/>
        </w:rPr>
        <w:tab/>
        <w:t>super(props);</w:t>
      </w:r>
    </w:p>
    <w:p w:rsidR="00F87010" w:rsidRPr="00961986" w:rsidRDefault="00F87010" w:rsidP="00961986">
      <w:pPr>
        <w:spacing w:after="0"/>
        <w:ind w:firstLine="720"/>
        <w:rPr>
          <w:sz w:val="18"/>
          <w:szCs w:val="18"/>
        </w:rPr>
      </w:pPr>
      <w:r w:rsidRPr="00961986">
        <w:rPr>
          <w:rFonts w:hint="eastAsia"/>
          <w:sz w:val="18"/>
          <w:szCs w:val="18"/>
        </w:rPr>
        <w:tab/>
      </w:r>
      <w:r w:rsidRPr="00961986">
        <w:rPr>
          <w:rFonts w:hint="eastAsia"/>
          <w:sz w:val="18"/>
          <w:szCs w:val="18"/>
        </w:rPr>
        <w:tab/>
        <w:t>this.state = {</w:t>
      </w:r>
    </w:p>
    <w:p w:rsidR="00F87010" w:rsidRPr="00961986" w:rsidRDefault="00F87010" w:rsidP="00961986">
      <w:pPr>
        <w:spacing w:after="0"/>
        <w:ind w:left="1440" w:firstLine="720"/>
        <w:rPr>
          <w:sz w:val="18"/>
          <w:szCs w:val="18"/>
        </w:rPr>
      </w:pPr>
      <w:r w:rsidRPr="00961986">
        <w:rPr>
          <w:rFonts w:hint="eastAsia"/>
          <w:sz w:val="18"/>
          <w:szCs w:val="18"/>
        </w:rPr>
        <w:tab/>
        <w:t>list:[1,2,3],</w:t>
      </w:r>
    </w:p>
    <w:p w:rsidR="00F87010" w:rsidRPr="00961986" w:rsidRDefault="00F87010" w:rsidP="00961986">
      <w:pPr>
        <w:spacing w:after="0"/>
        <w:ind w:left="1440" w:firstLine="720"/>
        <w:rPr>
          <w:sz w:val="18"/>
          <w:szCs w:val="18"/>
        </w:rPr>
      </w:pPr>
      <w:r w:rsidRPr="00961986">
        <w:rPr>
          <w:rFonts w:hint="eastAsia"/>
          <w:sz w:val="18"/>
          <w:szCs w:val="18"/>
        </w:rPr>
        <w:tab/>
        <w:t>activeIndex:-1</w:t>
      </w:r>
    </w:p>
    <w:p w:rsidR="00F87010" w:rsidRPr="00961986" w:rsidRDefault="00F87010" w:rsidP="00961986">
      <w:pPr>
        <w:spacing w:after="0"/>
        <w:ind w:left="1440" w:firstLine="720"/>
        <w:rPr>
          <w:sz w:val="18"/>
          <w:szCs w:val="18"/>
        </w:rPr>
      </w:pPr>
      <w:r w:rsidRPr="00961986">
        <w:rPr>
          <w:rFonts w:hint="eastAsia"/>
          <w:sz w:val="18"/>
          <w:szCs w:val="18"/>
        </w:rPr>
        <w:t>};</w:t>
      </w:r>
    </w:p>
    <w:p w:rsidR="00F87010" w:rsidRPr="00961986" w:rsidRDefault="00F87010" w:rsidP="00961986">
      <w:pPr>
        <w:spacing w:after="0"/>
        <w:ind w:left="720" w:firstLine="720"/>
        <w:rPr>
          <w:sz w:val="18"/>
          <w:szCs w:val="18"/>
        </w:rPr>
      </w:pPr>
      <w:r w:rsidRPr="00961986">
        <w:rPr>
          <w:rFonts w:hint="eastAsia"/>
          <w:sz w:val="18"/>
          <w:szCs w:val="18"/>
        </w:rPr>
        <w:t>}</w:t>
      </w:r>
    </w:p>
    <w:p w:rsidR="00F87010" w:rsidRPr="00961986" w:rsidRDefault="00F87010" w:rsidP="00961986">
      <w:pPr>
        <w:spacing w:after="0"/>
        <w:ind w:left="720" w:firstLine="720"/>
        <w:rPr>
          <w:sz w:val="18"/>
          <w:szCs w:val="18"/>
        </w:rPr>
      </w:pPr>
      <w:r w:rsidRPr="00961986">
        <w:rPr>
          <w:rFonts w:hint="eastAsia"/>
          <w:sz w:val="18"/>
          <w:szCs w:val="18"/>
        </w:rPr>
        <w:t>activate(index){</w:t>
      </w:r>
    </w:p>
    <w:p w:rsidR="00F87010" w:rsidRPr="00961986" w:rsidRDefault="00F87010" w:rsidP="00961986">
      <w:pPr>
        <w:spacing w:after="0"/>
        <w:ind w:left="720" w:firstLine="720"/>
        <w:rPr>
          <w:sz w:val="18"/>
          <w:szCs w:val="18"/>
        </w:rPr>
      </w:pPr>
      <w:r w:rsidRPr="00961986">
        <w:rPr>
          <w:rFonts w:hint="eastAsia"/>
          <w:sz w:val="18"/>
          <w:szCs w:val="18"/>
        </w:rPr>
        <w:tab/>
        <w:t>this.setState({activeIndex:index});</w:t>
      </w:r>
    </w:p>
    <w:p w:rsidR="00F87010" w:rsidRPr="00961986" w:rsidRDefault="00F87010" w:rsidP="00961986">
      <w:pPr>
        <w:spacing w:after="0"/>
        <w:ind w:left="720" w:firstLine="720"/>
        <w:rPr>
          <w:sz w:val="18"/>
          <w:szCs w:val="18"/>
        </w:rPr>
      </w:pPr>
      <w:r w:rsidRPr="00961986">
        <w:rPr>
          <w:rFonts w:hint="eastAsia"/>
          <w:sz w:val="18"/>
          <w:szCs w:val="18"/>
        </w:rPr>
        <w:t>}</w:t>
      </w:r>
    </w:p>
    <w:p w:rsidR="00F87010" w:rsidRPr="00961986" w:rsidRDefault="00F87010" w:rsidP="00961986">
      <w:pPr>
        <w:spacing w:after="0"/>
        <w:ind w:left="720" w:firstLine="720"/>
        <w:rPr>
          <w:sz w:val="18"/>
          <w:szCs w:val="18"/>
        </w:rPr>
      </w:pPr>
      <w:r w:rsidRPr="00961986">
        <w:rPr>
          <w:rFonts w:hint="eastAsia"/>
          <w:sz w:val="18"/>
          <w:szCs w:val="18"/>
        </w:rPr>
        <w:t>render(){</w:t>
      </w:r>
    </w:p>
    <w:p w:rsidR="00F87010" w:rsidRPr="00961986" w:rsidRDefault="00F87010" w:rsidP="00961986">
      <w:pPr>
        <w:spacing w:after="0"/>
        <w:ind w:left="720" w:firstLine="720"/>
        <w:rPr>
          <w:sz w:val="18"/>
          <w:szCs w:val="18"/>
        </w:rPr>
      </w:pPr>
      <w:r w:rsidRPr="00961986">
        <w:rPr>
          <w:rFonts w:hint="eastAsia"/>
          <w:sz w:val="18"/>
          <w:szCs w:val="18"/>
        </w:rPr>
        <w:tab/>
        <w:t>const{ list,activeIndex } = this.state;</w:t>
      </w:r>
    </w:p>
    <w:p w:rsidR="00F87010" w:rsidRPr="00961986" w:rsidRDefault="00F87010" w:rsidP="00961986">
      <w:pPr>
        <w:spacing w:after="0"/>
        <w:ind w:left="720" w:firstLine="720"/>
        <w:rPr>
          <w:sz w:val="18"/>
          <w:szCs w:val="18"/>
        </w:rPr>
      </w:pPr>
      <w:r w:rsidRPr="00961986">
        <w:rPr>
          <w:rFonts w:hint="eastAsia"/>
          <w:sz w:val="18"/>
          <w:szCs w:val="18"/>
        </w:rPr>
        <w:tab/>
        <w:t>const lis = list.map(</w:t>
      </w:r>
    </w:p>
    <w:p w:rsidR="00F87010" w:rsidRPr="00961986" w:rsidRDefault="00F87010" w:rsidP="00961986">
      <w:pPr>
        <w:spacing w:after="0"/>
        <w:ind w:left="720" w:firstLine="720"/>
        <w:rPr>
          <w:sz w:val="18"/>
          <w:szCs w:val="18"/>
        </w:rPr>
      </w:pPr>
      <w:r w:rsidRPr="00961986">
        <w:rPr>
          <w:rFonts w:hint="eastAsia"/>
          <w:sz w:val="18"/>
          <w:szCs w:val="18"/>
        </w:rPr>
        <w:tab/>
      </w:r>
      <w:r w:rsidRPr="00961986">
        <w:rPr>
          <w:rFonts w:hint="eastAsia"/>
          <w:sz w:val="18"/>
          <w:szCs w:val="18"/>
        </w:rPr>
        <w:tab/>
        <w:t>(item,index) = &gt; {</w:t>
      </w:r>
    </w:p>
    <w:p w:rsidR="00F87010" w:rsidRPr="00961986" w:rsidRDefault="00F87010"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t>const cls = index ===</w:t>
      </w:r>
      <w:r w:rsidR="002F7139" w:rsidRPr="00961986">
        <w:rPr>
          <w:rFonts w:hint="eastAsia"/>
          <w:sz w:val="18"/>
          <w:szCs w:val="18"/>
        </w:rPr>
        <w:t xml:space="preserve"> activeIndex ? </w:t>
      </w:r>
      <w:r w:rsidR="002F7139" w:rsidRPr="00961986">
        <w:rPr>
          <w:sz w:val="18"/>
          <w:szCs w:val="18"/>
        </w:rPr>
        <w:t>‘</w:t>
      </w:r>
      <w:r w:rsidR="002F7139" w:rsidRPr="00961986">
        <w:rPr>
          <w:rFonts w:hint="eastAsia"/>
          <w:sz w:val="18"/>
          <w:szCs w:val="18"/>
        </w:rPr>
        <w:t>active</w:t>
      </w:r>
      <w:r w:rsidR="002F7139" w:rsidRPr="00961986">
        <w:rPr>
          <w:sz w:val="18"/>
          <w:szCs w:val="18"/>
        </w:rPr>
        <w:t>’</w:t>
      </w:r>
      <w:r w:rsidR="002F7139" w:rsidRPr="00961986">
        <w:rPr>
          <w:rFonts w:hint="eastAsia"/>
          <w:sz w:val="18"/>
          <w:szCs w:val="18"/>
        </w:rPr>
        <w:t xml:space="preserve"> : </w:t>
      </w:r>
      <w:r w:rsidR="002F7139" w:rsidRPr="00961986">
        <w:rPr>
          <w:sz w:val="18"/>
          <w:szCs w:val="18"/>
        </w:rPr>
        <w:t>“”</w:t>
      </w:r>
      <w:r w:rsidR="002F7139" w:rsidRPr="00961986">
        <w:rPr>
          <w:rFonts w:hint="eastAsia"/>
          <w:sz w:val="18"/>
          <w:szCs w:val="18"/>
        </w:rPr>
        <w:t>;</w:t>
      </w:r>
    </w:p>
    <w:p w:rsidR="002F7139" w:rsidRPr="00961986" w:rsidRDefault="002F7139"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t>return(</w:t>
      </w:r>
    </w:p>
    <w:p w:rsidR="002F7139" w:rsidRPr="00961986" w:rsidRDefault="002F7139"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t>&lt;li</w:t>
      </w:r>
    </w:p>
    <w:p w:rsidR="002F7139" w:rsidRPr="00961986" w:rsidRDefault="002F7139"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t>key = {index}</w:t>
      </w:r>
    </w:p>
    <w:p w:rsidR="002F7139" w:rsidRPr="00961986" w:rsidRDefault="002F7139"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t>className = {cls}</w:t>
      </w:r>
    </w:p>
    <w:p w:rsidR="002F7139" w:rsidRPr="00961986" w:rsidRDefault="002F7139"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t>onClick=&gt;{()=&gt;this.activate(index)}&gt;</w:t>
      </w:r>
    </w:p>
    <w:p w:rsidR="002F7139" w:rsidRPr="00961986" w:rsidRDefault="002F7139" w:rsidP="00961986">
      <w:pPr>
        <w:spacing w:after="0"/>
        <w:ind w:left="720" w:firstLine="720"/>
        <w:rPr>
          <w:sz w:val="18"/>
          <w:szCs w:val="18"/>
        </w:rPr>
      </w:pPr>
      <w:r w:rsidRPr="00961986">
        <w:rPr>
          <w:rFonts w:hint="eastAsia"/>
          <w:sz w:val="18"/>
          <w:szCs w:val="18"/>
        </w:rPr>
        <w:tab/>
      </w:r>
      <w:r w:rsidRPr="00961986">
        <w:rPr>
          <w:rFonts w:hint="eastAsia"/>
          <w:sz w:val="18"/>
          <w:szCs w:val="18"/>
        </w:rPr>
        <w:tab/>
      </w:r>
      <w:r w:rsidRPr="00961986">
        <w:rPr>
          <w:rFonts w:hint="eastAsia"/>
          <w:sz w:val="18"/>
          <w:szCs w:val="18"/>
        </w:rPr>
        <w:tab/>
      </w:r>
      <w:r w:rsidRPr="00961986">
        <w:rPr>
          <w:rFonts w:hint="eastAsia"/>
          <w:sz w:val="18"/>
          <w:szCs w:val="18"/>
        </w:rPr>
        <w:tab/>
        <w:t>&lt;/li&gt;</w:t>
      </w:r>
    </w:p>
    <w:p w:rsidR="002F7139" w:rsidRPr="00961986" w:rsidRDefault="002F7139" w:rsidP="00961986">
      <w:pPr>
        <w:spacing w:after="0"/>
        <w:ind w:left="2880" w:firstLine="720"/>
        <w:rPr>
          <w:sz w:val="18"/>
          <w:szCs w:val="18"/>
        </w:rPr>
      </w:pPr>
      <w:r w:rsidRPr="00961986">
        <w:rPr>
          <w:rFonts w:hint="eastAsia"/>
          <w:sz w:val="18"/>
          <w:szCs w:val="18"/>
        </w:rPr>
        <w:t>)</w:t>
      </w:r>
    </w:p>
    <w:p w:rsidR="002F7139" w:rsidRPr="00961986" w:rsidRDefault="00F87010" w:rsidP="00961986">
      <w:pPr>
        <w:spacing w:after="0"/>
        <w:ind w:left="2160" w:firstLine="720"/>
        <w:rPr>
          <w:sz w:val="18"/>
          <w:szCs w:val="18"/>
        </w:rPr>
      </w:pPr>
      <w:r w:rsidRPr="00961986">
        <w:rPr>
          <w:rFonts w:hint="eastAsia"/>
          <w:sz w:val="18"/>
          <w:szCs w:val="18"/>
        </w:rPr>
        <w:t>}</w:t>
      </w:r>
    </w:p>
    <w:p w:rsidR="00F87010" w:rsidRPr="00961986" w:rsidRDefault="00F87010" w:rsidP="00961986">
      <w:pPr>
        <w:spacing w:after="0"/>
        <w:ind w:left="1440" w:firstLine="720"/>
        <w:rPr>
          <w:sz w:val="18"/>
          <w:szCs w:val="18"/>
        </w:rPr>
      </w:pPr>
      <w:r w:rsidRPr="00961986">
        <w:rPr>
          <w:rFonts w:hint="eastAsia"/>
          <w:sz w:val="18"/>
          <w:szCs w:val="18"/>
        </w:rPr>
        <w:t>)</w:t>
      </w:r>
      <w:r w:rsidR="002F7139" w:rsidRPr="00961986">
        <w:rPr>
          <w:rFonts w:hint="eastAsia"/>
          <w:sz w:val="18"/>
          <w:szCs w:val="18"/>
        </w:rPr>
        <w:t>;</w:t>
      </w:r>
    </w:p>
    <w:p w:rsidR="002F7139" w:rsidRPr="00961986" w:rsidRDefault="002F7139" w:rsidP="00961986">
      <w:pPr>
        <w:spacing w:after="0"/>
        <w:ind w:left="1440" w:firstLine="720"/>
        <w:rPr>
          <w:sz w:val="18"/>
          <w:szCs w:val="18"/>
        </w:rPr>
      </w:pPr>
      <w:r w:rsidRPr="00961986">
        <w:rPr>
          <w:rFonts w:hint="eastAsia"/>
          <w:sz w:val="18"/>
          <w:szCs w:val="18"/>
        </w:rPr>
        <w:t>return(</w:t>
      </w:r>
    </w:p>
    <w:p w:rsidR="002F7139" w:rsidRPr="00961986" w:rsidRDefault="002F7139" w:rsidP="00961986">
      <w:pPr>
        <w:spacing w:after="0"/>
        <w:ind w:left="1440" w:firstLine="720"/>
        <w:rPr>
          <w:sz w:val="18"/>
          <w:szCs w:val="18"/>
        </w:rPr>
      </w:pPr>
      <w:r w:rsidRPr="00961986">
        <w:rPr>
          <w:rFonts w:hint="eastAsia"/>
          <w:sz w:val="18"/>
          <w:szCs w:val="18"/>
        </w:rPr>
        <w:tab/>
        <w:t>&lt;ul&gt;{lis}&lt;/ul&gt;</w:t>
      </w:r>
    </w:p>
    <w:p w:rsidR="002F7139" w:rsidRPr="00961986" w:rsidRDefault="002F7139" w:rsidP="00961986">
      <w:pPr>
        <w:spacing w:after="0"/>
        <w:ind w:left="1440" w:firstLine="720"/>
        <w:rPr>
          <w:sz w:val="18"/>
          <w:szCs w:val="18"/>
        </w:rPr>
      </w:pPr>
      <w:r w:rsidRPr="00961986">
        <w:rPr>
          <w:rFonts w:hint="eastAsia"/>
          <w:sz w:val="18"/>
          <w:szCs w:val="18"/>
        </w:rPr>
        <w:t>);</w:t>
      </w:r>
    </w:p>
    <w:p w:rsidR="00F87010" w:rsidRPr="00961986" w:rsidRDefault="00F87010" w:rsidP="00961986">
      <w:pPr>
        <w:spacing w:after="0"/>
        <w:ind w:left="720" w:firstLine="720"/>
        <w:rPr>
          <w:sz w:val="18"/>
          <w:szCs w:val="18"/>
        </w:rPr>
      </w:pPr>
      <w:r w:rsidRPr="00961986">
        <w:rPr>
          <w:rFonts w:hint="eastAsia"/>
          <w:sz w:val="18"/>
          <w:szCs w:val="18"/>
        </w:rPr>
        <w:t>}</w:t>
      </w:r>
    </w:p>
    <w:p w:rsidR="00F87010" w:rsidRPr="00961986" w:rsidRDefault="00F87010" w:rsidP="00961986">
      <w:pPr>
        <w:spacing w:after="0"/>
        <w:ind w:firstLine="720"/>
        <w:rPr>
          <w:sz w:val="18"/>
          <w:szCs w:val="18"/>
        </w:rPr>
      </w:pPr>
      <w:r w:rsidRPr="00961986">
        <w:rPr>
          <w:rFonts w:hint="eastAsia"/>
          <w:sz w:val="18"/>
          <w:szCs w:val="18"/>
        </w:rPr>
        <w:t>}</w:t>
      </w:r>
    </w:p>
    <w:p w:rsidR="00611FA0" w:rsidRDefault="003E1FC0" w:rsidP="00D3262A">
      <w:r>
        <w:rPr>
          <w:rFonts w:hint="eastAsia"/>
        </w:rPr>
        <w:tab/>
      </w:r>
      <w:r>
        <w:rPr>
          <w:rFonts w:hint="eastAsia"/>
        </w:rPr>
        <w:t>不难看出，除了</w:t>
      </w:r>
      <w:r>
        <w:rPr>
          <w:rFonts w:hint="eastAsia"/>
        </w:rPr>
        <w:t>React</w:t>
      </w:r>
      <w:r>
        <w:rPr>
          <w:rFonts w:hint="eastAsia"/>
        </w:rPr>
        <w:t>特有的</w:t>
      </w:r>
      <w:r>
        <w:rPr>
          <w:rFonts w:hint="eastAsia"/>
        </w:rPr>
        <w:t>Component</w:t>
      </w:r>
      <w:r>
        <w:rPr>
          <w:rFonts w:hint="eastAsia"/>
        </w:rPr>
        <w:t>接口、字段及</w:t>
      </w:r>
      <w:r>
        <w:rPr>
          <w:rFonts w:hint="eastAsia"/>
        </w:rPr>
        <w:t>JSX</w:t>
      </w:r>
      <w:r>
        <w:rPr>
          <w:rFonts w:hint="eastAsia"/>
        </w:rPr>
        <w:t>语法等，在基于</w:t>
      </w:r>
      <w:r>
        <w:rPr>
          <w:rFonts w:hint="eastAsia"/>
        </w:rPr>
        <w:t>React Componet</w:t>
      </w:r>
      <w:r>
        <w:rPr>
          <w:rFonts w:hint="eastAsia"/>
        </w:rPr>
        <w:t>的实现中，，整体逻辑组成与第二个例子是类似的：首次渲染通过</w:t>
      </w:r>
      <w:r>
        <w:rPr>
          <w:rFonts w:hint="eastAsia"/>
        </w:rPr>
        <w:t>render</w:t>
      </w:r>
      <w:r>
        <w:rPr>
          <w:rFonts w:hint="eastAsia"/>
        </w:rPr>
        <w:t>得到界面，每个</w:t>
      </w:r>
      <w:r>
        <w:rPr>
          <w:rFonts w:hint="eastAsia"/>
        </w:rPr>
        <w:t>li</w:t>
      </w:r>
      <w:r>
        <w:rPr>
          <w:rFonts w:hint="eastAsia"/>
        </w:rPr>
        <w:t>的点击触发</w:t>
      </w:r>
      <w:r>
        <w:rPr>
          <w:rFonts w:hint="eastAsia"/>
        </w:rPr>
        <w:t>activate</w:t>
      </w:r>
      <w:r>
        <w:rPr>
          <w:rFonts w:hint="eastAsia"/>
        </w:rPr>
        <w:t>方法，</w:t>
      </w:r>
      <w:r>
        <w:rPr>
          <w:rFonts w:hint="eastAsia"/>
        </w:rPr>
        <w:t>activate</w:t>
      </w:r>
      <w:r>
        <w:rPr>
          <w:rFonts w:hint="eastAsia"/>
        </w:rPr>
        <w:t>方法调用</w:t>
      </w:r>
      <w:r>
        <w:rPr>
          <w:rFonts w:hint="eastAsia"/>
        </w:rPr>
        <w:t>setState</w:t>
      </w:r>
      <w:r>
        <w:rPr>
          <w:rFonts w:hint="eastAsia"/>
        </w:rPr>
        <w:t>更新状态信息，</w:t>
      </w:r>
      <w:r>
        <w:rPr>
          <w:rFonts w:hint="eastAsia"/>
        </w:rPr>
        <w:t>setState</w:t>
      </w:r>
      <w:r>
        <w:rPr>
          <w:rFonts w:hint="eastAsia"/>
        </w:rPr>
        <w:t>会触发重新</w:t>
      </w:r>
      <w:r>
        <w:rPr>
          <w:rFonts w:hint="eastAsia"/>
        </w:rPr>
        <w:t>render</w:t>
      </w:r>
      <w:r>
        <w:rPr>
          <w:rFonts w:hint="eastAsia"/>
        </w:rPr>
        <w:t>（</w:t>
      </w:r>
      <w:r>
        <w:rPr>
          <w:rFonts w:hint="eastAsia"/>
        </w:rPr>
        <w:t>React</w:t>
      </w:r>
      <w:r>
        <w:rPr>
          <w:rFonts w:hint="eastAsia"/>
        </w:rPr>
        <w:t>提供了这一机制），从而使用界面科到更新。</w:t>
      </w:r>
    </w:p>
    <w:p w:rsidR="001B4D39" w:rsidRDefault="001B4D39" w:rsidP="00D3262A">
      <w:r>
        <w:rPr>
          <w:rFonts w:hint="eastAsia"/>
        </w:rPr>
        <w:tab/>
      </w:r>
      <w:r>
        <w:rPr>
          <w:rFonts w:hint="eastAsia"/>
        </w:rPr>
        <w:t>具体分析之前，首选要说明一点：</w:t>
      </w:r>
      <w:r>
        <w:rPr>
          <w:rFonts w:hint="eastAsia"/>
        </w:rPr>
        <w:t>JS</w:t>
      </w:r>
      <w:r>
        <w:rPr>
          <w:rFonts w:hint="eastAsia"/>
        </w:rPr>
        <w:t>内容的渲染结果其实不是真实的</w:t>
      </w:r>
      <w:r>
        <w:rPr>
          <w:rFonts w:hint="eastAsia"/>
        </w:rPr>
        <w:t>DOM</w:t>
      </w:r>
      <w:r>
        <w:rPr>
          <w:rFonts w:hint="eastAsia"/>
        </w:rPr>
        <w:t>节点，本质上是</w:t>
      </w:r>
      <w:r>
        <w:rPr>
          <w:rFonts w:hint="eastAsia"/>
        </w:rPr>
        <w:t>JavaScript</w:t>
      </w:r>
      <w:r>
        <w:rPr>
          <w:rFonts w:hint="eastAsia"/>
        </w:rPr>
        <w:t>对象的虚拟</w:t>
      </w:r>
      <w:r>
        <w:rPr>
          <w:rFonts w:hint="eastAsia"/>
        </w:rPr>
        <w:t>DOM</w:t>
      </w:r>
      <w:r>
        <w:rPr>
          <w:rFonts w:hint="eastAsia"/>
        </w:rPr>
        <w:t>节点，它记录了这个节点的所有信息，可以依据一定的规则生成的真实</w:t>
      </w:r>
      <w:r>
        <w:rPr>
          <w:rFonts w:hint="eastAsia"/>
        </w:rPr>
        <w:t>DOM</w:t>
      </w:r>
      <w:r>
        <w:rPr>
          <w:rFonts w:hint="eastAsia"/>
        </w:rPr>
        <w:t>节点。</w:t>
      </w:r>
    </w:p>
    <w:p w:rsidR="001B4D39" w:rsidRDefault="001B4D39" w:rsidP="001B4D39">
      <w:pPr>
        <w:pStyle w:val="4"/>
      </w:pPr>
      <w:r>
        <w:rPr>
          <w:rFonts w:hint="eastAsia"/>
        </w:rPr>
        <w:lastRenderedPageBreak/>
        <w:t>1</w:t>
      </w:r>
      <w:r>
        <w:rPr>
          <w:rFonts w:hint="eastAsia"/>
        </w:rPr>
        <w:t>、性能问题</w:t>
      </w:r>
    </w:p>
    <w:p w:rsidR="001B4D39" w:rsidRDefault="001B4D39" w:rsidP="001B4D39">
      <w:r>
        <w:rPr>
          <w:rFonts w:hint="eastAsia"/>
        </w:rPr>
        <w:tab/>
      </w:r>
      <w:r>
        <w:rPr>
          <w:rFonts w:hint="eastAsia"/>
        </w:rPr>
        <w:t>我们知道前端的性能瓶颈大多数时候都在于操作</w:t>
      </w:r>
      <w:r>
        <w:rPr>
          <w:rFonts w:hint="eastAsia"/>
        </w:rPr>
        <w:t>DOM</w:t>
      </w:r>
      <w:r>
        <w:rPr>
          <w:rFonts w:hint="eastAsia"/>
        </w:rPr>
        <w:t>，所以如果避开操作</w:t>
      </w:r>
      <w:r>
        <w:rPr>
          <w:rFonts w:hint="eastAsia"/>
        </w:rPr>
        <w:t>DOM</w:t>
      </w:r>
      <w:r>
        <w:rPr>
          <w:rFonts w:hint="eastAsia"/>
        </w:rPr>
        <w:t>，只是重新生成虚拟的</w:t>
      </w:r>
      <w:r>
        <w:rPr>
          <w:rFonts w:hint="eastAsia"/>
        </w:rPr>
        <w:t>DOM</w:t>
      </w:r>
      <w:r>
        <w:rPr>
          <w:rFonts w:hint="eastAsia"/>
        </w:rPr>
        <w:t>节点（</w:t>
      </w:r>
      <w:r>
        <w:rPr>
          <w:rFonts w:hint="eastAsia"/>
        </w:rPr>
        <w:t>JavaScript</w:t>
      </w:r>
      <w:r>
        <w:rPr>
          <w:rFonts w:hint="eastAsia"/>
        </w:rPr>
        <w:t>对像），本身是很快的。在将虚拟的</w:t>
      </w:r>
      <w:r>
        <w:rPr>
          <w:rFonts w:hint="eastAsia"/>
        </w:rPr>
        <w:t>DOM</w:t>
      </w:r>
      <w:r>
        <w:rPr>
          <w:rFonts w:hint="eastAsia"/>
        </w:rPr>
        <w:t>对应生成真实</w:t>
      </w:r>
      <w:r>
        <w:rPr>
          <w:rFonts w:hint="eastAsia"/>
        </w:rPr>
        <w:t>DOM</w:t>
      </w:r>
      <w:r>
        <w:rPr>
          <w:rFonts w:hint="eastAsia"/>
        </w:rPr>
        <w:t>节点之前，</w:t>
      </w:r>
      <w:r>
        <w:rPr>
          <w:rFonts w:hint="eastAsia"/>
        </w:rPr>
        <w:t>React</w:t>
      </w:r>
      <w:r>
        <w:rPr>
          <w:rFonts w:hint="eastAsia"/>
        </w:rPr>
        <w:t>会将虚拟的</w:t>
      </w:r>
      <w:r>
        <w:rPr>
          <w:rFonts w:hint="eastAsia"/>
        </w:rPr>
        <w:t>DOM</w:t>
      </w:r>
      <w:r>
        <w:rPr>
          <w:rFonts w:hint="eastAsia"/>
        </w:rPr>
        <w:t>树与先前的进行比较（</w:t>
      </w:r>
      <w:r>
        <w:rPr>
          <w:rFonts w:hint="eastAsia"/>
        </w:rPr>
        <w:t>Diff</w:t>
      </w:r>
      <w:r>
        <w:rPr>
          <w:rFonts w:hint="eastAsia"/>
        </w:rPr>
        <w:t>），计算出变化的部分，再将变化的部分作用到真实</w:t>
      </w:r>
      <w:r>
        <w:rPr>
          <w:rFonts w:hint="eastAsia"/>
        </w:rPr>
        <w:t>DOM</w:t>
      </w:r>
      <w:r>
        <w:rPr>
          <w:rFonts w:hint="eastAsia"/>
        </w:rPr>
        <w:t>上，实现最终界面的更新。得益于</w:t>
      </w:r>
      <w:r>
        <w:rPr>
          <w:rFonts w:hint="eastAsia"/>
        </w:rPr>
        <w:t>Diff</w:t>
      </w:r>
      <w:r>
        <w:rPr>
          <w:rFonts w:hint="eastAsia"/>
        </w:rPr>
        <w:t>算法的高效，整个过程的代价大致接近最终操作真实</w:t>
      </w:r>
      <w:r>
        <w:rPr>
          <w:rFonts w:hint="eastAsia"/>
        </w:rPr>
        <w:t>DOM</w:t>
      </w:r>
      <w:r w:rsidR="00C6151E">
        <w:rPr>
          <w:rFonts w:hint="eastAsia"/>
        </w:rPr>
        <w:t>的代价。与最初示例很接近了。区别在于</w:t>
      </w:r>
      <w:r w:rsidR="00C6151E">
        <w:rPr>
          <w:rFonts w:hint="eastAsia"/>
        </w:rPr>
        <w:t>React</w:t>
      </w:r>
      <w:r w:rsidR="00C6151E">
        <w:rPr>
          <w:rFonts w:hint="eastAsia"/>
        </w:rPr>
        <w:t>以额外的计算机量换取了对于更新点的自动定位，以框架本身复杂的代码实现换取了业务代码逻辑的清晰简单。</w:t>
      </w:r>
    </w:p>
    <w:p w:rsidR="00C6151E" w:rsidRDefault="00C6151E" w:rsidP="00C6151E">
      <w:pPr>
        <w:pStyle w:val="4"/>
      </w:pPr>
      <w:r>
        <w:rPr>
          <w:rFonts w:hint="eastAsia"/>
        </w:rPr>
        <w:t>2</w:t>
      </w:r>
      <w:r>
        <w:rPr>
          <w:rFonts w:hint="eastAsia"/>
        </w:rPr>
        <w:t>、</w:t>
      </w:r>
      <w:r>
        <w:rPr>
          <w:rFonts w:hint="eastAsia"/>
        </w:rPr>
        <w:t>DOM</w:t>
      </w:r>
      <w:r>
        <w:rPr>
          <w:rFonts w:hint="eastAsia"/>
        </w:rPr>
        <w:t>事件与引用失效</w:t>
      </w:r>
    </w:p>
    <w:p w:rsidR="00C6151E" w:rsidRDefault="00C6151E" w:rsidP="00C6151E">
      <w:r>
        <w:rPr>
          <w:rFonts w:hint="eastAsia"/>
        </w:rPr>
        <w:tab/>
      </w:r>
      <w:r>
        <w:rPr>
          <w:rFonts w:hint="eastAsia"/>
        </w:rPr>
        <w:t>在</w:t>
      </w:r>
      <w:r>
        <w:rPr>
          <w:rFonts w:hint="eastAsia"/>
        </w:rPr>
        <w:t>React</w:t>
      </w:r>
      <w:r>
        <w:rPr>
          <w:rFonts w:hint="eastAsia"/>
        </w:rPr>
        <w:t>的哲学里，直接的操作</w:t>
      </w:r>
      <w:r>
        <w:rPr>
          <w:rFonts w:hint="eastAsia"/>
        </w:rPr>
        <w:t>DOM</w:t>
      </w:r>
      <w:r>
        <w:rPr>
          <w:rFonts w:hint="eastAsia"/>
        </w:rPr>
        <w:t>是典型的反模式。</w:t>
      </w:r>
      <w:r>
        <w:rPr>
          <w:rFonts w:hint="eastAsia"/>
        </w:rPr>
        <w:t>React</w:t>
      </w:r>
      <w:r>
        <w:rPr>
          <w:rFonts w:hint="eastAsia"/>
        </w:rPr>
        <w:t>对</w:t>
      </w:r>
      <w:r>
        <w:rPr>
          <w:rFonts w:hint="eastAsia"/>
        </w:rPr>
        <w:t>DOM</w:t>
      </w:r>
      <w:r>
        <w:rPr>
          <w:rFonts w:hint="eastAsia"/>
        </w:rPr>
        <w:t>事件进行了封装并提供了相应的接口。值得注意的是，</w:t>
      </w:r>
      <w:r>
        <w:rPr>
          <w:rFonts w:hint="eastAsia"/>
        </w:rPr>
        <w:t>React</w:t>
      </w:r>
      <w:r>
        <w:rPr>
          <w:rFonts w:hint="eastAsia"/>
        </w:rPr>
        <w:t>提供的事件绑定接口与其界面声明</w:t>
      </w:r>
      <w:r w:rsidR="00ED3C60">
        <w:rPr>
          <w:rFonts w:hint="eastAsia"/>
        </w:rPr>
        <w:t>方式是一脉相承的，事件绑定表现为，值为回调函数的组件属性（</w:t>
      </w:r>
      <w:r w:rsidR="00ED3C60">
        <w:rPr>
          <w:rFonts w:hint="eastAsia"/>
        </w:rPr>
        <w:t>props</w:t>
      </w:r>
      <w:r w:rsidR="00ED3C60">
        <w:rPr>
          <w:rFonts w:hint="eastAsia"/>
        </w:rPr>
        <w:t>）。这样的好处是，绑定事件的过程自然地变成了界面渲染（</w:t>
      </w:r>
      <w:r w:rsidR="00ED3C60">
        <w:rPr>
          <w:rFonts w:hint="eastAsia"/>
        </w:rPr>
        <w:t>render</w:t>
      </w:r>
      <w:r w:rsidR="00ED3C60">
        <w:rPr>
          <w:rFonts w:hint="eastAsia"/>
        </w:rPr>
        <w:t>）的一部分，无须特别处理。</w:t>
      </w:r>
    </w:p>
    <w:p w:rsidR="00ED3C60" w:rsidRDefault="00ED3C60" w:rsidP="00C6151E">
      <w:r>
        <w:rPr>
          <w:rFonts w:hint="eastAsia"/>
        </w:rPr>
        <w:tab/>
      </w:r>
      <w:r>
        <w:rPr>
          <w:rFonts w:hint="eastAsia"/>
        </w:rPr>
        <w:t>在事件绑定与读</w:t>
      </w:r>
      <w:r>
        <w:rPr>
          <w:rFonts w:hint="eastAsia"/>
        </w:rPr>
        <w:t>/</w:t>
      </w:r>
      <w:r>
        <w:rPr>
          <w:rFonts w:hint="eastAsia"/>
        </w:rPr>
        <w:t>写操作都被</w:t>
      </w:r>
      <w:r>
        <w:rPr>
          <w:rFonts w:hint="eastAsia"/>
        </w:rPr>
        <w:t>React</w:t>
      </w:r>
      <w:r>
        <w:rPr>
          <w:rFonts w:hint="eastAsia"/>
        </w:rPr>
        <w:t>通过抽象层屏蔽后，业务代码基本无须接触真实</w:t>
      </w:r>
      <w:r>
        <w:rPr>
          <w:rFonts w:hint="eastAsia"/>
        </w:rPr>
        <w:t>DOM</w:t>
      </w:r>
      <w:r>
        <w:rPr>
          <w:rFonts w:hint="eastAsia"/>
        </w:rPr>
        <w:t>，需要持有引用的场景自然也不复存在，引用句失效也就无从说起。</w:t>
      </w:r>
    </w:p>
    <w:p w:rsidR="00C6151E" w:rsidRDefault="00ED3C60" w:rsidP="00ED3C60">
      <w:pPr>
        <w:pStyle w:val="3"/>
      </w:pPr>
      <w:r>
        <w:rPr>
          <w:rFonts w:hint="eastAsia"/>
        </w:rPr>
        <w:t xml:space="preserve">3.1.4 </w:t>
      </w:r>
      <w:r>
        <w:rPr>
          <w:rFonts w:hint="eastAsia"/>
        </w:rPr>
        <w:t>小结</w:t>
      </w:r>
    </w:p>
    <w:p w:rsidR="00C6151E" w:rsidRDefault="00ED3C60" w:rsidP="00C6151E">
      <w:r>
        <w:rPr>
          <w:rFonts w:hint="eastAsia"/>
        </w:rPr>
        <w:tab/>
      </w:r>
      <w:r>
        <w:rPr>
          <w:rFonts w:hint="eastAsia"/>
        </w:rPr>
        <w:t>最后总结一下，</w:t>
      </w:r>
      <w:r>
        <w:rPr>
          <w:rFonts w:hint="eastAsia"/>
        </w:rPr>
        <w:t>React</w:t>
      </w:r>
      <w:r>
        <w:rPr>
          <w:rFonts w:hint="eastAsia"/>
        </w:rPr>
        <w:t>的出现允许我们以简单粗暴的方式构建我们的界面：仅仅声明数据到视图瓣转换逻辑，然后维护数据的变动，自动更新视图，它看起来很像每次状态更新时，都需要整体地更新一次视图，但</w:t>
      </w:r>
      <w:r>
        <w:rPr>
          <w:rFonts w:hint="eastAsia"/>
        </w:rPr>
        <w:t>React</w:t>
      </w:r>
      <w:r>
        <w:rPr>
          <w:rFonts w:hint="eastAsia"/>
        </w:rPr>
        <w:t>的抽象层避免了辽一做法带来的弊端，让这一开发方式变得可行。</w:t>
      </w:r>
    </w:p>
    <w:p w:rsidR="00ED3C60" w:rsidRDefault="00ED3C60" w:rsidP="00ED3C60">
      <w:pPr>
        <w:pStyle w:val="2"/>
      </w:pPr>
      <w:r>
        <w:rPr>
          <w:rFonts w:hint="eastAsia"/>
        </w:rPr>
        <w:t>3.2 JSX</w:t>
      </w:r>
    </w:p>
    <w:p w:rsidR="00ED3C60" w:rsidRDefault="00ED3C60" w:rsidP="00ED3C60">
      <w:pPr>
        <w:pStyle w:val="3"/>
      </w:pPr>
      <w:r>
        <w:rPr>
          <w:rFonts w:hint="eastAsia"/>
        </w:rPr>
        <w:t xml:space="preserve">3.2.1 </w:t>
      </w:r>
      <w:r>
        <w:rPr>
          <w:rFonts w:hint="eastAsia"/>
        </w:rPr>
        <w:t>来历</w:t>
      </w:r>
    </w:p>
    <w:p w:rsidR="00245F5C" w:rsidRDefault="00245F5C" w:rsidP="00245F5C">
      <w:pPr>
        <w:ind w:firstLine="720"/>
      </w:pPr>
      <w:r w:rsidRPr="00245F5C">
        <w:t>We strongly believe that components are the right way to separate concerns rather than "templates" and "display" logic". We think that markup and code that generates it are intimately tied together.Additionally,display logic is often very complex and using template languages to express it becomes cumbersome.</w:t>
      </w:r>
    </w:p>
    <w:p w:rsidR="00245F5C" w:rsidRDefault="00245F5C" w:rsidP="00245F5C">
      <w:r>
        <w:rPr>
          <w:rFonts w:hint="eastAsia"/>
        </w:rPr>
        <w:tab/>
      </w:r>
      <w:r>
        <w:rPr>
          <w:rFonts w:hint="eastAsia"/>
        </w:rPr>
        <w:t>多年以来，在传统的开发中，把模板和功能分离看作是最佳事件的完美例子，翻阅形形色色的框架文档，总有一个模板文件里面放置了对应的模板文件，然后通过模板引擎处理这些字符串，来生成把数据和模板结合起来的字符。而</w:t>
      </w:r>
      <w:r>
        <w:rPr>
          <w:rFonts w:hint="eastAsia"/>
        </w:rPr>
        <w:t>React</w:t>
      </w:r>
      <w:r>
        <w:rPr>
          <w:rFonts w:hint="eastAsia"/>
        </w:rPr>
        <w:t>认为世界是基于组件的，组件自然而然和模板相连，把逻辑和模板分开放置是一种笨思路。所以</w:t>
      </w:r>
      <w:r>
        <w:rPr>
          <w:rFonts w:hint="eastAsia"/>
        </w:rPr>
        <w:t>React</w:t>
      </w:r>
      <w:r>
        <w:rPr>
          <w:rFonts w:hint="eastAsia"/>
        </w:rPr>
        <w:t>创造了一种名为</w:t>
      </w:r>
      <w:r>
        <w:rPr>
          <w:rFonts w:hint="eastAsia"/>
        </w:rPr>
        <w:t>JSX</w:t>
      </w:r>
      <w:r>
        <w:rPr>
          <w:rFonts w:hint="eastAsia"/>
        </w:rPr>
        <w:t>的语法格式来架起它们之间的桥梁。</w:t>
      </w:r>
    </w:p>
    <w:p w:rsidR="00245F5C" w:rsidRDefault="00245F5C" w:rsidP="00245F5C">
      <w:pPr>
        <w:pStyle w:val="3"/>
      </w:pPr>
      <w:r>
        <w:rPr>
          <w:rFonts w:hint="eastAsia"/>
        </w:rPr>
        <w:lastRenderedPageBreak/>
        <w:t>3.2.2</w:t>
      </w:r>
      <w:r>
        <w:rPr>
          <w:rFonts w:hint="eastAsia"/>
        </w:rPr>
        <w:t>语法</w:t>
      </w:r>
    </w:p>
    <w:p w:rsidR="00245F5C" w:rsidRDefault="002F4C08" w:rsidP="00245F5C">
      <w:r>
        <w:rPr>
          <w:rFonts w:hint="eastAsia"/>
        </w:rPr>
        <w:tab/>
        <w:t>JSX</w:t>
      </w:r>
      <w:r>
        <w:rPr>
          <w:rFonts w:hint="eastAsia"/>
        </w:rPr>
        <w:t>编译器把类似</w:t>
      </w:r>
      <w:r>
        <w:rPr>
          <w:rFonts w:hint="eastAsia"/>
        </w:rPr>
        <w:t>HTML</w:t>
      </w:r>
      <w:r>
        <w:rPr>
          <w:rFonts w:hint="eastAsia"/>
        </w:rPr>
        <w:t>的写法转换成原生的</w:t>
      </w:r>
      <w:r>
        <w:rPr>
          <w:rFonts w:hint="eastAsia"/>
        </w:rPr>
        <w:t>JavaScript</w:t>
      </w:r>
      <w:r>
        <w:rPr>
          <w:rFonts w:hint="eastAsia"/>
        </w:rPr>
        <w:t>方法，并且会将传入的属性转化为对应的对象。它就类似于一种语法糖，把标签类型的写法转换成</w:t>
      </w:r>
      <w:r>
        <w:rPr>
          <w:rFonts w:hint="eastAsia"/>
        </w:rPr>
        <w:t>React</w:t>
      </w:r>
      <w:r>
        <w:rPr>
          <w:rFonts w:hint="eastAsia"/>
        </w:rPr>
        <w:t>提供的一个用来创建</w:t>
      </w:r>
      <w:r>
        <w:rPr>
          <w:rFonts w:hint="eastAsia"/>
        </w:rPr>
        <w:t>ReactElement</w:t>
      </w:r>
      <w:r>
        <w:rPr>
          <w:rFonts w:hint="eastAsia"/>
        </w:rPr>
        <w:t>的方法。</w:t>
      </w:r>
    </w:p>
    <w:p w:rsidR="002F4C08" w:rsidRDefault="002F4C08" w:rsidP="002F4C08">
      <w:pPr>
        <w:ind w:leftChars="100" w:left="220"/>
      </w:pPr>
      <w:r>
        <w:rPr>
          <w:rFonts w:hint="eastAsia"/>
        </w:rPr>
        <w:t>const MyComponent</w:t>
      </w:r>
    </w:p>
    <w:p w:rsidR="002F4C08" w:rsidRDefault="002F4C08" w:rsidP="002F4C08">
      <w:pPr>
        <w:ind w:leftChars="100" w:left="220"/>
      </w:pPr>
      <w:r>
        <w:rPr>
          <w:rFonts w:hint="eastAsia"/>
        </w:rPr>
        <w:t>//input JSX</w:t>
      </w:r>
      <w:r>
        <w:rPr>
          <w:rFonts w:hint="eastAsia"/>
        </w:rPr>
        <w:t>，在</w:t>
      </w:r>
      <w:r>
        <w:rPr>
          <w:rFonts w:hint="eastAsia"/>
        </w:rPr>
        <w:t>JS</w:t>
      </w:r>
      <w:r>
        <w:rPr>
          <w:rFonts w:hint="eastAsia"/>
        </w:rPr>
        <w:t>中直接写类似</w:t>
      </w:r>
      <w:r>
        <w:rPr>
          <w:rFonts w:hint="eastAsia"/>
        </w:rPr>
        <w:t>HTML</w:t>
      </w:r>
      <w:r>
        <w:rPr>
          <w:rFonts w:hint="eastAsia"/>
        </w:rPr>
        <w:t>的内容，前所未有的感觉。其实它返回的是一个</w:t>
      </w:r>
    </w:p>
    <w:p w:rsidR="002F4C08" w:rsidRDefault="002F4C08" w:rsidP="002F4C08">
      <w:pPr>
        <w:ind w:leftChars="100" w:left="220"/>
      </w:pPr>
      <w:r>
        <w:rPr>
          <w:rFonts w:hint="eastAsia"/>
        </w:rPr>
        <w:t>//ReactElement</w:t>
      </w:r>
    </w:p>
    <w:p w:rsidR="002F4C08" w:rsidRDefault="002F4C08" w:rsidP="002F4C08">
      <w:pPr>
        <w:ind w:leftChars="100" w:left="220"/>
      </w:pPr>
      <w:r>
        <w:rPr>
          <w:rFonts w:hint="eastAsia"/>
        </w:rPr>
        <w:t>let app = &lt;h1 title=</w:t>
      </w:r>
      <w:r>
        <w:t>”</w:t>
      </w:r>
      <w:r>
        <w:rPr>
          <w:rFonts w:hint="eastAsia"/>
        </w:rPr>
        <w:t>mytitle</w:t>
      </w:r>
      <w:r>
        <w:t>”</w:t>
      </w:r>
      <w:r>
        <w:rPr>
          <w:rFonts w:hint="eastAsia"/>
        </w:rPr>
        <w:t>&gt;this is my title&lt;/h1&gt;;</w:t>
      </w:r>
    </w:p>
    <w:p w:rsidR="002F4C08" w:rsidRDefault="002F4C08" w:rsidP="002F4C08">
      <w:pPr>
        <w:ind w:leftChars="100" w:left="220"/>
      </w:pPr>
      <w:r>
        <w:rPr>
          <w:rFonts w:hint="eastAsia"/>
        </w:rPr>
        <w:t>//JSK</w:t>
      </w:r>
      <w:r>
        <w:rPr>
          <w:rFonts w:hint="eastAsia"/>
        </w:rPr>
        <w:t>围捕的结果是</w:t>
      </w:r>
    </w:p>
    <w:p w:rsidR="002F4C08" w:rsidRDefault="002F4C08" w:rsidP="002F4C08">
      <w:pPr>
        <w:ind w:leftChars="100" w:left="220"/>
      </w:pPr>
      <w:r>
        <w:rPr>
          <w:rFonts w:hint="eastAsia"/>
        </w:rPr>
        <w:t>let app = React.createElement(</w:t>
      </w:r>
      <w:r>
        <w:t>‘</w:t>
      </w:r>
      <w:r>
        <w:rPr>
          <w:rFonts w:hint="eastAsia"/>
        </w:rPr>
        <w:t>h1,</w:t>
      </w:r>
      <w:r>
        <w:t>’</w:t>
      </w:r>
      <w:r>
        <w:rPr>
          <w:rFonts w:hint="eastAsia"/>
        </w:rPr>
        <w:t>{</w:t>
      </w:r>
      <w:r w:rsidR="00307C46">
        <w:rPr>
          <w:rFonts w:hint="eastAsia"/>
        </w:rPr>
        <w:t>title:</w:t>
      </w:r>
      <w:r w:rsidR="00307C46">
        <w:t>’</w:t>
      </w:r>
      <w:r w:rsidR="00307C46">
        <w:rPr>
          <w:rFonts w:hint="eastAsia"/>
        </w:rPr>
        <w:t>my title</w:t>
      </w:r>
      <w:r w:rsidR="00307C46">
        <w:t>’</w:t>
      </w:r>
      <w:r>
        <w:rPr>
          <w:rFonts w:hint="eastAsia"/>
        </w:rPr>
        <w:t>}</w:t>
      </w:r>
      <w:r>
        <w:t>,’</w:t>
      </w:r>
      <w:r>
        <w:rPr>
          <w:rFonts w:hint="eastAsia"/>
        </w:rPr>
        <w:t>this is my title</w:t>
      </w:r>
      <w:r>
        <w:t>’</w:t>
      </w:r>
      <w:r>
        <w:rPr>
          <w:rFonts w:hint="eastAsia"/>
        </w:rPr>
        <w:t>);</w:t>
      </w:r>
    </w:p>
    <w:p w:rsidR="00927639" w:rsidRDefault="00927639" w:rsidP="00A87C59">
      <w:pPr>
        <w:pStyle w:val="4"/>
        <w:numPr>
          <w:ilvl w:val="0"/>
          <w:numId w:val="10"/>
        </w:numPr>
      </w:pPr>
      <w:r>
        <w:rPr>
          <w:rFonts w:hint="eastAsia"/>
        </w:rPr>
        <w:t>HTML</w:t>
      </w:r>
      <w:r>
        <w:rPr>
          <w:rFonts w:hint="eastAsia"/>
        </w:rPr>
        <w:t>标签与</w:t>
      </w:r>
      <w:r>
        <w:rPr>
          <w:rFonts w:hint="eastAsia"/>
        </w:rPr>
        <w:t>React</w:t>
      </w:r>
      <w:r>
        <w:rPr>
          <w:rFonts w:hint="eastAsia"/>
        </w:rPr>
        <w:t>组件</w:t>
      </w:r>
    </w:p>
    <w:p w:rsidR="00927639" w:rsidRDefault="00927639" w:rsidP="00927639">
      <w:pPr>
        <w:ind w:left="720"/>
      </w:pPr>
      <w:r>
        <w:rPr>
          <w:rFonts w:hint="eastAsia"/>
        </w:rPr>
        <w:t>React</w:t>
      </w:r>
      <w:r>
        <w:rPr>
          <w:rFonts w:hint="eastAsia"/>
        </w:rPr>
        <w:t>可以直接渲染</w:t>
      </w:r>
      <w:r>
        <w:rPr>
          <w:rFonts w:hint="eastAsia"/>
        </w:rPr>
        <w:t>HTML</w:t>
      </w:r>
      <w:r>
        <w:rPr>
          <w:rFonts w:hint="eastAsia"/>
        </w:rPr>
        <w:t>类型的标签，也可以渲染</w:t>
      </w:r>
      <w:r>
        <w:rPr>
          <w:rFonts w:hint="eastAsia"/>
        </w:rPr>
        <w:t>React</w:t>
      </w:r>
      <w:r>
        <w:rPr>
          <w:rFonts w:hint="eastAsia"/>
        </w:rPr>
        <w:t>的组件。</w:t>
      </w:r>
    </w:p>
    <w:p w:rsidR="00927639" w:rsidRDefault="00927639" w:rsidP="00927639">
      <w:pPr>
        <w:ind w:left="720"/>
      </w:pPr>
      <w:r>
        <w:rPr>
          <w:rFonts w:hint="eastAsia"/>
        </w:rPr>
        <w:t>HTML</w:t>
      </w:r>
      <w:r w:rsidR="005A540A">
        <w:rPr>
          <w:rFonts w:hint="eastAsia"/>
        </w:rPr>
        <w:t>类型的标签第一个字母用小写来表示。</w:t>
      </w:r>
    </w:p>
    <w:p w:rsidR="005A540A" w:rsidRDefault="005A540A" w:rsidP="00927639">
      <w:pPr>
        <w:ind w:left="720"/>
      </w:pPr>
      <w:r>
        <w:rPr>
          <w:rFonts w:hint="eastAsia"/>
        </w:rPr>
        <w:t xml:space="preserve">import React from </w:t>
      </w:r>
      <w:r>
        <w:t>‘</w:t>
      </w:r>
      <w:r>
        <w:rPr>
          <w:rFonts w:hint="eastAsia"/>
        </w:rPr>
        <w:t>react</w:t>
      </w:r>
      <w:r>
        <w:t>’</w:t>
      </w:r>
      <w:r>
        <w:rPr>
          <w:rFonts w:hint="eastAsia"/>
        </w:rPr>
        <w:t>;</w:t>
      </w:r>
    </w:p>
    <w:p w:rsidR="005A540A" w:rsidRDefault="005A540A" w:rsidP="00927639">
      <w:pPr>
        <w:ind w:left="720"/>
      </w:pPr>
      <w:r>
        <w:rPr>
          <w:rFonts w:hint="eastAsia"/>
        </w:rPr>
        <w:t>//</w:t>
      </w:r>
      <w:r>
        <w:rPr>
          <w:rFonts w:hint="eastAsia"/>
        </w:rPr>
        <w:t>当一个标签里面为空的时候，可以直接使用自闭和标签</w:t>
      </w:r>
    </w:p>
    <w:p w:rsidR="005A540A" w:rsidRDefault="005A540A" w:rsidP="00927639">
      <w:pPr>
        <w:ind w:left="720"/>
      </w:pPr>
      <w:r>
        <w:rPr>
          <w:rFonts w:hint="eastAsia"/>
        </w:rPr>
        <w:t>//</w:t>
      </w:r>
      <w:r>
        <w:rPr>
          <w:rFonts w:hint="eastAsia"/>
        </w:rPr>
        <w:t>注意</w:t>
      </w:r>
      <w:r>
        <w:rPr>
          <w:rFonts w:hint="eastAsia"/>
        </w:rPr>
        <w:t>class</w:t>
      </w:r>
      <w:r>
        <w:rPr>
          <w:rFonts w:hint="eastAsia"/>
        </w:rPr>
        <w:t>是一个</w:t>
      </w:r>
      <w:r>
        <w:rPr>
          <w:rFonts w:hint="eastAsia"/>
        </w:rPr>
        <w:t>JavaScript</w:t>
      </w:r>
      <w:r>
        <w:rPr>
          <w:rFonts w:hint="eastAsia"/>
        </w:rPr>
        <w:t>保留字，所以如果要写</w:t>
      </w:r>
      <w:r>
        <w:rPr>
          <w:rFonts w:hint="eastAsia"/>
        </w:rPr>
        <w:t>class</w:t>
      </w:r>
      <w:r>
        <w:rPr>
          <w:rFonts w:hint="eastAsia"/>
        </w:rPr>
        <w:t>应该替换成</w:t>
      </w:r>
      <w:r>
        <w:rPr>
          <w:rFonts w:hint="eastAsia"/>
        </w:rPr>
        <w:t>className</w:t>
      </w:r>
    </w:p>
    <w:p w:rsidR="005A540A" w:rsidRDefault="005A540A" w:rsidP="00927639">
      <w:pPr>
        <w:ind w:left="720"/>
      </w:pPr>
      <w:r>
        <w:rPr>
          <w:rFonts w:hint="eastAsia"/>
        </w:rPr>
        <w:t>let divElement = &lt;div className=</w:t>
      </w:r>
      <w:r>
        <w:t>”</w:t>
      </w:r>
      <w:r>
        <w:rPr>
          <w:rFonts w:hint="eastAsia"/>
        </w:rPr>
        <w:t>foo</w:t>
      </w:r>
      <w:r>
        <w:t>”</w:t>
      </w:r>
      <w:r>
        <w:rPr>
          <w:rFonts w:hint="eastAsia"/>
        </w:rPr>
        <w:t xml:space="preserve"> /&gt;;</w:t>
      </w:r>
    </w:p>
    <w:p w:rsidR="005A540A" w:rsidRDefault="005A540A" w:rsidP="00927639">
      <w:pPr>
        <w:ind w:left="720"/>
      </w:pPr>
      <w:r>
        <w:rPr>
          <w:rFonts w:hint="eastAsia"/>
        </w:rPr>
        <w:t>//</w:t>
      </w:r>
      <w:r>
        <w:rPr>
          <w:rFonts w:hint="eastAsia"/>
        </w:rPr>
        <w:t>等同于</w:t>
      </w:r>
    </w:p>
    <w:p w:rsidR="005A540A" w:rsidRPr="005A540A" w:rsidRDefault="005A540A" w:rsidP="00927639">
      <w:pPr>
        <w:ind w:left="720"/>
      </w:pPr>
      <w:r>
        <w:rPr>
          <w:rFonts w:hint="eastAsia"/>
        </w:rPr>
        <w:t>let divElement = React.createElement(</w:t>
      </w:r>
      <w:r>
        <w:t>‘</w:t>
      </w:r>
      <w:r>
        <w:rPr>
          <w:rFonts w:hint="eastAsia"/>
        </w:rPr>
        <w:t>div</w:t>
      </w:r>
      <w:r>
        <w:t>’</w:t>
      </w:r>
      <w:r>
        <w:rPr>
          <w:rFonts w:hint="eastAsia"/>
        </w:rPr>
        <w:t>,{className:</w:t>
      </w:r>
      <w:r>
        <w:t>’</w:t>
      </w:r>
      <w:r>
        <w:rPr>
          <w:rFonts w:hint="eastAsia"/>
        </w:rPr>
        <w:t>foo</w:t>
      </w:r>
      <w:r>
        <w:t>’</w:t>
      </w:r>
      <w:r>
        <w:rPr>
          <w:rFonts w:hint="eastAsia"/>
        </w:rPr>
        <w:t>});</w:t>
      </w:r>
    </w:p>
    <w:p w:rsidR="002F4C08" w:rsidRDefault="005A540A" w:rsidP="00245F5C">
      <w:r>
        <w:rPr>
          <w:rFonts w:hint="eastAsia"/>
        </w:rPr>
        <w:tab/>
        <w:t xml:space="preserve">React </w:t>
      </w:r>
      <w:r>
        <w:rPr>
          <w:rFonts w:hint="eastAsia"/>
        </w:rPr>
        <w:t>组件标签第一个字母用大写来表示</w:t>
      </w:r>
    </w:p>
    <w:p w:rsidR="005A540A" w:rsidRDefault="005A540A" w:rsidP="00245F5C">
      <w:r>
        <w:rPr>
          <w:rFonts w:hint="eastAsia"/>
        </w:rPr>
        <w:tab/>
        <w:t xml:space="preserve">import React from </w:t>
      </w:r>
      <w:r>
        <w:t>‘</w:t>
      </w:r>
      <w:r>
        <w:rPr>
          <w:rFonts w:hint="eastAsia"/>
        </w:rPr>
        <w:t>react</w:t>
      </w:r>
      <w:r>
        <w:t>’</w:t>
      </w:r>
      <w:r>
        <w:rPr>
          <w:rFonts w:hint="eastAsia"/>
        </w:rPr>
        <w:t>;</w:t>
      </w:r>
    </w:p>
    <w:p w:rsidR="005A540A" w:rsidRDefault="005A540A" w:rsidP="00245F5C">
      <w:r>
        <w:rPr>
          <w:rFonts w:hint="eastAsia"/>
        </w:rPr>
        <w:tab/>
        <w:t>class Headline extends React.component{</w:t>
      </w:r>
    </w:p>
    <w:p w:rsidR="005A540A" w:rsidRDefault="005A540A" w:rsidP="00245F5C">
      <w:r>
        <w:rPr>
          <w:rFonts w:hint="eastAsia"/>
        </w:rPr>
        <w:tab/>
      </w:r>
      <w:r>
        <w:rPr>
          <w:rFonts w:hint="eastAsia"/>
        </w:rPr>
        <w:tab/>
      </w:r>
      <w:r>
        <w:t>…</w:t>
      </w:r>
    </w:p>
    <w:p w:rsidR="005A540A" w:rsidRDefault="005A540A" w:rsidP="00245F5C">
      <w:r>
        <w:rPr>
          <w:rFonts w:hint="eastAsia"/>
        </w:rPr>
        <w:tab/>
      </w:r>
      <w:r>
        <w:rPr>
          <w:rFonts w:hint="eastAsia"/>
        </w:rPr>
        <w:tab/>
        <w:t>render(){</w:t>
      </w:r>
    </w:p>
    <w:p w:rsidR="005A540A" w:rsidRDefault="005A540A" w:rsidP="00245F5C">
      <w:r>
        <w:rPr>
          <w:rFonts w:hint="eastAsia"/>
        </w:rPr>
        <w:tab/>
      </w:r>
      <w:r>
        <w:rPr>
          <w:rFonts w:hint="eastAsia"/>
        </w:rPr>
        <w:tab/>
      </w:r>
      <w:r>
        <w:rPr>
          <w:rFonts w:hint="eastAsia"/>
        </w:rPr>
        <w:tab/>
        <w:t>//</w:t>
      </w:r>
      <w:r>
        <w:rPr>
          <w:rFonts w:hint="eastAsia"/>
        </w:rPr>
        <w:t>直接</w:t>
      </w:r>
      <w:r>
        <w:rPr>
          <w:rFonts w:hint="eastAsia"/>
        </w:rPr>
        <w:t>retrun</w:t>
      </w:r>
      <w:r w:rsidR="00B86006">
        <w:rPr>
          <w:rFonts w:hint="eastAsia"/>
        </w:rPr>
        <w:t xml:space="preserve"> JSX</w:t>
      </w:r>
      <w:r w:rsidR="00B86006">
        <w:rPr>
          <w:rFonts w:hint="eastAsia"/>
        </w:rPr>
        <w:t>语法</w:t>
      </w:r>
    </w:p>
    <w:p w:rsidR="00B86006" w:rsidRDefault="00B86006" w:rsidP="00245F5C">
      <w:r>
        <w:rPr>
          <w:rFonts w:hint="eastAsia"/>
        </w:rPr>
        <w:tab/>
      </w:r>
      <w:r>
        <w:rPr>
          <w:rFonts w:hint="eastAsia"/>
        </w:rPr>
        <w:tab/>
      </w:r>
      <w:r>
        <w:rPr>
          <w:rFonts w:hint="eastAsia"/>
        </w:rPr>
        <w:tab/>
        <w:t>return &lt;h1&gt;Hello React&lt;/h1&gt;</w:t>
      </w:r>
    </w:p>
    <w:p w:rsidR="005A540A" w:rsidRDefault="005A540A" w:rsidP="005A540A">
      <w:pPr>
        <w:ind w:left="720" w:firstLine="720"/>
      </w:pPr>
      <w:r>
        <w:rPr>
          <w:rFonts w:hint="eastAsia"/>
        </w:rPr>
        <w:t>}</w:t>
      </w:r>
    </w:p>
    <w:p w:rsidR="005A540A" w:rsidRDefault="005A540A" w:rsidP="005A540A">
      <w:pPr>
        <w:ind w:firstLine="720"/>
      </w:pPr>
      <w:r>
        <w:rPr>
          <w:rFonts w:hint="eastAsia"/>
        </w:rPr>
        <w:t>}</w:t>
      </w:r>
    </w:p>
    <w:p w:rsidR="00B86006" w:rsidRDefault="00B86006" w:rsidP="005A540A">
      <w:pPr>
        <w:ind w:firstLine="720"/>
      </w:pPr>
      <w:r>
        <w:rPr>
          <w:rFonts w:hint="eastAsia"/>
        </w:rPr>
        <w:t xml:space="preserve">let headline = &lt;Headline /&gt;;  </w:t>
      </w:r>
    </w:p>
    <w:p w:rsidR="00B86006" w:rsidRDefault="00B86006" w:rsidP="005A540A">
      <w:pPr>
        <w:ind w:firstLine="720"/>
      </w:pPr>
      <w:r>
        <w:rPr>
          <w:rFonts w:hint="eastAsia"/>
        </w:rPr>
        <w:lastRenderedPageBreak/>
        <w:t>//</w:t>
      </w:r>
      <w:r>
        <w:rPr>
          <w:rFonts w:hint="eastAsia"/>
        </w:rPr>
        <w:t>等同于</w:t>
      </w:r>
    </w:p>
    <w:p w:rsidR="00B86006" w:rsidRDefault="00B86006" w:rsidP="005A540A">
      <w:pPr>
        <w:ind w:firstLine="720"/>
      </w:pPr>
      <w:r>
        <w:rPr>
          <w:rFonts w:hint="eastAsia"/>
        </w:rPr>
        <w:t>let headline = React.createElement(headline);</w:t>
      </w:r>
    </w:p>
    <w:p w:rsidR="00B86006" w:rsidRDefault="00B86006" w:rsidP="005A540A">
      <w:pPr>
        <w:ind w:firstLine="720"/>
      </w:pPr>
      <w:r>
        <w:rPr>
          <w:rFonts w:hint="eastAsia"/>
        </w:rPr>
        <w:t>JSX</w:t>
      </w:r>
      <w:r>
        <w:rPr>
          <w:rFonts w:hint="eastAsia"/>
        </w:rPr>
        <w:t>语法使用第一个字母大小写来区分是一个普通的</w:t>
      </w:r>
      <w:r>
        <w:rPr>
          <w:rFonts w:hint="eastAsia"/>
        </w:rPr>
        <w:t>HTML</w:t>
      </w:r>
      <w:r>
        <w:rPr>
          <w:rFonts w:hint="eastAsia"/>
        </w:rPr>
        <w:t>标签还是一个</w:t>
      </w:r>
      <w:r>
        <w:rPr>
          <w:rFonts w:hint="eastAsia"/>
        </w:rPr>
        <w:t>React</w:t>
      </w:r>
      <w:r>
        <w:rPr>
          <w:rFonts w:hint="eastAsia"/>
        </w:rPr>
        <w:t>组件</w:t>
      </w:r>
    </w:p>
    <w:p w:rsidR="00B86006" w:rsidRDefault="00B86006" w:rsidP="005A540A">
      <w:pPr>
        <w:ind w:firstLine="720"/>
      </w:pPr>
      <w:r>
        <w:rPr>
          <w:rFonts w:hint="eastAsia"/>
        </w:rPr>
        <w:t>注意：因为</w:t>
      </w:r>
      <w:r>
        <w:rPr>
          <w:rFonts w:hint="eastAsia"/>
        </w:rPr>
        <w:t>JSX</w:t>
      </w:r>
      <w:r>
        <w:rPr>
          <w:rFonts w:hint="eastAsia"/>
        </w:rPr>
        <w:t>本身是</w:t>
      </w:r>
      <w:r>
        <w:rPr>
          <w:rFonts w:hint="eastAsia"/>
        </w:rPr>
        <w:t>JavaSript</w:t>
      </w:r>
      <w:r>
        <w:rPr>
          <w:rFonts w:hint="eastAsia"/>
        </w:rPr>
        <w:t>语法，所以一些</w:t>
      </w:r>
      <w:r>
        <w:rPr>
          <w:rFonts w:hint="eastAsia"/>
        </w:rPr>
        <w:t>JavaScript</w:t>
      </w:r>
      <w:r>
        <w:rPr>
          <w:rFonts w:hint="eastAsia"/>
        </w:rPr>
        <w:t>中的保留字要用其他的方式书写，比如第一例子中</w:t>
      </w:r>
      <w:r>
        <w:rPr>
          <w:rFonts w:hint="eastAsia"/>
        </w:rPr>
        <w:t>class</w:t>
      </w:r>
      <w:r>
        <w:rPr>
          <w:rFonts w:hint="eastAsia"/>
        </w:rPr>
        <w:t>要写成</w:t>
      </w:r>
      <w:r>
        <w:rPr>
          <w:rFonts w:hint="eastAsia"/>
        </w:rPr>
        <w:t>className</w:t>
      </w:r>
      <w:r>
        <w:rPr>
          <w:rFonts w:hint="eastAsia"/>
        </w:rPr>
        <w:t>。</w:t>
      </w:r>
    </w:p>
    <w:p w:rsidR="00B86006" w:rsidRDefault="00B86006" w:rsidP="00A87C59">
      <w:pPr>
        <w:pStyle w:val="4"/>
        <w:numPr>
          <w:ilvl w:val="0"/>
          <w:numId w:val="10"/>
        </w:numPr>
      </w:pPr>
      <w:r>
        <w:rPr>
          <w:rFonts w:hint="eastAsia"/>
        </w:rPr>
        <w:t>JavaScript</w:t>
      </w:r>
      <w:r>
        <w:rPr>
          <w:rFonts w:hint="eastAsia"/>
        </w:rPr>
        <w:t>表达式</w:t>
      </w:r>
    </w:p>
    <w:p w:rsidR="00B86006" w:rsidRDefault="00B86006" w:rsidP="00B86006">
      <w:pPr>
        <w:pStyle w:val="a3"/>
        <w:ind w:left="720" w:firstLineChars="0" w:firstLine="0"/>
      </w:pPr>
      <w:r>
        <w:rPr>
          <w:rFonts w:hint="eastAsia"/>
        </w:rPr>
        <w:t>在给组件传入属性的时候，有一大部分的情况是要传入一个</w:t>
      </w:r>
      <w:r>
        <w:rPr>
          <w:rFonts w:hint="eastAsia"/>
        </w:rPr>
        <w:t>JavaScript</w:t>
      </w:r>
      <w:r>
        <w:rPr>
          <w:rFonts w:hint="eastAsia"/>
        </w:rPr>
        <w:t>对象的，那么</w:t>
      </w:r>
      <w:r w:rsidR="00D023DA">
        <w:rPr>
          <w:rFonts w:hint="eastAsia"/>
        </w:rPr>
        <w:t>基本的规则就是当遇到｛｝这个表达式的情况下，里面的代码会被当作</w:t>
      </w:r>
      <w:r w:rsidR="00D023DA">
        <w:rPr>
          <w:rFonts w:hint="eastAsia"/>
        </w:rPr>
        <w:t>JavaScript</w:t>
      </w:r>
      <w:r w:rsidR="00D023DA">
        <w:rPr>
          <w:rFonts w:hint="eastAsia"/>
        </w:rPr>
        <w:t>代码处理。</w:t>
      </w:r>
    </w:p>
    <w:p w:rsidR="00D023DA" w:rsidRDefault="00D023DA" w:rsidP="00B86006">
      <w:pPr>
        <w:pStyle w:val="a3"/>
        <w:ind w:left="720" w:firstLineChars="0" w:firstLine="0"/>
      </w:pPr>
      <w:r>
        <w:rPr>
          <w:rFonts w:hint="eastAsia"/>
        </w:rPr>
        <w:t>const MyComponent;</w:t>
      </w:r>
    </w:p>
    <w:p w:rsidR="00D023DA" w:rsidRDefault="00D023DA" w:rsidP="00B86006">
      <w:pPr>
        <w:pStyle w:val="a3"/>
        <w:ind w:left="720" w:firstLineChars="0" w:firstLine="0"/>
      </w:pPr>
      <w:r>
        <w:rPr>
          <w:rFonts w:hint="eastAsia"/>
        </w:rPr>
        <w:t>let isLoggedIn = true;</w:t>
      </w:r>
    </w:p>
    <w:p w:rsidR="00D023DA" w:rsidRDefault="00D023DA" w:rsidP="00B86006">
      <w:pPr>
        <w:pStyle w:val="a3"/>
        <w:ind w:left="720" w:firstLineChars="0" w:firstLine="0"/>
      </w:pPr>
      <w:r>
        <w:rPr>
          <w:rFonts w:hint="eastAsia"/>
        </w:rPr>
        <w:t>let app = &lt;MyComponent name={isLoggedIn?</w:t>
      </w:r>
      <w:r>
        <w:t>’</w:t>
      </w:r>
      <w:r>
        <w:rPr>
          <w:rFonts w:hint="eastAsia"/>
        </w:rPr>
        <w:t>viking</w:t>
      </w:r>
      <w:r>
        <w:t>’</w:t>
      </w:r>
      <w:r>
        <w:rPr>
          <w:rFonts w:hint="eastAsia"/>
        </w:rPr>
        <w:t>:</w:t>
      </w:r>
      <w:r>
        <w:t>’</w:t>
      </w:r>
      <w:r>
        <w:rPr>
          <w:rFonts w:hint="eastAsia"/>
        </w:rPr>
        <w:t>please login</w:t>
      </w:r>
      <w:r>
        <w:t>’</w:t>
      </w:r>
      <w:r>
        <w:rPr>
          <w:rFonts w:hint="eastAsia"/>
        </w:rPr>
        <w:t>} /&gt;</w:t>
      </w:r>
    </w:p>
    <w:p w:rsidR="00D023DA" w:rsidRDefault="00D023DA" w:rsidP="00B86006">
      <w:pPr>
        <w:pStyle w:val="a3"/>
        <w:ind w:left="720" w:firstLineChars="0" w:firstLine="0"/>
      </w:pPr>
      <w:r>
        <w:rPr>
          <w:rFonts w:hint="eastAsia"/>
        </w:rPr>
        <w:t>子组表达式如下。</w:t>
      </w:r>
    </w:p>
    <w:p w:rsidR="00D023DA" w:rsidRDefault="00D023DA" w:rsidP="00B86006">
      <w:pPr>
        <w:pStyle w:val="a3"/>
        <w:ind w:left="720" w:firstLineChars="0" w:firstLine="0"/>
      </w:pPr>
      <w:r>
        <w:rPr>
          <w:rFonts w:hint="eastAsia"/>
        </w:rPr>
        <w:t>const MyComponent, LoginForm, Nav;</w:t>
      </w:r>
    </w:p>
    <w:p w:rsidR="00D023DA" w:rsidRDefault="00D023DA" w:rsidP="00B86006">
      <w:pPr>
        <w:pStyle w:val="a3"/>
        <w:ind w:left="720" w:firstLineChars="0" w:firstLine="0"/>
      </w:pPr>
      <w:r>
        <w:rPr>
          <w:rFonts w:hint="eastAsia"/>
        </w:rPr>
        <w:t>let isLoggedIn = true;</w:t>
      </w:r>
    </w:p>
    <w:p w:rsidR="00D023DA" w:rsidRDefault="00D023DA" w:rsidP="00B86006">
      <w:pPr>
        <w:pStyle w:val="a3"/>
        <w:ind w:left="720" w:firstLineChars="0" w:firstLine="0"/>
      </w:pPr>
      <w:r>
        <w:rPr>
          <w:rFonts w:hint="eastAsia"/>
        </w:rPr>
        <w:t>let app = &lt;MyComponent&gt;{</w:t>
      </w:r>
      <w:r w:rsidR="00B97A69">
        <w:rPr>
          <w:rFonts w:hint="eastAsia"/>
        </w:rPr>
        <w:t>isLoggedIn?&lt;Nav/&gt;:&lt;LoginForm/&gt;</w:t>
      </w:r>
      <w:r>
        <w:rPr>
          <w:rFonts w:hint="eastAsia"/>
        </w:rPr>
        <w:t>}&lt;/MyComponent&gt;</w:t>
      </w:r>
    </w:p>
    <w:p w:rsidR="00B97A69" w:rsidRDefault="00B97A69" w:rsidP="00B86006">
      <w:pPr>
        <w:pStyle w:val="a3"/>
        <w:ind w:left="720" w:firstLineChars="0" w:firstLine="0"/>
      </w:pPr>
      <w:r>
        <w:rPr>
          <w:rFonts w:hint="eastAsia"/>
        </w:rPr>
        <w:t>由上面两个下馆子</w:t>
      </w:r>
      <w:r>
        <w:rPr>
          <w:rFonts w:hint="eastAsia"/>
        </w:rPr>
        <w:t xml:space="preserve"> </w:t>
      </w:r>
      <w:r>
        <w:rPr>
          <w:rFonts w:hint="eastAsia"/>
        </w:rPr>
        <w:t>可以得到一个基本规律。在</w:t>
      </w:r>
      <w:r>
        <w:rPr>
          <w:rFonts w:hint="eastAsia"/>
        </w:rPr>
        <w:t>JSX</w:t>
      </w:r>
      <w:r>
        <w:rPr>
          <w:rFonts w:hint="eastAsia"/>
        </w:rPr>
        <w:t>语法中，当遇到标签的时候就解释成组件或者</w:t>
      </w:r>
      <w:r>
        <w:rPr>
          <w:rFonts w:hint="eastAsia"/>
        </w:rPr>
        <w:t>HTML</w:t>
      </w:r>
      <w:r>
        <w:rPr>
          <w:rFonts w:hint="eastAsia"/>
        </w:rPr>
        <w:t>标签，当遇到｛｝包裹的时候就当成</w:t>
      </w:r>
      <w:r>
        <w:rPr>
          <w:rFonts w:hint="eastAsia"/>
        </w:rPr>
        <w:t>JavaScript</w:t>
      </w:r>
      <w:r>
        <w:rPr>
          <w:rFonts w:hint="eastAsia"/>
        </w:rPr>
        <w:t>代码来执行。</w:t>
      </w:r>
    </w:p>
    <w:p w:rsidR="00B97A69" w:rsidRPr="00B97A69" w:rsidRDefault="00B97A69" w:rsidP="00B86006">
      <w:pPr>
        <w:pStyle w:val="a3"/>
        <w:ind w:left="720" w:firstLineChars="0" w:firstLine="0"/>
      </w:pPr>
      <w:r>
        <w:rPr>
          <w:rFonts w:hint="eastAsia"/>
        </w:rPr>
        <w:t>布尔类型属性如下。</w:t>
      </w:r>
    </w:p>
    <w:p w:rsidR="00B97A69" w:rsidRDefault="00B97A69" w:rsidP="00B86006">
      <w:pPr>
        <w:pStyle w:val="a3"/>
        <w:ind w:left="720" w:firstLineChars="0" w:firstLine="0"/>
      </w:pPr>
      <w:r>
        <w:rPr>
          <w:rFonts w:hint="eastAsia"/>
        </w:rPr>
        <w:t>当省略一个属性的值的时候，</w:t>
      </w:r>
      <w:r>
        <w:rPr>
          <w:rFonts w:hint="eastAsia"/>
        </w:rPr>
        <w:t>JSX</w:t>
      </w:r>
      <w:r>
        <w:rPr>
          <w:rFonts w:hint="eastAsia"/>
        </w:rPr>
        <w:t>会自动把它的值认为是</w:t>
      </w:r>
      <w:r>
        <w:rPr>
          <w:rFonts w:hint="eastAsia"/>
        </w:rPr>
        <w:t>true</w:t>
      </w:r>
      <w:r>
        <w:rPr>
          <w:rFonts w:hint="eastAsia"/>
        </w:rPr>
        <w:t>。</w:t>
      </w:r>
    </w:p>
    <w:p w:rsidR="00B97A69" w:rsidRDefault="00B97A69" w:rsidP="00B86006">
      <w:pPr>
        <w:pStyle w:val="a3"/>
        <w:ind w:left="720" w:firstLineChars="0" w:firstLine="0"/>
      </w:pPr>
      <w:r>
        <w:rPr>
          <w:rFonts w:hint="eastAsia"/>
        </w:rPr>
        <w:t xml:space="preserve">let myButton = </w:t>
      </w:r>
      <w:bookmarkStart w:id="15" w:name="OLE_LINK5"/>
      <w:bookmarkStart w:id="16" w:name="OLE_LINK6"/>
      <w:r>
        <w:rPr>
          <w:rFonts w:hint="eastAsia"/>
        </w:rPr>
        <w:t>&lt;input type=</w:t>
      </w:r>
      <w:r>
        <w:t>”</w:t>
      </w:r>
      <w:r>
        <w:rPr>
          <w:rFonts w:hint="eastAsia"/>
        </w:rPr>
        <w:t>button</w:t>
      </w:r>
      <w:r>
        <w:t>”</w:t>
      </w:r>
      <w:r>
        <w:rPr>
          <w:rFonts w:hint="eastAsia"/>
        </w:rPr>
        <w:t xml:space="preserve"> disabled /&gt;;</w:t>
      </w:r>
    </w:p>
    <w:bookmarkEnd w:id="15"/>
    <w:bookmarkEnd w:id="16"/>
    <w:p w:rsidR="00B97A69" w:rsidRDefault="00B97A69" w:rsidP="00B86006">
      <w:pPr>
        <w:pStyle w:val="a3"/>
        <w:ind w:left="720" w:firstLineChars="0" w:firstLine="0"/>
      </w:pPr>
      <w:r>
        <w:rPr>
          <w:rFonts w:hint="eastAsia"/>
        </w:rPr>
        <w:t>//</w:t>
      </w:r>
      <w:r>
        <w:rPr>
          <w:rFonts w:hint="eastAsia"/>
        </w:rPr>
        <w:t>等同于</w:t>
      </w:r>
    </w:p>
    <w:p w:rsidR="00B97A69" w:rsidRDefault="00B97A69" w:rsidP="00B97A69">
      <w:pPr>
        <w:pStyle w:val="a3"/>
        <w:ind w:left="720" w:firstLineChars="0" w:firstLine="0"/>
      </w:pPr>
      <w:r>
        <w:rPr>
          <w:rFonts w:hint="eastAsia"/>
        </w:rPr>
        <w:t>let myButton = &lt;input type=</w:t>
      </w:r>
      <w:r>
        <w:t>”</w:t>
      </w:r>
      <w:r>
        <w:rPr>
          <w:rFonts w:hint="eastAsia"/>
        </w:rPr>
        <w:t>button</w:t>
      </w:r>
      <w:r>
        <w:t>”</w:t>
      </w:r>
      <w:r>
        <w:rPr>
          <w:rFonts w:hint="eastAsia"/>
        </w:rPr>
        <w:t xml:space="preserve"> disabled={true} /&gt;;</w:t>
      </w:r>
    </w:p>
    <w:p w:rsidR="00B97A69" w:rsidRPr="00B97A69" w:rsidRDefault="00B97A69" w:rsidP="00B97A69">
      <w:pPr>
        <w:pStyle w:val="4"/>
      </w:pPr>
      <w:r>
        <w:rPr>
          <w:rFonts w:hint="eastAsia"/>
        </w:rPr>
        <w:t>4.</w:t>
      </w:r>
      <w:r>
        <w:rPr>
          <w:rFonts w:hint="eastAsia"/>
        </w:rPr>
        <w:t>注释</w:t>
      </w:r>
    </w:p>
    <w:p w:rsidR="00245F5C" w:rsidRDefault="00B97A69" w:rsidP="00245F5C">
      <w:r>
        <w:rPr>
          <w:rFonts w:hint="eastAsia"/>
        </w:rPr>
        <w:tab/>
      </w:r>
      <w:r>
        <w:rPr>
          <w:rFonts w:hint="eastAsia"/>
        </w:rPr>
        <w:t>除字组件位置的注释需要用｛｝</w:t>
      </w:r>
      <w:r>
        <w:rPr>
          <w:rFonts w:hint="eastAsia"/>
        </w:rPr>
        <w:t>,</w:t>
      </w:r>
      <w:r>
        <w:rPr>
          <w:rFonts w:hint="eastAsia"/>
        </w:rPr>
        <w:t>其他延用</w:t>
      </w:r>
      <w:r>
        <w:rPr>
          <w:rFonts w:hint="eastAsia"/>
        </w:rPr>
        <w:t>JavaScript</w:t>
      </w:r>
    </w:p>
    <w:p w:rsidR="00B97A69" w:rsidRDefault="00B97A69" w:rsidP="00245F5C">
      <w:r>
        <w:rPr>
          <w:rFonts w:hint="eastAsia"/>
        </w:rPr>
        <w:tab/>
        <w:t>let component = {</w:t>
      </w:r>
    </w:p>
    <w:p w:rsidR="00B97A69" w:rsidRDefault="00B97A69" w:rsidP="00245F5C">
      <w:r>
        <w:rPr>
          <w:rFonts w:hint="eastAsia"/>
        </w:rPr>
        <w:tab/>
      </w:r>
      <w:r>
        <w:rPr>
          <w:rFonts w:hint="eastAsia"/>
        </w:rPr>
        <w:tab/>
        <w:t>&lt;div&gt;</w:t>
      </w:r>
    </w:p>
    <w:p w:rsidR="00B97A69" w:rsidRDefault="00B97A69" w:rsidP="00245F5C">
      <w:r>
        <w:rPr>
          <w:rFonts w:hint="eastAsia"/>
        </w:rPr>
        <w:tab/>
      </w:r>
      <w:r>
        <w:rPr>
          <w:rFonts w:hint="eastAsia"/>
        </w:rPr>
        <w:tab/>
      </w:r>
      <w:r>
        <w:rPr>
          <w:rFonts w:hint="eastAsia"/>
        </w:rPr>
        <w:tab/>
        <w:t>{/*</w:t>
      </w:r>
      <w:r>
        <w:rPr>
          <w:rFonts w:hint="eastAsia"/>
        </w:rPr>
        <w:t>这里是不念旧恶注释</w:t>
      </w:r>
      <w:r>
        <w:rPr>
          <w:rFonts w:hint="eastAsia"/>
        </w:rPr>
        <w:t>*/}</w:t>
      </w:r>
    </w:p>
    <w:p w:rsidR="00B97A69" w:rsidRDefault="00B97A69" w:rsidP="00245F5C">
      <w:r>
        <w:rPr>
          <w:rFonts w:hint="eastAsia"/>
        </w:rPr>
        <w:tab/>
      </w:r>
      <w:r>
        <w:rPr>
          <w:rFonts w:hint="eastAsia"/>
        </w:rPr>
        <w:tab/>
      </w:r>
      <w:r>
        <w:rPr>
          <w:rFonts w:hint="eastAsia"/>
        </w:rPr>
        <w:tab/>
        <w:t>&lt;Headline /&gt;</w:t>
      </w:r>
    </w:p>
    <w:p w:rsidR="00B97A69" w:rsidRDefault="00B97A69" w:rsidP="00245F5C">
      <w:r>
        <w:rPr>
          <w:rFonts w:hint="eastAsia"/>
        </w:rPr>
        <w:tab/>
      </w:r>
      <w:r>
        <w:rPr>
          <w:rFonts w:hint="eastAsia"/>
        </w:rPr>
        <w:tab/>
        <w:t>&lt;/div&gt;</w:t>
      </w:r>
    </w:p>
    <w:p w:rsidR="00913D9A" w:rsidRDefault="00B97A69" w:rsidP="00913D9A">
      <w:pPr>
        <w:tabs>
          <w:tab w:val="left" w:pos="1671"/>
        </w:tabs>
        <w:ind w:firstLine="720"/>
      </w:pPr>
      <w:r>
        <w:rPr>
          <w:rFonts w:hint="eastAsia"/>
        </w:rPr>
        <w:lastRenderedPageBreak/>
        <w:t>｝</w:t>
      </w:r>
      <w:r>
        <w:rPr>
          <w:rFonts w:hint="eastAsia"/>
        </w:rPr>
        <w:t>;</w:t>
      </w:r>
    </w:p>
    <w:p w:rsidR="00913D9A" w:rsidRDefault="00913D9A" w:rsidP="00913D9A">
      <w:pPr>
        <w:pStyle w:val="4"/>
      </w:pPr>
      <w:r>
        <w:rPr>
          <w:rFonts w:hint="eastAsia"/>
        </w:rPr>
        <w:t>4</w:t>
      </w:r>
      <w:r>
        <w:rPr>
          <w:rFonts w:hint="eastAsia"/>
        </w:rPr>
        <w:t>、</w:t>
      </w:r>
      <w:r>
        <w:rPr>
          <w:rFonts w:hint="eastAsia"/>
        </w:rPr>
        <w:t>JSX</w:t>
      </w:r>
      <w:r>
        <w:rPr>
          <w:rFonts w:hint="eastAsia"/>
        </w:rPr>
        <w:t>属性扩散</w:t>
      </w:r>
    </w:p>
    <w:p w:rsidR="00913D9A" w:rsidRDefault="00913D9A" w:rsidP="00913D9A">
      <w:pPr>
        <w:pStyle w:val="a3"/>
        <w:tabs>
          <w:tab w:val="left" w:pos="1671"/>
        </w:tabs>
        <w:ind w:left="720" w:firstLineChars="0" w:firstLine="0"/>
      </w:pPr>
      <w:r>
        <w:rPr>
          <w:rFonts w:hint="eastAsia"/>
        </w:rPr>
        <w:t>假如一个组件有很多属性，当然可以如下这样做。</w:t>
      </w:r>
    </w:p>
    <w:p w:rsidR="00913D9A" w:rsidRDefault="00913D9A" w:rsidP="00913D9A">
      <w:pPr>
        <w:pStyle w:val="a3"/>
        <w:tabs>
          <w:tab w:val="left" w:pos="1671"/>
        </w:tabs>
        <w:ind w:left="720" w:firstLineChars="0" w:firstLine="0"/>
      </w:pPr>
      <w:r>
        <w:rPr>
          <w:rFonts w:hint="eastAsia"/>
        </w:rPr>
        <w:t>const Profile;</w:t>
      </w:r>
    </w:p>
    <w:p w:rsidR="00913D9A" w:rsidRDefault="00913D9A" w:rsidP="00913D9A">
      <w:pPr>
        <w:pStyle w:val="a3"/>
        <w:tabs>
          <w:tab w:val="left" w:pos="1671"/>
        </w:tabs>
        <w:ind w:left="720" w:firstLineChars="0" w:firstLine="0"/>
      </w:pPr>
      <w:r>
        <w:rPr>
          <w:rFonts w:hint="eastAsia"/>
        </w:rPr>
        <w:t xml:space="preserve">let name = </w:t>
      </w:r>
      <w:r>
        <w:t>‘</w:t>
      </w:r>
      <w:r>
        <w:rPr>
          <w:rFonts w:hint="eastAsia"/>
        </w:rPr>
        <w:t>viking</w:t>
      </w:r>
      <w:r>
        <w:t>’</w:t>
      </w:r>
      <w:r>
        <w:rPr>
          <w:rFonts w:hint="eastAsia"/>
        </w:rPr>
        <w:t>, age=10, gender=</w:t>
      </w:r>
      <w:r>
        <w:t>’</w:t>
      </w:r>
      <w:r>
        <w:rPr>
          <w:rFonts w:hint="eastAsia"/>
        </w:rPr>
        <w:t>Male</w:t>
      </w:r>
      <w:r>
        <w:t>’</w:t>
      </w:r>
      <w:r>
        <w:rPr>
          <w:rFonts w:hint="eastAsia"/>
        </w:rPr>
        <w:t>;</w:t>
      </w:r>
    </w:p>
    <w:p w:rsidR="00913D9A" w:rsidRDefault="00913D9A" w:rsidP="00913D9A">
      <w:pPr>
        <w:pStyle w:val="a3"/>
        <w:tabs>
          <w:tab w:val="left" w:pos="1671"/>
        </w:tabs>
        <w:ind w:left="720" w:firstLineChars="0" w:firstLine="0"/>
      </w:pPr>
      <w:r>
        <w:rPr>
          <w:rFonts w:hint="eastAsia"/>
        </w:rPr>
        <w:t>let component  = &lt;Profile name={name} age={age} gender={gender}/&gt;;</w:t>
      </w:r>
    </w:p>
    <w:p w:rsidR="00913D9A" w:rsidRDefault="00913D9A" w:rsidP="00913D9A">
      <w:pPr>
        <w:pStyle w:val="a3"/>
        <w:tabs>
          <w:tab w:val="left" w:pos="1671"/>
        </w:tabs>
        <w:ind w:left="720" w:firstLineChars="0" w:firstLine="0"/>
      </w:pPr>
      <w:r>
        <w:rPr>
          <w:rFonts w:hint="eastAsia"/>
        </w:rPr>
        <w:t>如果属性过多的时候，</w:t>
      </w:r>
      <w:r w:rsidR="00262243">
        <w:rPr>
          <w:rFonts w:hint="eastAsia"/>
        </w:rPr>
        <w:t>可以用</w:t>
      </w:r>
      <w:r w:rsidR="00262243">
        <w:rPr>
          <w:rFonts w:hint="eastAsia"/>
        </w:rPr>
        <w:t>JSX</w:t>
      </w:r>
      <w:r w:rsidR="00262243">
        <w:rPr>
          <w:rFonts w:hint="eastAsia"/>
        </w:rPr>
        <w:t>提供的一个便利功能</w:t>
      </w:r>
      <w:r w:rsidR="00262243">
        <w:rPr>
          <w:rFonts w:hint="eastAsia"/>
        </w:rPr>
        <w:t>-----</w:t>
      </w:r>
      <w:r w:rsidR="00262243">
        <w:rPr>
          <w:rFonts w:hint="eastAsia"/>
        </w:rPr>
        <w:t>属性扩散。</w:t>
      </w:r>
    </w:p>
    <w:p w:rsidR="00262243" w:rsidRDefault="00262243" w:rsidP="00913D9A">
      <w:pPr>
        <w:pStyle w:val="a3"/>
        <w:tabs>
          <w:tab w:val="left" w:pos="1671"/>
        </w:tabs>
        <w:ind w:left="720" w:firstLineChars="0" w:firstLine="0"/>
      </w:pPr>
      <w:r>
        <w:rPr>
          <w:rFonts w:hint="eastAsia"/>
        </w:rPr>
        <w:t>const Profile;</w:t>
      </w:r>
    </w:p>
    <w:p w:rsidR="00262243" w:rsidRDefault="00262243" w:rsidP="00913D9A">
      <w:pPr>
        <w:pStyle w:val="a3"/>
        <w:tabs>
          <w:tab w:val="left" w:pos="1671"/>
        </w:tabs>
        <w:ind w:left="720" w:firstLineChars="0" w:firstLine="0"/>
      </w:pPr>
      <w:r>
        <w:rPr>
          <w:rFonts w:hint="eastAsia"/>
        </w:rPr>
        <w:t>let props = {</w:t>
      </w:r>
    </w:p>
    <w:p w:rsidR="00262243" w:rsidRDefault="00262243" w:rsidP="00913D9A">
      <w:pPr>
        <w:pStyle w:val="a3"/>
        <w:tabs>
          <w:tab w:val="left" w:pos="1671"/>
        </w:tabs>
        <w:ind w:left="720" w:firstLineChars="0" w:firstLine="0"/>
      </w:pPr>
      <w:r>
        <w:rPr>
          <w:rFonts w:hint="eastAsia"/>
        </w:rPr>
        <w:tab/>
        <w:t>name:</w:t>
      </w:r>
      <w:r>
        <w:t>’</w:t>
      </w:r>
      <w:r>
        <w:rPr>
          <w:rFonts w:hint="eastAsia"/>
        </w:rPr>
        <w:t>viking</w:t>
      </w:r>
      <w:r>
        <w:t>’</w:t>
      </w:r>
      <w:r>
        <w:rPr>
          <w:rFonts w:hint="eastAsia"/>
        </w:rPr>
        <w:t>,</w:t>
      </w:r>
    </w:p>
    <w:p w:rsidR="00262243" w:rsidRDefault="00262243" w:rsidP="00913D9A">
      <w:pPr>
        <w:pStyle w:val="a3"/>
        <w:tabs>
          <w:tab w:val="left" w:pos="1671"/>
        </w:tabs>
        <w:ind w:left="720" w:firstLineChars="0" w:firstLine="0"/>
      </w:pPr>
      <w:r>
        <w:rPr>
          <w:rFonts w:hint="eastAsia"/>
        </w:rPr>
        <w:tab/>
        <w:t>age:10,</w:t>
      </w:r>
    </w:p>
    <w:p w:rsidR="00262243" w:rsidRDefault="00262243" w:rsidP="00913D9A">
      <w:pPr>
        <w:pStyle w:val="a3"/>
        <w:tabs>
          <w:tab w:val="left" w:pos="1671"/>
        </w:tabs>
        <w:ind w:left="720" w:firstLineChars="0" w:firstLine="0"/>
      </w:pPr>
      <w:r>
        <w:rPr>
          <w:rFonts w:hint="eastAsia"/>
        </w:rPr>
        <w:tab/>
        <w:t>gender:</w:t>
      </w:r>
      <w:r>
        <w:t>’</w:t>
      </w:r>
      <w:r>
        <w:rPr>
          <w:rFonts w:hint="eastAsia"/>
        </w:rPr>
        <w:t>Male</w:t>
      </w:r>
      <w:r>
        <w:t>’</w:t>
      </w:r>
    </w:p>
    <w:p w:rsidR="00262243" w:rsidRPr="00262243" w:rsidRDefault="00262243" w:rsidP="00913D9A">
      <w:pPr>
        <w:pStyle w:val="a3"/>
        <w:tabs>
          <w:tab w:val="left" w:pos="1671"/>
        </w:tabs>
        <w:ind w:left="720" w:firstLineChars="0" w:firstLine="0"/>
      </w:pPr>
      <w:r>
        <w:rPr>
          <w:rFonts w:hint="eastAsia"/>
        </w:rPr>
        <w:t>};</w:t>
      </w:r>
    </w:p>
    <w:p w:rsidR="00262243" w:rsidRDefault="00262243" w:rsidP="00913D9A">
      <w:pPr>
        <w:pStyle w:val="a3"/>
        <w:tabs>
          <w:tab w:val="left" w:pos="1671"/>
        </w:tabs>
        <w:ind w:left="720" w:firstLineChars="0" w:firstLine="0"/>
      </w:pPr>
      <w:r>
        <w:rPr>
          <w:rFonts w:hint="eastAsia"/>
        </w:rPr>
        <w:t>//</w:t>
      </w:r>
      <w:r>
        <w:rPr>
          <w:rFonts w:hint="eastAsia"/>
        </w:rPr>
        <w:t>用这咱方式可以很方便地完成上一个例子里面的操作</w:t>
      </w:r>
    </w:p>
    <w:p w:rsidR="00262243" w:rsidRDefault="00262243" w:rsidP="00913D9A">
      <w:pPr>
        <w:pStyle w:val="a3"/>
        <w:tabs>
          <w:tab w:val="left" w:pos="1671"/>
        </w:tabs>
        <w:ind w:left="720" w:firstLineChars="0" w:firstLine="0"/>
      </w:pPr>
      <w:r>
        <w:rPr>
          <w:rFonts w:hint="eastAsia"/>
        </w:rPr>
        <w:t>let component = &lt;Profile {</w:t>
      </w:r>
      <w:r>
        <w:t>…</w:t>
      </w:r>
      <w:r>
        <w:rPr>
          <w:rFonts w:hint="eastAsia"/>
        </w:rPr>
        <w:t>props} /&gt;;</w:t>
      </w:r>
    </w:p>
    <w:p w:rsidR="00262243" w:rsidRDefault="00262243" w:rsidP="00913D9A">
      <w:pPr>
        <w:pStyle w:val="a3"/>
        <w:tabs>
          <w:tab w:val="left" w:pos="1671"/>
        </w:tabs>
        <w:ind w:left="720" w:firstLineChars="0" w:firstLine="0"/>
      </w:pPr>
      <w:r>
        <w:rPr>
          <w:rFonts w:hint="eastAsia"/>
        </w:rPr>
        <w:t>//</w:t>
      </w:r>
      <w:r>
        <w:rPr>
          <w:rFonts w:hint="eastAsia"/>
        </w:rPr>
        <w:t>也可以和别的属性组合，后面的属性会覆盖前面的属性。</w:t>
      </w:r>
    </w:p>
    <w:p w:rsidR="00262243" w:rsidRDefault="00262243" w:rsidP="00913D9A">
      <w:pPr>
        <w:pStyle w:val="a3"/>
        <w:tabs>
          <w:tab w:val="left" w:pos="1671"/>
        </w:tabs>
        <w:ind w:left="720" w:firstLineChars="0" w:firstLine="0"/>
      </w:pPr>
      <w:r>
        <w:rPr>
          <w:rFonts w:hint="eastAsia"/>
        </w:rPr>
        <w:t>let component = &lt;Profile {</w:t>
      </w:r>
      <w:r>
        <w:t>…</w:t>
      </w:r>
      <w:r>
        <w:rPr>
          <w:rFonts w:hint="eastAsia"/>
        </w:rPr>
        <w:t>props} name=</w:t>
      </w:r>
      <w:r>
        <w:t>’</w:t>
      </w:r>
      <w:r>
        <w:rPr>
          <w:rFonts w:hint="eastAsia"/>
        </w:rPr>
        <w:t>viking2</w:t>
      </w:r>
      <w:r>
        <w:t>’</w:t>
      </w:r>
      <w:r>
        <w:rPr>
          <w:rFonts w:hint="eastAsia"/>
        </w:rPr>
        <w:t xml:space="preserve"> /&gt;;</w:t>
      </w:r>
    </w:p>
    <w:p w:rsidR="00262243" w:rsidRDefault="00262243" w:rsidP="00913D9A">
      <w:pPr>
        <w:pStyle w:val="a3"/>
        <w:tabs>
          <w:tab w:val="left" w:pos="1671"/>
        </w:tabs>
        <w:ind w:left="720" w:firstLineChars="0" w:firstLine="0"/>
      </w:pPr>
      <w:r>
        <w:rPr>
          <w:rFonts w:hint="eastAsia"/>
        </w:rPr>
        <w:t>对像扩散是</w:t>
      </w:r>
      <w:r>
        <w:rPr>
          <w:rFonts w:hint="eastAsia"/>
        </w:rPr>
        <w:t>ES7</w:t>
      </w:r>
      <w:r>
        <w:rPr>
          <w:rFonts w:hint="eastAsia"/>
        </w:rPr>
        <w:t>的属性。</w:t>
      </w:r>
    </w:p>
    <w:p w:rsidR="00262243" w:rsidRDefault="00262243" w:rsidP="00262243">
      <w:pPr>
        <w:pStyle w:val="3"/>
      </w:pPr>
      <w:r>
        <w:rPr>
          <w:rFonts w:hint="eastAsia"/>
        </w:rPr>
        <w:t xml:space="preserve">3.2.3 </w:t>
      </w:r>
      <w:r>
        <w:rPr>
          <w:rFonts w:hint="eastAsia"/>
        </w:rPr>
        <w:t>编译</w:t>
      </w:r>
      <w:r>
        <w:rPr>
          <w:rFonts w:hint="eastAsia"/>
        </w:rPr>
        <w:t>JSX</w:t>
      </w:r>
    </w:p>
    <w:p w:rsidR="00262243" w:rsidRDefault="00262243" w:rsidP="00262243">
      <w:r>
        <w:rPr>
          <w:rFonts w:hint="eastAsia"/>
        </w:rPr>
        <w:tab/>
        <w:t>JSX</w:t>
      </w:r>
      <w:r>
        <w:rPr>
          <w:rFonts w:hint="eastAsia"/>
        </w:rPr>
        <w:t>不能直接在浏览器中使用，需要一种编译工具把它编译成</w:t>
      </w:r>
      <w:r>
        <w:rPr>
          <w:rFonts w:hint="eastAsia"/>
        </w:rPr>
        <w:t>React.CreateElement</w:t>
      </w:r>
      <w:r>
        <w:rPr>
          <w:rFonts w:hint="eastAsia"/>
        </w:rPr>
        <w:t>方法。</w:t>
      </w:r>
    </w:p>
    <w:p w:rsidR="00076446" w:rsidRDefault="00076446" w:rsidP="00262243">
      <w:r>
        <w:rPr>
          <w:rFonts w:hint="eastAsia"/>
        </w:rPr>
        <w:tab/>
        <w:t>Facebook</w:t>
      </w:r>
      <w:r>
        <w:rPr>
          <w:rFonts w:hint="eastAsia"/>
        </w:rPr>
        <w:t>提供了一个简单的工具为</w:t>
      </w:r>
      <w:r>
        <w:rPr>
          <w:rFonts w:hint="eastAsia"/>
        </w:rPr>
        <w:t>JSXTransformer</w:t>
      </w:r>
      <w:r>
        <w:rPr>
          <w:rFonts w:hint="eastAsia"/>
        </w:rPr>
        <w:t>，它是面向浏览器的，你可以把它直接引入到</w:t>
      </w:r>
      <w:r>
        <w:rPr>
          <w:rFonts w:hint="eastAsia"/>
        </w:rPr>
        <w:t>HTML</w:t>
      </w:r>
      <w:r>
        <w:rPr>
          <w:rFonts w:hint="eastAsia"/>
        </w:rPr>
        <w:t>文档中。</w:t>
      </w:r>
    </w:p>
    <w:p w:rsidR="00076446" w:rsidRDefault="00076446" w:rsidP="00262243">
      <w:r>
        <w:rPr>
          <w:rFonts w:hint="eastAsia"/>
        </w:rPr>
        <w:tab/>
        <w:t>&lt;script src=</w:t>
      </w:r>
      <w:hyperlink r:id="rId43" w:history="1">
        <w:r w:rsidRPr="00074269">
          <w:rPr>
            <w:rStyle w:val="a7"/>
            <w:rFonts w:hint="eastAsia"/>
          </w:rPr>
          <w:t>http://fb.me/JSXTransformer-0.14.7.js</w:t>
        </w:r>
      </w:hyperlink>
      <w:r>
        <w:rPr>
          <w:rFonts w:hint="eastAsia"/>
        </w:rPr>
        <w:t>&gt;&lt;/script&gt;</w:t>
      </w:r>
    </w:p>
    <w:p w:rsidR="00076446" w:rsidRDefault="00076446" w:rsidP="00262243">
      <w:r>
        <w:rPr>
          <w:rFonts w:hint="eastAsia"/>
        </w:rPr>
        <w:tab/>
        <w:t xml:space="preserve">&lt;script type = </w:t>
      </w:r>
      <w:r>
        <w:t>‘</w:t>
      </w:r>
      <w:r>
        <w:rPr>
          <w:rFonts w:hint="eastAsia"/>
        </w:rPr>
        <w:t>test/jsx</w:t>
      </w:r>
      <w:r>
        <w:t>’</w:t>
      </w:r>
      <w:r>
        <w:rPr>
          <w:rFonts w:hint="eastAsia"/>
        </w:rPr>
        <w:t>&gt;</w:t>
      </w:r>
    </w:p>
    <w:p w:rsidR="00076446" w:rsidRDefault="00076446" w:rsidP="00262243">
      <w:r>
        <w:rPr>
          <w:rFonts w:hint="eastAsia"/>
        </w:rPr>
        <w:tab/>
      </w:r>
      <w:r>
        <w:rPr>
          <w:rFonts w:hint="eastAsia"/>
        </w:rPr>
        <w:tab/>
        <w:t>//jsx</w:t>
      </w:r>
      <w:r>
        <w:rPr>
          <w:rFonts w:hint="eastAsia"/>
        </w:rPr>
        <w:t>写在这里</w:t>
      </w:r>
    </w:p>
    <w:p w:rsidR="00076446" w:rsidRPr="00076446" w:rsidRDefault="00076446" w:rsidP="00262243">
      <w:r>
        <w:rPr>
          <w:rFonts w:hint="eastAsia"/>
        </w:rPr>
        <w:tab/>
        <w:t>&lt;/script&gt;</w:t>
      </w:r>
    </w:p>
    <w:p w:rsidR="00262243" w:rsidRDefault="00076446" w:rsidP="00262243">
      <w:r>
        <w:rPr>
          <w:rFonts w:hint="eastAsia"/>
        </w:rPr>
        <w:tab/>
      </w:r>
      <w:r>
        <w:rPr>
          <w:rFonts w:hint="eastAsia"/>
        </w:rPr>
        <w:t>另一种就是</w:t>
      </w:r>
      <w:r>
        <w:rPr>
          <w:rFonts w:hint="eastAsia"/>
        </w:rPr>
        <w:t>Babel</w:t>
      </w:r>
      <w:r>
        <w:rPr>
          <w:rFonts w:hint="eastAsia"/>
        </w:rPr>
        <w:t>，读者可以使用下面在线编译地址</w:t>
      </w:r>
    </w:p>
    <w:p w:rsidR="00076446" w:rsidRDefault="00076446" w:rsidP="00262243">
      <w:r>
        <w:rPr>
          <w:rFonts w:hint="eastAsia"/>
        </w:rPr>
        <w:tab/>
      </w:r>
      <w:hyperlink r:id="rId44" w:history="1">
        <w:r w:rsidRPr="00074269">
          <w:rPr>
            <w:rStyle w:val="a7"/>
            <w:rFonts w:hint="eastAsia"/>
          </w:rPr>
          <w:t>https://babeljs.io/repl/</w:t>
        </w:r>
      </w:hyperlink>
      <w:r>
        <w:rPr>
          <w:rFonts w:hint="eastAsia"/>
        </w:rPr>
        <w:t>。</w:t>
      </w:r>
    </w:p>
    <w:p w:rsidR="00262243" w:rsidRDefault="00076446" w:rsidP="00076446">
      <w:pPr>
        <w:pStyle w:val="3"/>
      </w:pPr>
      <w:r>
        <w:rPr>
          <w:rFonts w:hint="eastAsia"/>
        </w:rPr>
        <w:lastRenderedPageBreak/>
        <w:t>3.2.4</w:t>
      </w:r>
      <w:r>
        <w:rPr>
          <w:rFonts w:hint="eastAsia"/>
        </w:rPr>
        <w:t>小结</w:t>
      </w:r>
    </w:p>
    <w:p w:rsidR="00262243" w:rsidRDefault="00076446" w:rsidP="00262243">
      <w:r>
        <w:rPr>
          <w:rFonts w:hint="eastAsia"/>
        </w:rPr>
        <w:tab/>
        <w:t>JSX</w:t>
      </w:r>
      <w:r>
        <w:rPr>
          <w:rFonts w:hint="eastAsia"/>
        </w:rPr>
        <w:t>看起来就是</w:t>
      </w:r>
      <w:r>
        <w:rPr>
          <w:rFonts w:hint="eastAsia"/>
        </w:rPr>
        <w:t>HTML</w:t>
      </w:r>
      <w:r>
        <w:rPr>
          <w:rFonts w:hint="eastAsia"/>
        </w:rPr>
        <w:t>，每个前端开发者都可以很快地熟悉上手但是，请记住它不是真正的</w:t>
      </w:r>
      <w:r>
        <w:rPr>
          <w:rFonts w:hint="eastAsia"/>
        </w:rPr>
        <w:t>HTML</w:t>
      </w:r>
      <w:r>
        <w:rPr>
          <w:rFonts w:hint="eastAsia"/>
        </w:rPr>
        <w:t>，也和</w:t>
      </w:r>
      <w:r>
        <w:rPr>
          <w:rFonts w:hint="eastAsia"/>
        </w:rPr>
        <w:t>DOM</w:t>
      </w:r>
      <w:r>
        <w:rPr>
          <w:rFonts w:hint="eastAsia"/>
        </w:rPr>
        <w:t>没有关系。它像是一种</w:t>
      </w:r>
      <w:r>
        <w:rPr>
          <w:rFonts w:hint="eastAsia"/>
        </w:rPr>
        <w:t>React.createElement</w:t>
      </w:r>
      <w:r>
        <w:rPr>
          <w:rFonts w:hint="eastAsia"/>
        </w:rPr>
        <w:t>写法的语法糖，是快速高效书写这个函数的方法，它返回的是</w:t>
      </w:r>
      <w:r>
        <w:rPr>
          <w:rFonts w:hint="eastAsia"/>
        </w:rPr>
        <w:t>ReactElement</w:t>
      </w:r>
      <w:r>
        <w:rPr>
          <w:rFonts w:hint="eastAsia"/>
        </w:rPr>
        <w:t>，一种</w:t>
      </w:r>
      <w:r>
        <w:rPr>
          <w:rFonts w:hint="eastAsia"/>
        </w:rPr>
        <w:t>JavaScript</w:t>
      </w:r>
      <w:r>
        <w:rPr>
          <w:rFonts w:hint="eastAsia"/>
        </w:rPr>
        <w:t>的数据结构。</w:t>
      </w:r>
    </w:p>
    <w:p w:rsidR="00076446" w:rsidRPr="00076446" w:rsidRDefault="00076446" w:rsidP="00076446">
      <w:pPr>
        <w:pStyle w:val="2"/>
      </w:pPr>
      <w:r>
        <w:rPr>
          <w:rFonts w:hint="eastAsia"/>
        </w:rPr>
        <w:t>3.3React+webpact</w:t>
      </w:r>
      <w:r>
        <w:rPr>
          <w:rFonts w:hint="eastAsia"/>
        </w:rPr>
        <w:t>开发环境</w:t>
      </w:r>
    </w:p>
    <w:p w:rsidR="00262243" w:rsidRDefault="007D3B0A" w:rsidP="00262243">
      <w:r>
        <w:rPr>
          <w:rFonts w:hint="eastAsia"/>
        </w:rPr>
        <w:tab/>
        <w:t>webpackt</w:t>
      </w:r>
      <w:r>
        <w:rPr>
          <w:rFonts w:hint="eastAsia"/>
        </w:rPr>
        <w:t>易于配置，与</w:t>
      </w:r>
      <w:r>
        <w:rPr>
          <w:rFonts w:hint="eastAsia"/>
        </w:rPr>
        <w:t>React</w:t>
      </w:r>
      <w:r>
        <w:rPr>
          <w:rFonts w:hint="eastAsia"/>
        </w:rPr>
        <w:t>配合简单易用，同时引入具有强大魔力的</w:t>
      </w:r>
      <w:r>
        <w:rPr>
          <w:rFonts w:hint="eastAsia"/>
        </w:rPr>
        <w:t>Babel</w:t>
      </w:r>
      <w:r>
        <w:rPr>
          <w:rFonts w:hint="eastAsia"/>
        </w:rPr>
        <w:t>，让你可以轻松地用最新的标准来书写你的</w:t>
      </w:r>
      <w:r>
        <w:rPr>
          <w:rFonts w:hint="eastAsia"/>
        </w:rPr>
        <w:t>React</w:t>
      </w:r>
      <w:r>
        <w:rPr>
          <w:rFonts w:hint="eastAsia"/>
        </w:rPr>
        <w:t>代码。</w:t>
      </w:r>
    </w:p>
    <w:p w:rsidR="007D3B0A" w:rsidRPr="007D3B0A" w:rsidRDefault="007D3B0A" w:rsidP="00262243">
      <w:r>
        <w:rPr>
          <w:rFonts w:hint="eastAsia"/>
        </w:rPr>
        <w:tab/>
      </w:r>
      <w:r>
        <w:rPr>
          <w:rFonts w:hint="eastAsia"/>
        </w:rPr>
        <w:t>本章完成的完整代码示例可以参考</w:t>
      </w:r>
      <w:hyperlink r:id="rId45" w:history="1">
        <w:r w:rsidRPr="00074269">
          <w:rPr>
            <w:rStyle w:val="a7"/>
            <w:rFonts w:hint="eastAsia"/>
          </w:rPr>
          <w:t>https://github.com/vikingmute/webpack-react-codes/tree/master/chapter3/part3</w:t>
        </w:r>
      </w:hyperlink>
      <w:r>
        <w:rPr>
          <w:rFonts w:hint="eastAsia"/>
        </w:rPr>
        <w:t>。</w:t>
      </w:r>
    </w:p>
    <w:p w:rsidR="00262243" w:rsidRDefault="003B0D6B" w:rsidP="00262243">
      <w:r>
        <w:rPr>
          <w:rFonts w:hint="eastAsia"/>
        </w:rPr>
        <w:tab/>
      </w:r>
      <w:r>
        <w:rPr>
          <w:rFonts w:hint="eastAsia"/>
        </w:rPr>
        <w:t>创建一个项目文件夹，并且用</w:t>
      </w:r>
      <w:r>
        <w:rPr>
          <w:rFonts w:hint="eastAsia"/>
        </w:rPr>
        <w:t xml:space="preserve">npm init </w:t>
      </w:r>
      <w:r>
        <w:t>–</w:t>
      </w:r>
      <w:r>
        <w:rPr>
          <w:rFonts w:hint="eastAsia"/>
        </w:rPr>
        <w:t>yes</w:t>
      </w:r>
      <w:r>
        <w:rPr>
          <w:rFonts w:hint="eastAsia"/>
        </w:rPr>
        <w:t>命令生成一个</w:t>
      </w:r>
      <w:r>
        <w:rPr>
          <w:rFonts w:hint="eastAsia"/>
        </w:rPr>
        <w:t>package.json</w:t>
      </w:r>
      <w:r>
        <w:rPr>
          <w:rFonts w:hint="eastAsia"/>
        </w:rPr>
        <w:t>文件作为开始。确认是否安装了</w:t>
      </w:r>
      <w:r>
        <w:rPr>
          <w:rFonts w:hint="eastAsia"/>
        </w:rPr>
        <w:t>webpack</w:t>
      </w:r>
      <w:r>
        <w:rPr>
          <w:rFonts w:hint="eastAsia"/>
        </w:rPr>
        <w:t>和</w:t>
      </w:r>
      <w:r>
        <w:rPr>
          <w:rFonts w:hint="eastAsia"/>
        </w:rPr>
        <w:t>webpack-dev-server,</w:t>
      </w:r>
      <w:r>
        <w:rPr>
          <w:rFonts w:hint="eastAsia"/>
        </w:rPr>
        <w:t>使用</w:t>
      </w:r>
      <w:r>
        <w:rPr>
          <w:rFonts w:hint="eastAsia"/>
        </w:rPr>
        <w:t>npm install webpack webpack-dev-server-g</w:t>
      </w:r>
      <w:r>
        <w:rPr>
          <w:rFonts w:hint="eastAsia"/>
        </w:rPr>
        <w:t>进行全局安装，或者也可以使用</w:t>
      </w:r>
      <w:r>
        <w:rPr>
          <w:rFonts w:hint="eastAsia"/>
        </w:rPr>
        <w:t>npm install we</w:t>
      </w:r>
      <w:r w:rsidR="002A7DE2">
        <w:rPr>
          <w:rFonts w:hint="eastAsia"/>
        </w:rPr>
        <w:t>bpack webpack-dev-server --save-dev</w:t>
      </w:r>
      <w:r w:rsidR="002A7DE2">
        <w:rPr>
          <w:rFonts w:hint="eastAsia"/>
        </w:rPr>
        <w:t>直接作为项目的依赖。</w:t>
      </w:r>
    </w:p>
    <w:p w:rsidR="002A7DE2" w:rsidRDefault="002A7DE2" w:rsidP="001C2FA3">
      <w:pPr>
        <w:pStyle w:val="3"/>
      </w:pPr>
      <w:r>
        <w:rPr>
          <w:rFonts w:hint="eastAsia"/>
        </w:rPr>
        <w:t>3.3.1</w:t>
      </w:r>
      <w:r>
        <w:rPr>
          <w:rFonts w:hint="eastAsia"/>
        </w:rPr>
        <w:t>安装配置</w:t>
      </w:r>
      <w:r>
        <w:rPr>
          <w:rFonts w:hint="eastAsia"/>
        </w:rPr>
        <w:t>babel</w:t>
      </w:r>
    </w:p>
    <w:p w:rsidR="00262243" w:rsidRDefault="001C2FA3" w:rsidP="00262243">
      <w:r>
        <w:rPr>
          <w:rFonts w:hint="eastAsia"/>
        </w:rPr>
        <w:tab/>
        <w:t>babel</w:t>
      </w:r>
      <w:r>
        <w:rPr>
          <w:rFonts w:hint="eastAsia"/>
        </w:rPr>
        <w:t>是一个</w:t>
      </w:r>
      <w:r>
        <w:rPr>
          <w:rFonts w:hint="eastAsia"/>
        </w:rPr>
        <w:t>JavaScript</w:t>
      </w:r>
      <w:r>
        <w:rPr>
          <w:rFonts w:hint="eastAsia"/>
        </w:rPr>
        <w:t>编译器，现在在这里使用</w:t>
      </w:r>
      <w:r>
        <w:rPr>
          <w:rFonts w:hint="eastAsia"/>
        </w:rPr>
        <w:t>babel</w:t>
      </w:r>
      <w:r>
        <w:rPr>
          <w:rFonts w:hint="eastAsia"/>
        </w:rPr>
        <w:t>有两个目的，一个是让代码支持</w:t>
      </w:r>
      <w:r>
        <w:rPr>
          <w:rFonts w:hint="eastAsia"/>
        </w:rPr>
        <w:t>ES6</w:t>
      </w:r>
      <w:r>
        <w:rPr>
          <w:rFonts w:hint="eastAsia"/>
        </w:rPr>
        <w:t>语法，一个是支持</w:t>
      </w:r>
      <w:r>
        <w:rPr>
          <w:rFonts w:hint="eastAsia"/>
        </w:rPr>
        <w:t>React</w:t>
      </w:r>
      <w:r>
        <w:rPr>
          <w:rFonts w:hint="eastAsia"/>
        </w:rPr>
        <w:t>的一些特性</w:t>
      </w:r>
      <w:r w:rsidR="00032549">
        <w:rPr>
          <w:rFonts w:hint="eastAsia"/>
        </w:rPr>
        <w:t>（例如</w:t>
      </w:r>
      <w:r w:rsidR="00032549">
        <w:rPr>
          <w:rFonts w:hint="eastAsia"/>
        </w:rPr>
        <w:t>JSX</w:t>
      </w:r>
      <w:r w:rsidR="00032549">
        <w:rPr>
          <w:rFonts w:hint="eastAsia"/>
        </w:rPr>
        <w:t>语法）。正好有两个</w:t>
      </w:r>
      <w:r w:rsidR="00032549">
        <w:rPr>
          <w:rFonts w:hint="eastAsia"/>
        </w:rPr>
        <w:t>presets</w:t>
      </w:r>
      <w:r w:rsidR="00032549">
        <w:rPr>
          <w:rFonts w:hint="eastAsia"/>
        </w:rPr>
        <w:t>可以完成这两个任务。</w:t>
      </w:r>
    </w:p>
    <w:p w:rsidR="00032549" w:rsidRDefault="00032549" w:rsidP="00A87C59">
      <w:pPr>
        <w:pStyle w:val="a3"/>
        <w:numPr>
          <w:ilvl w:val="0"/>
          <w:numId w:val="11"/>
        </w:numPr>
        <w:ind w:firstLineChars="0"/>
      </w:pPr>
      <w:r>
        <w:rPr>
          <w:rFonts w:hint="eastAsia"/>
        </w:rPr>
        <w:t>babel-preset-es2015 ES6</w:t>
      </w:r>
      <w:r>
        <w:rPr>
          <w:rFonts w:hint="eastAsia"/>
        </w:rPr>
        <w:t>语法包支持</w:t>
      </w:r>
      <w:r>
        <w:rPr>
          <w:rFonts w:hint="eastAsia"/>
        </w:rPr>
        <w:t>ES6</w:t>
      </w:r>
      <w:r>
        <w:rPr>
          <w:rFonts w:hint="eastAsia"/>
        </w:rPr>
        <w:t>新特性，</w:t>
      </w:r>
      <w:r>
        <w:rPr>
          <w:rFonts w:hint="eastAsia"/>
        </w:rPr>
        <w:t>const</w:t>
      </w:r>
      <w:r>
        <w:rPr>
          <w:rFonts w:hint="eastAsia"/>
        </w:rPr>
        <w:t>、箭头操作符等信手拈来。</w:t>
      </w:r>
    </w:p>
    <w:p w:rsidR="00032549" w:rsidRDefault="00032549" w:rsidP="00A87C59">
      <w:pPr>
        <w:pStyle w:val="a3"/>
        <w:numPr>
          <w:ilvl w:val="0"/>
          <w:numId w:val="11"/>
        </w:numPr>
        <w:ind w:firstLineChars="0"/>
      </w:pPr>
      <w:r>
        <w:rPr>
          <w:rFonts w:hint="eastAsia"/>
        </w:rPr>
        <w:t xml:space="preserve">babel-preset-react React </w:t>
      </w:r>
      <w:r>
        <w:rPr>
          <w:rFonts w:hint="eastAsia"/>
        </w:rPr>
        <w:t>语法包支持</w:t>
      </w:r>
      <w:r>
        <w:rPr>
          <w:rFonts w:hint="eastAsia"/>
        </w:rPr>
        <w:t>React</w:t>
      </w:r>
      <w:r>
        <w:rPr>
          <w:rFonts w:hint="eastAsia"/>
        </w:rPr>
        <w:t>的优化，可以使用</w:t>
      </w:r>
      <w:r>
        <w:rPr>
          <w:rFonts w:hint="eastAsia"/>
        </w:rPr>
        <w:t>React ES6 classes</w:t>
      </w:r>
      <w:r>
        <w:rPr>
          <w:rFonts w:hint="eastAsia"/>
        </w:rPr>
        <w:t>，还支持</w:t>
      </w:r>
      <w:r>
        <w:rPr>
          <w:rFonts w:hint="eastAsia"/>
        </w:rPr>
        <w:t>JSX</w:t>
      </w:r>
      <w:r>
        <w:rPr>
          <w:rFonts w:hint="eastAsia"/>
        </w:rPr>
        <w:t>语法格式。</w:t>
      </w:r>
    </w:p>
    <w:p w:rsidR="00032549" w:rsidRDefault="00032549" w:rsidP="00032549">
      <w:pPr>
        <w:pStyle w:val="4"/>
      </w:pPr>
      <w:r>
        <w:rPr>
          <w:rFonts w:hint="eastAsia"/>
        </w:rPr>
        <w:t>1</w:t>
      </w:r>
      <w:r>
        <w:rPr>
          <w:rFonts w:hint="eastAsia"/>
        </w:rPr>
        <w:t>、安装</w:t>
      </w:r>
      <w:r>
        <w:rPr>
          <w:rFonts w:hint="eastAsia"/>
        </w:rPr>
        <w:t>Babel loader</w:t>
      </w:r>
    </w:p>
    <w:p w:rsidR="00032549" w:rsidRDefault="00032549" w:rsidP="00032549">
      <w:r>
        <w:rPr>
          <w:rFonts w:hint="eastAsia"/>
        </w:rPr>
        <w:tab/>
      </w:r>
      <w:r>
        <w:rPr>
          <w:rFonts w:hint="eastAsia"/>
        </w:rPr>
        <w:t>在第二章已介绍过</w:t>
      </w:r>
      <w:r>
        <w:rPr>
          <w:rFonts w:hint="eastAsia"/>
        </w:rPr>
        <w:t>webpact</w:t>
      </w:r>
      <w:r>
        <w:rPr>
          <w:rFonts w:hint="eastAsia"/>
        </w:rPr>
        <w:t>中的</w:t>
      </w:r>
      <w:r>
        <w:rPr>
          <w:rFonts w:hint="eastAsia"/>
        </w:rPr>
        <w:t>loader,</w:t>
      </w:r>
      <w:r>
        <w:rPr>
          <w:rFonts w:hint="eastAsia"/>
        </w:rPr>
        <w:t>它作用于文件特定格式的转换，那么在这里需要安装</w:t>
      </w:r>
      <w:r>
        <w:rPr>
          <w:rFonts w:hint="eastAsia"/>
        </w:rPr>
        <w:t>Babel loader</w:t>
      </w:r>
      <w:r>
        <w:rPr>
          <w:rFonts w:hint="eastAsia"/>
        </w:rPr>
        <w:t>。</w:t>
      </w:r>
    </w:p>
    <w:p w:rsidR="00032549" w:rsidRDefault="00032549" w:rsidP="00032549">
      <w:r>
        <w:rPr>
          <w:rFonts w:hint="eastAsia"/>
        </w:rPr>
        <w:tab/>
      </w:r>
      <w:r w:rsidR="00D033F2">
        <w:rPr>
          <w:rFonts w:hint="eastAsia"/>
        </w:rPr>
        <w:t>//</w:t>
      </w:r>
      <w:r w:rsidR="00D033F2">
        <w:rPr>
          <w:rFonts w:hint="eastAsia"/>
        </w:rPr>
        <w:t>安装</w:t>
      </w:r>
      <w:r w:rsidR="00D033F2">
        <w:rPr>
          <w:rFonts w:hint="eastAsia"/>
        </w:rPr>
        <w:t>babel-core</w:t>
      </w:r>
      <w:r w:rsidR="00D033F2">
        <w:rPr>
          <w:rFonts w:hint="eastAsia"/>
        </w:rPr>
        <w:t>核心模块和</w:t>
      </w:r>
      <w:r w:rsidR="00D033F2">
        <w:rPr>
          <w:rFonts w:hint="eastAsia"/>
        </w:rPr>
        <w:t>babel-loader</w:t>
      </w:r>
    </w:p>
    <w:p w:rsidR="00D033F2" w:rsidRDefault="00D033F2" w:rsidP="00032549">
      <w:r>
        <w:rPr>
          <w:rFonts w:hint="eastAsia"/>
        </w:rPr>
        <w:tab/>
        <w:t>n</w:t>
      </w:r>
      <w:r w:rsidR="0098661A">
        <w:rPr>
          <w:rFonts w:hint="eastAsia"/>
        </w:rPr>
        <w:t xml:space="preserve">pm install babel-core </w:t>
      </w:r>
      <w:r>
        <w:rPr>
          <w:rFonts w:hint="eastAsia"/>
        </w:rPr>
        <w:t>babel-loader</w:t>
      </w:r>
      <w:r w:rsidR="0098661A">
        <w:rPr>
          <w:rFonts w:hint="eastAsia"/>
        </w:rPr>
        <w:t xml:space="preserve"> --</w:t>
      </w:r>
      <w:r>
        <w:rPr>
          <w:rFonts w:hint="eastAsia"/>
        </w:rPr>
        <w:t>save-dev</w:t>
      </w:r>
    </w:p>
    <w:p w:rsidR="00D033F2" w:rsidRDefault="00D033F2" w:rsidP="00032549">
      <w:r>
        <w:rPr>
          <w:rFonts w:hint="eastAsia"/>
        </w:rPr>
        <w:tab/>
        <w:t>//</w:t>
      </w:r>
      <w:r>
        <w:rPr>
          <w:rFonts w:hint="eastAsia"/>
        </w:rPr>
        <w:t>安装</w:t>
      </w:r>
      <w:r>
        <w:rPr>
          <w:rFonts w:hint="eastAsia"/>
        </w:rPr>
        <w:t>ES6</w:t>
      </w:r>
      <w:r>
        <w:rPr>
          <w:rFonts w:hint="eastAsia"/>
        </w:rPr>
        <w:t>和</w:t>
      </w:r>
      <w:r>
        <w:rPr>
          <w:rFonts w:hint="eastAsia"/>
        </w:rPr>
        <w:t>React</w:t>
      </w:r>
      <w:r>
        <w:rPr>
          <w:rFonts w:hint="eastAsia"/>
        </w:rPr>
        <w:t>支持</w:t>
      </w:r>
    </w:p>
    <w:p w:rsidR="00D033F2" w:rsidRPr="00032549" w:rsidRDefault="00D033F2" w:rsidP="00032549">
      <w:r>
        <w:rPr>
          <w:rFonts w:hint="eastAsia"/>
        </w:rPr>
        <w:tab/>
        <w:t xml:space="preserve">npm install babel-preset-es2015  babel-preset-react </w:t>
      </w:r>
      <w:r w:rsidR="0098661A">
        <w:rPr>
          <w:rFonts w:hint="eastAsia"/>
        </w:rPr>
        <w:t>--</w:t>
      </w:r>
      <w:r>
        <w:rPr>
          <w:rFonts w:hint="eastAsia"/>
        </w:rPr>
        <w:t>save-dev</w:t>
      </w:r>
    </w:p>
    <w:p w:rsidR="00262243" w:rsidRDefault="0098661A" w:rsidP="0098661A">
      <w:pPr>
        <w:pStyle w:val="4"/>
      </w:pPr>
      <w:r>
        <w:rPr>
          <w:rFonts w:hint="eastAsia"/>
        </w:rPr>
        <w:lastRenderedPageBreak/>
        <w:t>2</w:t>
      </w:r>
      <w:r>
        <w:rPr>
          <w:rFonts w:hint="eastAsia"/>
        </w:rPr>
        <w:t>、配置</w:t>
      </w:r>
      <w:r>
        <w:rPr>
          <w:rFonts w:hint="eastAsia"/>
        </w:rPr>
        <w:t>.babelrc</w:t>
      </w:r>
    </w:p>
    <w:p w:rsidR="00262243" w:rsidRDefault="0098661A" w:rsidP="00262243">
      <w:r>
        <w:rPr>
          <w:rFonts w:hint="eastAsia"/>
        </w:rPr>
        <w:tab/>
      </w:r>
      <w:r>
        <w:rPr>
          <w:rFonts w:hint="eastAsia"/>
        </w:rPr>
        <w:t>安装完</w:t>
      </w:r>
      <w:r>
        <w:rPr>
          <w:rFonts w:hint="eastAsia"/>
        </w:rPr>
        <w:t>Babel</w:t>
      </w:r>
      <w:r>
        <w:rPr>
          <w:rFonts w:hint="eastAsia"/>
        </w:rPr>
        <w:t>和它的插件，配置一下它的规则。在项目根目录下新建一上</w:t>
      </w:r>
      <w:r>
        <w:rPr>
          <w:rFonts w:hint="eastAsia"/>
        </w:rPr>
        <w:t>.babelrc</w:t>
      </w:r>
      <w:r>
        <w:rPr>
          <w:rFonts w:hint="eastAsia"/>
        </w:rPr>
        <w:t>空文件。用编辑器打开，输入如下内容。</w:t>
      </w:r>
    </w:p>
    <w:p w:rsidR="0098661A" w:rsidRDefault="0098661A" w:rsidP="00262243">
      <w:r>
        <w:rPr>
          <w:rFonts w:hint="eastAsia"/>
        </w:rPr>
        <w:tab/>
        <w:t>//</w:t>
      </w:r>
      <w:r>
        <w:rPr>
          <w:rFonts w:hint="eastAsia"/>
        </w:rPr>
        <w:t>告诉</w:t>
      </w:r>
      <w:r>
        <w:rPr>
          <w:rFonts w:hint="eastAsia"/>
        </w:rPr>
        <w:t>Babel</w:t>
      </w:r>
      <w:r>
        <w:rPr>
          <w:rFonts w:hint="eastAsia"/>
        </w:rPr>
        <w:t>，编译</w:t>
      </w:r>
      <w:r>
        <w:rPr>
          <w:rFonts w:hint="eastAsia"/>
        </w:rPr>
        <w:t>JavaScript</w:t>
      </w:r>
      <w:r>
        <w:rPr>
          <w:rFonts w:hint="eastAsia"/>
        </w:rPr>
        <w:t>代码的时候要用这两个</w:t>
      </w:r>
      <w:r>
        <w:rPr>
          <w:rFonts w:hint="eastAsia"/>
        </w:rPr>
        <w:t>presets</w:t>
      </w:r>
      <w:r>
        <w:rPr>
          <w:rFonts w:hint="eastAsia"/>
        </w:rPr>
        <w:t>编译。</w:t>
      </w:r>
    </w:p>
    <w:p w:rsidR="0098661A" w:rsidRDefault="0098661A" w:rsidP="0098661A">
      <w:r>
        <w:rPr>
          <w:rFonts w:hint="eastAsia"/>
        </w:rPr>
        <w:tab/>
      </w:r>
      <w:r>
        <w:t>{</w:t>
      </w:r>
    </w:p>
    <w:p w:rsidR="0098661A" w:rsidRDefault="0098661A" w:rsidP="0098661A">
      <w:r>
        <w:tab/>
        <w:t>"presets":["es2015","react"]</w:t>
      </w:r>
    </w:p>
    <w:p w:rsidR="00262243" w:rsidRDefault="0098661A" w:rsidP="0098661A">
      <w:pPr>
        <w:ind w:firstLine="720"/>
      </w:pPr>
      <w:r>
        <w:t>}</w:t>
      </w:r>
    </w:p>
    <w:p w:rsidR="00262243" w:rsidRDefault="00722685" w:rsidP="00722685">
      <w:pPr>
        <w:pStyle w:val="3"/>
      </w:pPr>
      <w:r>
        <w:rPr>
          <w:rFonts w:hint="eastAsia"/>
        </w:rPr>
        <w:t xml:space="preserve">3.3.2 </w:t>
      </w:r>
      <w:r>
        <w:rPr>
          <w:rFonts w:hint="eastAsia"/>
        </w:rPr>
        <w:t>安装配置</w:t>
      </w:r>
      <w:r>
        <w:rPr>
          <w:rFonts w:hint="eastAsia"/>
        </w:rPr>
        <w:t>ESLint</w:t>
      </w:r>
    </w:p>
    <w:p w:rsidR="00722685" w:rsidRDefault="00722685" w:rsidP="00262243">
      <w:r>
        <w:rPr>
          <w:rFonts w:hint="eastAsia"/>
        </w:rPr>
        <w:tab/>
        <w:t>ESLint</w:t>
      </w:r>
      <w:r>
        <w:rPr>
          <w:rFonts w:hint="eastAsia"/>
        </w:rPr>
        <w:t>提供了一个完全可配置的检查规则，而且提供了非常多的第三方</w:t>
      </w:r>
      <w:r>
        <w:rPr>
          <w:rFonts w:hint="eastAsia"/>
        </w:rPr>
        <w:t>plugin</w:t>
      </w:r>
      <w:r>
        <w:rPr>
          <w:rFonts w:hint="eastAsia"/>
        </w:rPr>
        <w:t>适合不同的开发场景，输出的错误信息也非常明晰，同时最酷的一点是它有着</w:t>
      </w:r>
      <w:r>
        <w:rPr>
          <w:rFonts w:hint="eastAsia"/>
        </w:rPr>
        <w:t>ES6</w:t>
      </w:r>
      <w:r>
        <w:rPr>
          <w:rFonts w:hint="eastAsia"/>
        </w:rPr>
        <w:t>语法的最佳支持，还支持</w:t>
      </w:r>
      <w:r>
        <w:rPr>
          <w:rFonts w:hint="eastAsia"/>
        </w:rPr>
        <w:t>JSX</w:t>
      </w:r>
      <w:r>
        <w:rPr>
          <w:rFonts w:hint="eastAsia"/>
        </w:rPr>
        <w:t>语法，它简直就是</w:t>
      </w:r>
      <w:r>
        <w:rPr>
          <w:rFonts w:hint="eastAsia"/>
        </w:rPr>
        <w:t>React</w:t>
      </w:r>
      <w:r>
        <w:rPr>
          <w:rFonts w:hint="eastAsia"/>
        </w:rPr>
        <w:t>应用代码规范的绝配。</w:t>
      </w:r>
    </w:p>
    <w:p w:rsidR="00722685" w:rsidRDefault="00722685" w:rsidP="00722685">
      <w:pPr>
        <w:pStyle w:val="4"/>
      </w:pPr>
      <w:r>
        <w:rPr>
          <w:rFonts w:hint="eastAsia"/>
        </w:rPr>
        <w:t>1</w:t>
      </w:r>
      <w:r>
        <w:rPr>
          <w:rFonts w:hint="eastAsia"/>
        </w:rPr>
        <w:t>、安装</w:t>
      </w:r>
      <w:r>
        <w:rPr>
          <w:rFonts w:hint="eastAsia"/>
        </w:rPr>
        <w:t>ESLint loader</w:t>
      </w:r>
    </w:p>
    <w:p w:rsidR="00262243" w:rsidRDefault="00722685" w:rsidP="00262243">
      <w:r>
        <w:rPr>
          <w:rFonts w:hint="eastAsia"/>
        </w:rPr>
        <w:tab/>
      </w:r>
      <w:r>
        <w:rPr>
          <w:rFonts w:hint="eastAsia"/>
        </w:rPr>
        <w:t>同样为</w:t>
      </w:r>
      <w:r>
        <w:rPr>
          <w:rFonts w:hint="eastAsia"/>
        </w:rPr>
        <w:t>webpack</w:t>
      </w:r>
      <w:r>
        <w:rPr>
          <w:rFonts w:hint="eastAsia"/>
        </w:rPr>
        <w:t>添加这个</w:t>
      </w:r>
      <w:r>
        <w:rPr>
          <w:rFonts w:hint="eastAsia"/>
        </w:rPr>
        <w:t>loader</w:t>
      </w:r>
      <w:r>
        <w:rPr>
          <w:rFonts w:hint="eastAsia"/>
        </w:rPr>
        <w:t>，其实更严格来说，它应该被称为</w:t>
      </w:r>
      <w:r>
        <w:rPr>
          <w:rFonts w:hint="eastAsia"/>
        </w:rPr>
        <w:t>preLoaders</w:t>
      </w:r>
      <w:r>
        <w:rPr>
          <w:rFonts w:hint="eastAsia"/>
        </w:rPr>
        <w:t>。</w:t>
      </w:r>
      <w:r>
        <w:rPr>
          <w:rFonts w:hint="eastAsia"/>
        </w:rPr>
        <w:t>preLoaders</w:t>
      </w:r>
      <w:r>
        <w:rPr>
          <w:rFonts w:hint="eastAsia"/>
        </w:rPr>
        <w:t>，顾名思议，就是在</w:t>
      </w:r>
      <w:r>
        <w:rPr>
          <w:rFonts w:hint="eastAsia"/>
        </w:rPr>
        <w:t>loader</w:t>
      </w:r>
      <w:r>
        <w:rPr>
          <w:rFonts w:hint="eastAsia"/>
        </w:rPr>
        <w:t>处理该资源之前，先用</w:t>
      </w:r>
      <w:r>
        <w:rPr>
          <w:rFonts w:hint="eastAsia"/>
        </w:rPr>
        <w:t>perLoaders</w:t>
      </w:r>
      <w:r w:rsidR="00401537">
        <w:rPr>
          <w:rFonts w:hint="eastAsia"/>
        </w:rPr>
        <w:t>进行处理，因为代码检查肯定是要在转换代码之前进行的。</w:t>
      </w:r>
    </w:p>
    <w:p w:rsidR="00401537" w:rsidRPr="00401537" w:rsidRDefault="00401537" w:rsidP="00262243">
      <w:r>
        <w:rPr>
          <w:rFonts w:hint="eastAsia"/>
        </w:rPr>
        <w:tab/>
        <w:t>npm install eslint eslint-loader --save-dev</w:t>
      </w:r>
    </w:p>
    <w:p w:rsidR="00722685" w:rsidRDefault="00401537" w:rsidP="00262243">
      <w:r>
        <w:rPr>
          <w:rFonts w:hint="eastAsia"/>
        </w:rPr>
        <w:tab/>
      </w:r>
      <w:r>
        <w:rPr>
          <w:rFonts w:hint="eastAsia"/>
        </w:rPr>
        <w:t>刚才说过</w:t>
      </w:r>
      <w:r>
        <w:rPr>
          <w:rFonts w:hint="eastAsia"/>
        </w:rPr>
        <w:t>ESLint</w:t>
      </w:r>
      <w:r>
        <w:rPr>
          <w:rFonts w:hint="eastAsia"/>
        </w:rPr>
        <w:t>有很多第三方配置好的格式插件，那么在这里使用</w:t>
      </w:r>
      <w:r>
        <w:rPr>
          <w:rFonts w:hint="eastAsia"/>
        </w:rPr>
        <w:t>Airbnb</w:t>
      </w:r>
      <w:r>
        <w:rPr>
          <w:rFonts w:hint="eastAsia"/>
        </w:rPr>
        <w:t>开发配置合集</w:t>
      </w:r>
      <w:r>
        <w:rPr>
          <w:rFonts w:hint="eastAsia"/>
        </w:rPr>
        <w:t>eslint-config-airbnb</w:t>
      </w:r>
      <w:r>
        <w:rPr>
          <w:rFonts w:hint="eastAsia"/>
        </w:rPr>
        <w:t>，这个配置合集里面还包括如下三个插件。</w:t>
      </w:r>
    </w:p>
    <w:p w:rsidR="00401537" w:rsidRDefault="00401537" w:rsidP="00262243">
      <w:r>
        <w:rPr>
          <w:rFonts w:hint="eastAsia"/>
        </w:rPr>
        <w:tab/>
        <w:t>npm install eslint-plugin-import eslint-plugin-react eslint-plugin-jsx-ally --save-dev</w:t>
      </w:r>
    </w:p>
    <w:p w:rsidR="00401537" w:rsidRDefault="00401537" w:rsidP="00262243">
      <w:r>
        <w:rPr>
          <w:rFonts w:hint="eastAsia"/>
        </w:rPr>
        <w:tab/>
        <w:t>npm install eslint-config-airbnb --save-dev</w:t>
      </w:r>
    </w:p>
    <w:p w:rsidR="00401537" w:rsidRDefault="00401537" w:rsidP="00262243">
      <w:r>
        <w:rPr>
          <w:rFonts w:hint="eastAsia"/>
        </w:rPr>
        <w:t>2</w:t>
      </w:r>
      <w:r>
        <w:rPr>
          <w:rFonts w:hint="eastAsia"/>
        </w:rPr>
        <w:t>、配置</w:t>
      </w:r>
      <w:r>
        <w:rPr>
          <w:rFonts w:hint="eastAsia"/>
        </w:rPr>
        <w:t>.exlintrc</w:t>
      </w:r>
    </w:p>
    <w:p w:rsidR="003C6B92" w:rsidRDefault="006027FB" w:rsidP="003C6B92">
      <w:r>
        <w:rPr>
          <w:rFonts w:hint="eastAsia"/>
        </w:rPr>
        <w:tab/>
      </w:r>
      <w:r w:rsidR="003C6B92">
        <w:t>{</w:t>
      </w:r>
    </w:p>
    <w:p w:rsidR="003C6B92" w:rsidRDefault="003C6B92" w:rsidP="003C6B92">
      <w:r>
        <w:tab/>
      </w:r>
      <w:r>
        <w:rPr>
          <w:rFonts w:hint="eastAsia"/>
        </w:rPr>
        <w:tab/>
      </w:r>
      <w:r>
        <w:t>"extends":"airbnb",</w:t>
      </w:r>
    </w:p>
    <w:p w:rsidR="003C6B92" w:rsidRDefault="003C6B92" w:rsidP="003C6B92">
      <w:r>
        <w:tab/>
      </w:r>
      <w:r>
        <w:rPr>
          <w:rFonts w:hint="eastAsia"/>
        </w:rPr>
        <w:tab/>
      </w:r>
      <w:r>
        <w:t>"rules":{</w:t>
      </w:r>
    </w:p>
    <w:p w:rsidR="003C6B92" w:rsidRDefault="003C6B92" w:rsidP="003C6B92">
      <w:r>
        <w:tab/>
      </w:r>
      <w:r>
        <w:tab/>
      </w:r>
      <w:r>
        <w:rPr>
          <w:rFonts w:hint="eastAsia"/>
        </w:rPr>
        <w:tab/>
      </w:r>
      <w:r>
        <w:t>"comma-dangle":["error","never"]</w:t>
      </w:r>
    </w:p>
    <w:p w:rsidR="003C6B92" w:rsidRDefault="003C6B92" w:rsidP="003C6B92">
      <w:r>
        <w:tab/>
      </w:r>
      <w:r>
        <w:rPr>
          <w:rFonts w:hint="eastAsia"/>
        </w:rPr>
        <w:tab/>
      </w:r>
      <w:r>
        <w:t>}</w:t>
      </w:r>
    </w:p>
    <w:p w:rsidR="00262243" w:rsidRDefault="003C6B92" w:rsidP="003C6B92">
      <w:pPr>
        <w:ind w:firstLine="720"/>
      </w:pPr>
      <w:r>
        <w:t>}</w:t>
      </w:r>
    </w:p>
    <w:p w:rsidR="00262243" w:rsidRDefault="003C6B92" w:rsidP="00262243">
      <w:r>
        <w:rPr>
          <w:rFonts w:hint="eastAsia"/>
        </w:rPr>
        <w:tab/>
      </w:r>
      <w:r>
        <w:rPr>
          <w:rFonts w:hint="eastAsia"/>
        </w:rPr>
        <w:t>这个配置文件的意思就是直接继承</w:t>
      </w:r>
      <w:r>
        <w:rPr>
          <w:rFonts w:hint="eastAsia"/>
        </w:rPr>
        <w:t>eslint-config-airbnb</w:t>
      </w:r>
      <w:r>
        <w:rPr>
          <w:rFonts w:hint="eastAsia"/>
        </w:rPr>
        <w:t>的配置规则，同时也可以写入自己写的规则，后面内容覆盖默认的规则。例如</w:t>
      </w:r>
      <w:r>
        <w:t>"comma-dangle":["error","never"]</w:t>
      </w:r>
      <w:r>
        <w:rPr>
          <w:rFonts w:hint="eastAsia"/>
        </w:rPr>
        <w:t>，在定义这项之前，一个对像或者数组的</w:t>
      </w:r>
      <w:r>
        <w:rPr>
          <w:rFonts w:hint="eastAsia"/>
        </w:rPr>
        <w:lastRenderedPageBreak/>
        <w:t>最后一项是要加逗号的，要写成</w:t>
      </w:r>
      <w:r>
        <w:rPr>
          <w:rFonts w:hint="eastAsia"/>
        </w:rPr>
        <w:t>[1,2,3,4,]</w:t>
      </w:r>
      <w:r>
        <w:rPr>
          <w:rFonts w:hint="eastAsia"/>
        </w:rPr>
        <w:t>才可以，但是对于我个人来说，我喜欢最后一项不加逗号，所以我修改了这条规则，想了解</w:t>
      </w:r>
      <w:r>
        <w:rPr>
          <w:rFonts w:hint="eastAsia"/>
        </w:rPr>
        <w:t>ESLint</w:t>
      </w:r>
      <w:r>
        <w:rPr>
          <w:rFonts w:hint="eastAsia"/>
        </w:rPr>
        <w:t>的更多用法，可以去官方网站一探究竟。</w:t>
      </w:r>
    </w:p>
    <w:p w:rsidR="003C6B92" w:rsidRDefault="003C6B92" w:rsidP="003C6B92">
      <w:pPr>
        <w:pStyle w:val="3"/>
      </w:pPr>
      <w:r>
        <w:rPr>
          <w:rFonts w:hint="eastAsia"/>
        </w:rPr>
        <w:t>3.3.3</w:t>
      </w:r>
      <w:r>
        <w:rPr>
          <w:rFonts w:hint="eastAsia"/>
        </w:rPr>
        <w:t>配置</w:t>
      </w:r>
      <w:r>
        <w:rPr>
          <w:rFonts w:hint="eastAsia"/>
        </w:rPr>
        <w:t>webpack</w:t>
      </w:r>
    </w:p>
    <w:p w:rsidR="003C6B92" w:rsidRDefault="003C6B92" w:rsidP="003C6B92">
      <w:r>
        <w:rPr>
          <w:rFonts w:hint="eastAsia"/>
        </w:rPr>
        <w:t>在项目根目录下新建一个</w:t>
      </w:r>
      <w:r>
        <w:rPr>
          <w:rFonts w:hint="eastAsia"/>
        </w:rPr>
        <w:t>webpack.config.js</w:t>
      </w:r>
      <w:r>
        <w:rPr>
          <w:rFonts w:hint="eastAsia"/>
        </w:rPr>
        <w:t>文件。</w:t>
      </w:r>
    </w:p>
    <w:p w:rsidR="002E7316" w:rsidRDefault="002E7316" w:rsidP="002E7316">
      <w:r>
        <w:t>var path = require('path');</w:t>
      </w:r>
    </w:p>
    <w:p w:rsidR="002E7316" w:rsidRDefault="002E7316" w:rsidP="002E7316">
      <w:r>
        <w:t>var webpack = require('webpack');</w:t>
      </w:r>
    </w:p>
    <w:p w:rsidR="002E7316" w:rsidRDefault="002E7316" w:rsidP="002E7316">
      <w:r>
        <w:t>var HtmlwebpackPlugin = require('html-webpack-plugin');</w:t>
      </w:r>
    </w:p>
    <w:p w:rsidR="002E7316" w:rsidRDefault="002E7316" w:rsidP="002E7316">
      <w:r>
        <w:rPr>
          <w:rFonts w:hint="eastAsia"/>
        </w:rPr>
        <w:t>//</w:t>
      </w:r>
      <w:r>
        <w:rPr>
          <w:rFonts w:hint="eastAsia"/>
        </w:rPr>
        <w:t>一些常用路径</w:t>
      </w:r>
    </w:p>
    <w:p w:rsidR="002E7316" w:rsidRDefault="002E7316" w:rsidP="002E7316">
      <w:r>
        <w:t>var ROOT_PATH = path.resolve(__dirname);</w:t>
      </w:r>
    </w:p>
    <w:p w:rsidR="002E7316" w:rsidRDefault="002E7316" w:rsidP="002E7316">
      <w:r>
        <w:t>var APP_PATH = path.resolve(ROOT_PATH,'app');</w:t>
      </w:r>
    </w:p>
    <w:p w:rsidR="002E7316" w:rsidRDefault="002E7316" w:rsidP="002E7316">
      <w:r>
        <w:t>var BUILD_PATH = path.resolve(ROOT_PATH,'build');</w:t>
      </w:r>
    </w:p>
    <w:p w:rsidR="002E7316" w:rsidRDefault="002E7316" w:rsidP="002E7316">
      <w:r>
        <w:t>module.exports = {</w:t>
      </w:r>
    </w:p>
    <w:p w:rsidR="002E7316" w:rsidRDefault="002E7316" w:rsidP="002E7316">
      <w:r>
        <w:tab/>
        <w:t>entry:{</w:t>
      </w:r>
    </w:p>
    <w:p w:rsidR="002E7316" w:rsidRDefault="002E7316" w:rsidP="002E7316">
      <w:r>
        <w:tab/>
      </w:r>
      <w:r>
        <w:tab/>
        <w:t>app:path.resolve(APP_PATH,'index.jsx')</w:t>
      </w:r>
    </w:p>
    <w:p w:rsidR="002E7316" w:rsidRDefault="002E7316" w:rsidP="002E7316">
      <w:r>
        <w:tab/>
        <w:t>},</w:t>
      </w:r>
    </w:p>
    <w:p w:rsidR="002E7316" w:rsidRDefault="002E7316" w:rsidP="002E7316">
      <w:r>
        <w:tab/>
        <w:t>output:{</w:t>
      </w:r>
    </w:p>
    <w:p w:rsidR="002E7316" w:rsidRDefault="002E7316" w:rsidP="002E7316">
      <w:r>
        <w:tab/>
      </w:r>
      <w:r>
        <w:tab/>
        <w:t>path:BUILD_PATH,</w:t>
      </w:r>
    </w:p>
    <w:p w:rsidR="002E7316" w:rsidRDefault="002E7316" w:rsidP="002E7316">
      <w:r>
        <w:tab/>
      </w:r>
      <w:r>
        <w:tab/>
        <w:t>filename:'bundle.js'</w:t>
      </w:r>
    </w:p>
    <w:p w:rsidR="002E7316" w:rsidRDefault="002E7316" w:rsidP="002E7316">
      <w:r>
        <w:tab/>
        <w:t>},</w:t>
      </w:r>
    </w:p>
    <w:p w:rsidR="002E7316" w:rsidRDefault="002E7316" w:rsidP="002E7316">
      <w:r>
        <w:rPr>
          <w:rFonts w:hint="eastAsia"/>
        </w:rPr>
        <w:tab/>
        <w:t>//</w:t>
      </w:r>
      <w:r>
        <w:rPr>
          <w:rFonts w:hint="eastAsia"/>
        </w:rPr>
        <w:t>开启</w:t>
      </w:r>
      <w:r>
        <w:rPr>
          <w:rFonts w:hint="eastAsia"/>
        </w:rPr>
        <w:t>dev source map</w:t>
      </w:r>
    </w:p>
    <w:p w:rsidR="002E7316" w:rsidRDefault="002E7316" w:rsidP="002E7316">
      <w:r>
        <w:tab/>
        <w:t>devtool:'eval-source-map',</w:t>
      </w:r>
    </w:p>
    <w:p w:rsidR="002E7316" w:rsidRDefault="002E7316" w:rsidP="002E7316">
      <w:r>
        <w:rPr>
          <w:rFonts w:hint="eastAsia"/>
        </w:rPr>
        <w:tab/>
        <w:t>//</w:t>
      </w:r>
      <w:r>
        <w:rPr>
          <w:rFonts w:hint="eastAsia"/>
        </w:rPr>
        <w:t>开户</w:t>
      </w:r>
      <w:r>
        <w:rPr>
          <w:rFonts w:hint="eastAsia"/>
        </w:rPr>
        <w:t>webpack dev server</w:t>
      </w:r>
    </w:p>
    <w:p w:rsidR="002E7316" w:rsidRDefault="002E7316" w:rsidP="002E7316">
      <w:r>
        <w:tab/>
        <w:t>devServer:{</w:t>
      </w:r>
    </w:p>
    <w:p w:rsidR="002E7316" w:rsidRDefault="002E7316" w:rsidP="002E7316">
      <w:r>
        <w:tab/>
      </w:r>
      <w:r>
        <w:tab/>
        <w:t>historyApiFallback:true,</w:t>
      </w:r>
    </w:p>
    <w:p w:rsidR="002E7316" w:rsidRDefault="002E7316" w:rsidP="002E7316">
      <w:r>
        <w:tab/>
      </w:r>
      <w:r>
        <w:tab/>
        <w:t>hot:true,</w:t>
      </w:r>
    </w:p>
    <w:p w:rsidR="002E7316" w:rsidRDefault="002E7316" w:rsidP="002E7316">
      <w:r>
        <w:tab/>
      </w:r>
      <w:r>
        <w:tab/>
        <w:t>inline:true,</w:t>
      </w:r>
    </w:p>
    <w:p w:rsidR="002E7316" w:rsidRDefault="002E7316" w:rsidP="002E7316">
      <w:r>
        <w:tab/>
      </w:r>
      <w:r>
        <w:tab/>
        <w:t>progress:true</w:t>
      </w:r>
    </w:p>
    <w:p w:rsidR="002E7316" w:rsidRDefault="002E7316" w:rsidP="002E7316">
      <w:r>
        <w:tab/>
        <w:t>},</w:t>
      </w:r>
    </w:p>
    <w:p w:rsidR="002E7316" w:rsidRDefault="002E7316" w:rsidP="002E7316">
      <w:r>
        <w:tab/>
        <w:t>module:{</w:t>
      </w:r>
    </w:p>
    <w:p w:rsidR="002E7316" w:rsidRDefault="002E7316" w:rsidP="002E7316">
      <w:r>
        <w:rPr>
          <w:rFonts w:hint="eastAsia"/>
        </w:rPr>
        <w:tab/>
      </w:r>
      <w:r>
        <w:rPr>
          <w:rFonts w:hint="eastAsia"/>
        </w:rPr>
        <w:tab/>
        <w:t>//</w:t>
      </w:r>
      <w:r>
        <w:rPr>
          <w:rFonts w:hint="eastAsia"/>
        </w:rPr>
        <w:t>配置</w:t>
      </w:r>
      <w:r>
        <w:rPr>
          <w:rFonts w:hint="eastAsia"/>
        </w:rPr>
        <w:t>preLoaders,</w:t>
      </w:r>
      <w:r>
        <w:rPr>
          <w:rFonts w:hint="eastAsia"/>
        </w:rPr>
        <w:t>将</w:t>
      </w:r>
      <w:r>
        <w:rPr>
          <w:rFonts w:hint="eastAsia"/>
        </w:rPr>
        <w:t>eslint</w:t>
      </w:r>
      <w:r>
        <w:rPr>
          <w:rFonts w:hint="eastAsia"/>
        </w:rPr>
        <w:t>添加进入</w:t>
      </w:r>
    </w:p>
    <w:p w:rsidR="002E7316" w:rsidRDefault="002E7316" w:rsidP="002E7316">
      <w:r>
        <w:lastRenderedPageBreak/>
        <w:tab/>
      </w:r>
      <w:r>
        <w:tab/>
        <w:t>preLoaders:[</w:t>
      </w:r>
    </w:p>
    <w:p w:rsidR="002E7316" w:rsidRDefault="002E7316" w:rsidP="002E7316">
      <w:r>
        <w:tab/>
      </w:r>
      <w:r>
        <w:tab/>
      </w:r>
      <w:r>
        <w:tab/>
        <w:t>{</w:t>
      </w:r>
    </w:p>
    <w:p w:rsidR="002E7316" w:rsidRDefault="002E7316" w:rsidP="002E7316">
      <w:r>
        <w:tab/>
      </w:r>
      <w:r>
        <w:tab/>
      </w:r>
      <w:r>
        <w:tab/>
      </w:r>
      <w:r>
        <w:tab/>
        <w:t>test:/\.jsx?$/,</w:t>
      </w:r>
    </w:p>
    <w:p w:rsidR="002E7316" w:rsidRDefault="002E7316" w:rsidP="002E7316">
      <w:r>
        <w:tab/>
      </w:r>
      <w:r>
        <w:tab/>
      </w:r>
      <w:r>
        <w:tab/>
      </w:r>
      <w:r>
        <w:tab/>
        <w:t>loaders:['eslint'],</w:t>
      </w:r>
    </w:p>
    <w:p w:rsidR="002E7316" w:rsidRDefault="002E7316" w:rsidP="002E7316">
      <w:r>
        <w:tab/>
      </w:r>
      <w:r>
        <w:tab/>
      </w:r>
      <w:r>
        <w:tab/>
      </w:r>
      <w:r>
        <w:tab/>
        <w:t>include:APP_PATH</w:t>
      </w:r>
    </w:p>
    <w:p w:rsidR="002E7316" w:rsidRDefault="002E7316" w:rsidP="002E7316">
      <w:r>
        <w:tab/>
      </w:r>
      <w:r>
        <w:tab/>
      </w:r>
      <w:r>
        <w:tab/>
        <w:t>}</w:t>
      </w:r>
    </w:p>
    <w:p w:rsidR="002E7316" w:rsidRDefault="002E7316" w:rsidP="002E7316">
      <w:r>
        <w:tab/>
      </w:r>
      <w:r>
        <w:tab/>
        <w:t>],</w:t>
      </w:r>
    </w:p>
    <w:p w:rsidR="002E7316" w:rsidRDefault="002E7316" w:rsidP="002E7316">
      <w:r>
        <w:rPr>
          <w:rFonts w:hint="eastAsia"/>
        </w:rPr>
        <w:tab/>
      </w:r>
      <w:r>
        <w:rPr>
          <w:rFonts w:hint="eastAsia"/>
        </w:rPr>
        <w:tab/>
        <w:t>//</w:t>
      </w:r>
      <w:r>
        <w:rPr>
          <w:rFonts w:hint="eastAsia"/>
        </w:rPr>
        <w:t>配置</w:t>
      </w:r>
      <w:r>
        <w:rPr>
          <w:rFonts w:hint="eastAsia"/>
        </w:rPr>
        <w:t>loader,</w:t>
      </w:r>
      <w:r>
        <w:rPr>
          <w:rFonts w:hint="eastAsia"/>
        </w:rPr>
        <w:t>将</w:t>
      </w:r>
      <w:r>
        <w:rPr>
          <w:rFonts w:hint="eastAsia"/>
        </w:rPr>
        <w:t>Babel</w:t>
      </w:r>
      <w:r>
        <w:rPr>
          <w:rFonts w:hint="eastAsia"/>
        </w:rPr>
        <w:t>添加进去</w:t>
      </w:r>
    </w:p>
    <w:p w:rsidR="002E7316" w:rsidRDefault="002E7316" w:rsidP="002E7316">
      <w:r>
        <w:tab/>
      </w:r>
      <w:r>
        <w:tab/>
        <w:t>loaders:[</w:t>
      </w:r>
    </w:p>
    <w:p w:rsidR="002E7316" w:rsidRDefault="002E7316" w:rsidP="002E7316">
      <w:r>
        <w:tab/>
      </w:r>
      <w:r>
        <w:tab/>
      </w:r>
      <w:r>
        <w:tab/>
        <w:t>{.</w:t>
      </w:r>
    </w:p>
    <w:p w:rsidR="002E7316" w:rsidRDefault="002E7316" w:rsidP="002E7316">
      <w:r>
        <w:tab/>
      </w:r>
      <w:r>
        <w:tab/>
      </w:r>
      <w:r>
        <w:tab/>
      </w:r>
      <w:r>
        <w:tab/>
        <w:t>test:/\.jsx?$/,</w:t>
      </w:r>
    </w:p>
    <w:p w:rsidR="002E7316" w:rsidRDefault="002E7316" w:rsidP="002E7316">
      <w:r>
        <w:tab/>
      </w:r>
      <w:r>
        <w:tab/>
      </w:r>
      <w:r>
        <w:tab/>
      </w:r>
      <w:r>
        <w:tab/>
        <w:t>loaders:['babel'],</w:t>
      </w:r>
    </w:p>
    <w:p w:rsidR="002E7316" w:rsidRDefault="002E7316" w:rsidP="002E7316">
      <w:r>
        <w:tab/>
      </w:r>
      <w:r>
        <w:tab/>
      </w:r>
      <w:r>
        <w:tab/>
      </w:r>
      <w:r>
        <w:tab/>
        <w:t>include:APP_PATH</w:t>
      </w:r>
    </w:p>
    <w:p w:rsidR="002E7316" w:rsidRDefault="002E7316" w:rsidP="002E7316">
      <w:r>
        <w:tab/>
      </w:r>
      <w:r>
        <w:tab/>
      </w:r>
      <w:r>
        <w:tab/>
        <w:t>}</w:t>
      </w:r>
    </w:p>
    <w:p w:rsidR="002E7316" w:rsidRDefault="002E7316" w:rsidP="002E7316">
      <w:r>
        <w:tab/>
      </w:r>
      <w:r>
        <w:tab/>
        <w:t>]</w:t>
      </w:r>
    </w:p>
    <w:p w:rsidR="002E7316" w:rsidRDefault="002E7316" w:rsidP="002E7316">
      <w:r>
        <w:tab/>
        <w:t>},</w:t>
      </w:r>
    </w:p>
    <w:p w:rsidR="002E7316" w:rsidRDefault="002E7316" w:rsidP="002E7316">
      <w:r>
        <w:rPr>
          <w:rFonts w:hint="eastAsia"/>
        </w:rPr>
        <w:tab/>
        <w:t>//</w:t>
      </w:r>
      <w:r>
        <w:rPr>
          <w:rFonts w:hint="eastAsia"/>
        </w:rPr>
        <w:t>配置</w:t>
      </w:r>
      <w:r>
        <w:rPr>
          <w:rFonts w:hint="eastAsia"/>
        </w:rPr>
        <w:t>plugin</w:t>
      </w:r>
    </w:p>
    <w:p w:rsidR="002E7316" w:rsidRDefault="002E7316" w:rsidP="002E7316">
      <w:r>
        <w:tab/>
        <w:t>plugins:[</w:t>
      </w:r>
    </w:p>
    <w:p w:rsidR="002E7316" w:rsidRDefault="002E7316" w:rsidP="002E7316">
      <w:r>
        <w:tab/>
      </w:r>
      <w:r>
        <w:tab/>
        <w:t>new HtmlwebpackPlugin({</w:t>
      </w:r>
    </w:p>
    <w:p w:rsidR="002E7316" w:rsidRDefault="002E7316" w:rsidP="002E7316">
      <w:r>
        <w:tab/>
      </w:r>
      <w:r>
        <w:tab/>
      </w:r>
      <w:r>
        <w:tab/>
        <w:t>title:'My first react app'</w:t>
      </w:r>
    </w:p>
    <w:p w:rsidR="002E7316" w:rsidRDefault="002E7316" w:rsidP="002E7316">
      <w:r>
        <w:tab/>
      </w:r>
      <w:r>
        <w:tab/>
        <w:t>})</w:t>
      </w:r>
    </w:p>
    <w:p w:rsidR="002E7316" w:rsidRDefault="002E7316" w:rsidP="002E7316">
      <w:r>
        <w:tab/>
        <w:t>]</w:t>
      </w:r>
    </w:p>
    <w:p w:rsidR="003C6B92" w:rsidRPr="003C6B92" w:rsidRDefault="002E7316" w:rsidP="002E7316">
      <w:r>
        <w:t>}</w:t>
      </w:r>
    </w:p>
    <w:p w:rsidR="00262243" w:rsidRDefault="002E7316" w:rsidP="00262243">
      <w:r>
        <w:rPr>
          <w:rFonts w:hint="eastAsia"/>
        </w:rPr>
        <w:tab/>
      </w:r>
      <w:r>
        <w:rPr>
          <w:rFonts w:hint="eastAsia"/>
        </w:rPr>
        <w:t>上面配置文件并不特殊，复习一下第</w:t>
      </w:r>
      <w:r>
        <w:rPr>
          <w:rFonts w:hint="eastAsia"/>
        </w:rPr>
        <w:t>2</w:t>
      </w:r>
      <w:r>
        <w:rPr>
          <w:rFonts w:hint="eastAsia"/>
        </w:rPr>
        <w:t>章的知识，把</w:t>
      </w:r>
      <w:r>
        <w:rPr>
          <w:rFonts w:hint="eastAsia"/>
        </w:rPr>
        <w:t>app</w:t>
      </w:r>
      <w:r>
        <w:rPr>
          <w:rFonts w:hint="eastAsia"/>
        </w:rPr>
        <w:t>文件夹的</w:t>
      </w:r>
      <w:r>
        <w:rPr>
          <w:rFonts w:hint="eastAsia"/>
        </w:rPr>
        <w:t>index.jsx</w:t>
      </w:r>
      <w:r>
        <w:rPr>
          <w:rFonts w:hint="eastAsia"/>
        </w:rPr>
        <w:t>作为入口，用配置好</w:t>
      </w:r>
      <w:r>
        <w:rPr>
          <w:rFonts w:hint="eastAsia"/>
        </w:rPr>
        <w:t>babel-loader</w:t>
      </w:r>
      <w:r>
        <w:rPr>
          <w:rFonts w:hint="eastAsia"/>
        </w:rPr>
        <w:t>处理它，在</w:t>
      </w:r>
      <w:r>
        <w:rPr>
          <w:rFonts w:hint="eastAsia"/>
        </w:rPr>
        <w:t>Babel</w:t>
      </w:r>
      <w:r>
        <w:rPr>
          <w:rFonts w:hint="eastAsia"/>
        </w:rPr>
        <w:t>处理之前先用</w:t>
      </w:r>
      <w:r>
        <w:rPr>
          <w:rFonts w:hint="eastAsia"/>
        </w:rPr>
        <w:t>ESLint</w:t>
      </w:r>
      <w:r>
        <w:rPr>
          <w:rFonts w:hint="eastAsia"/>
        </w:rPr>
        <w:t>检查代码的格式，最后使用</w:t>
      </w:r>
      <w:r>
        <w:rPr>
          <w:rFonts w:hint="eastAsia"/>
        </w:rPr>
        <w:t>HtmlwebpackPlugin</w:t>
      </w:r>
      <w:r>
        <w:rPr>
          <w:rFonts w:hint="eastAsia"/>
        </w:rPr>
        <w:t>在</w:t>
      </w:r>
      <w:r>
        <w:rPr>
          <w:rFonts w:hint="eastAsia"/>
        </w:rPr>
        <w:t>build</w:t>
      </w:r>
      <w:r>
        <w:rPr>
          <w:rFonts w:hint="eastAsia"/>
        </w:rPr>
        <w:t>文件夹中生成处理后的</w:t>
      </w:r>
      <w:r>
        <w:rPr>
          <w:rFonts w:hint="eastAsia"/>
        </w:rPr>
        <w:t>HTML</w:t>
      </w:r>
      <w:r>
        <w:rPr>
          <w:rFonts w:hint="eastAsia"/>
        </w:rPr>
        <w:t>文件。</w:t>
      </w:r>
    </w:p>
    <w:p w:rsidR="002E7316" w:rsidRDefault="002E7316" w:rsidP="00262243">
      <w:r>
        <w:rPr>
          <w:rFonts w:hint="eastAsia"/>
        </w:rPr>
        <w:tab/>
      </w:r>
      <w:r>
        <w:rPr>
          <w:rFonts w:hint="eastAsia"/>
        </w:rPr>
        <w:t>这里还需要添加一个</w:t>
      </w:r>
      <w:r>
        <w:rPr>
          <w:rFonts w:hint="eastAsia"/>
        </w:rPr>
        <w:t>resolve</w:t>
      </w:r>
      <w:r>
        <w:rPr>
          <w:rFonts w:hint="eastAsia"/>
        </w:rPr>
        <w:t>的参数，把</w:t>
      </w:r>
      <w:r>
        <w:rPr>
          <w:rFonts w:hint="eastAsia"/>
        </w:rPr>
        <w:t>JSX</w:t>
      </w:r>
      <w:r w:rsidR="004E2653">
        <w:rPr>
          <w:rFonts w:hint="eastAsia"/>
        </w:rPr>
        <w:t>扩展名添加进去，这样就可以在</w:t>
      </w:r>
      <w:r w:rsidR="004E2653">
        <w:rPr>
          <w:rFonts w:hint="eastAsia"/>
        </w:rPr>
        <w:t>JS</w:t>
      </w:r>
      <w:r w:rsidR="004E2653">
        <w:rPr>
          <w:rFonts w:hint="eastAsia"/>
        </w:rPr>
        <w:t>中</w:t>
      </w:r>
      <w:r w:rsidR="004E2653">
        <w:rPr>
          <w:rFonts w:hint="eastAsia"/>
        </w:rPr>
        <w:t>import</w:t>
      </w:r>
      <w:r w:rsidR="004E2653">
        <w:rPr>
          <w:rFonts w:hint="eastAsia"/>
        </w:rPr>
        <w:t>加载</w:t>
      </w:r>
      <w:r w:rsidR="004E2653">
        <w:rPr>
          <w:rFonts w:hint="eastAsia"/>
        </w:rPr>
        <w:t>JSX</w:t>
      </w:r>
      <w:r w:rsidR="004E2653">
        <w:rPr>
          <w:rFonts w:hint="eastAsia"/>
        </w:rPr>
        <w:t>扩展名的角本。</w:t>
      </w:r>
    </w:p>
    <w:p w:rsidR="004E2653" w:rsidRDefault="004E2653" w:rsidP="00262243">
      <w:r>
        <w:rPr>
          <w:rFonts w:hint="eastAsia"/>
        </w:rPr>
        <w:tab/>
      </w:r>
      <w:r>
        <w:rPr>
          <w:rFonts w:hint="eastAsia"/>
        </w:rPr>
        <w:t>。。。</w:t>
      </w:r>
    </w:p>
    <w:p w:rsidR="004E2653" w:rsidRDefault="004E2653" w:rsidP="00262243">
      <w:r>
        <w:rPr>
          <w:rFonts w:hint="eastAsia"/>
        </w:rPr>
        <w:tab/>
        <w:t>resolve:{</w:t>
      </w:r>
    </w:p>
    <w:p w:rsidR="004E2653" w:rsidRDefault="004E2653" w:rsidP="00262243">
      <w:r>
        <w:rPr>
          <w:rFonts w:hint="eastAsia"/>
        </w:rPr>
        <w:tab/>
      </w:r>
      <w:r>
        <w:rPr>
          <w:rFonts w:hint="eastAsia"/>
        </w:rPr>
        <w:tab/>
        <w:t>extension:[</w:t>
      </w:r>
      <w:r>
        <w:t>‘’</w:t>
      </w:r>
      <w:r>
        <w:rPr>
          <w:rFonts w:hint="eastAsia"/>
        </w:rPr>
        <w:t>,</w:t>
      </w:r>
      <w:r>
        <w:t>’</w:t>
      </w:r>
      <w:r>
        <w:rPr>
          <w:rFonts w:hint="eastAsia"/>
        </w:rPr>
        <w:t>.js</w:t>
      </w:r>
      <w:r>
        <w:t>’</w:t>
      </w:r>
      <w:r>
        <w:rPr>
          <w:rFonts w:hint="eastAsia"/>
        </w:rPr>
        <w:t>,</w:t>
      </w:r>
      <w:r>
        <w:t>’</w:t>
      </w:r>
      <w:r>
        <w:rPr>
          <w:rFonts w:hint="eastAsia"/>
        </w:rPr>
        <w:t>.jsx</w:t>
      </w:r>
      <w:r>
        <w:t>’</w:t>
      </w:r>
      <w:r>
        <w:rPr>
          <w:rFonts w:hint="eastAsia"/>
        </w:rPr>
        <w:t>]</w:t>
      </w:r>
    </w:p>
    <w:p w:rsidR="004E2653" w:rsidRPr="002E7316" w:rsidRDefault="004E2653" w:rsidP="004E2653">
      <w:pPr>
        <w:ind w:firstLine="720"/>
      </w:pPr>
      <w:r>
        <w:rPr>
          <w:rFonts w:hint="eastAsia"/>
        </w:rPr>
        <w:t>},</w:t>
      </w:r>
    </w:p>
    <w:p w:rsidR="00262243" w:rsidRDefault="004E2653" w:rsidP="00262243">
      <w:r>
        <w:rPr>
          <w:rFonts w:hint="eastAsia"/>
        </w:rPr>
        <w:lastRenderedPageBreak/>
        <w:tab/>
      </w:r>
      <w:r>
        <w:rPr>
          <w:rFonts w:hint="eastAsia"/>
        </w:rPr>
        <w:t>下面在</w:t>
      </w:r>
      <w:r>
        <w:rPr>
          <w:rFonts w:hint="eastAsia"/>
        </w:rPr>
        <w:t>npm</w:t>
      </w:r>
      <w:r>
        <w:rPr>
          <w:rFonts w:hint="eastAsia"/>
        </w:rPr>
        <w:t>中添加</w:t>
      </w:r>
      <w:r>
        <w:rPr>
          <w:rFonts w:hint="eastAsia"/>
        </w:rPr>
        <w:t>webpack</w:t>
      </w:r>
      <w:r>
        <w:rPr>
          <w:rFonts w:hint="eastAsia"/>
        </w:rPr>
        <w:t>启动命令。</w:t>
      </w:r>
    </w:p>
    <w:p w:rsidR="004E2653" w:rsidRDefault="004E2653" w:rsidP="00262243">
      <w:r>
        <w:rPr>
          <w:rFonts w:hint="eastAsia"/>
        </w:rPr>
        <w:tab/>
        <w:t>npm</w:t>
      </w:r>
      <w:r>
        <w:rPr>
          <w:rFonts w:hint="eastAsia"/>
        </w:rPr>
        <w:t>可以添加自定义命令，将两条命令添加到</w:t>
      </w:r>
      <w:r>
        <w:rPr>
          <w:rFonts w:hint="eastAsia"/>
        </w:rPr>
        <w:t>package.json</w:t>
      </w:r>
      <w:r>
        <w:rPr>
          <w:rFonts w:hint="eastAsia"/>
        </w:rPr>
        <w:t>里面，一个是运行</w:t>
      </w:r>
      <w:r>
        <w:rPr>
          <w:rFonts w:hint="eastAsia"/>
        </w:rPr>
        <w:t>webpack</w:t>
      </w:r>
      <w:r>
        <w:rPr>
          <w:rFonts w:hint="eastAsia"/>
        </w:rPr>
        <w:t>命令、</w:t>
      </w:r>
      <w:r>
        <w:rPr>
          <w:rFonts w:hint="eastAsia"/>
        </w:rPr>
        <w:t>build</w:t>
      </w:r>
      <w:r>
        <w:rPr>
          <w:rFonts w:hint="eastAsia"/>
        </w:rPr>
        <w:t>整个项目，一个是启动本地</w:t>
      </w:r>
      <w:r>
        <w:rPr>
          <w:rFonts w:hint="eastAsia"/>
        </w:rPr>
        <w:t>webpack-dev-server</w:t>
      </w:r>
      <w:r>
        <w:rPr>
          <w:rFonts w:hint="eastAsia"/>
        </w:rPr>
        <w:t>来进行开发：</w:t>
      </w:r>
    </w:p>
    <w:p w:rsidR="004E2653" w:rsidRDefault="004E2653" w:rsidP="00262243">
      <w:r>
        <w:rPr>
          <w:rFonts w:hint="eastAsia"/>
        </w:rPr>
        <w:tab/>
      </w:r>
      <w:r>
        <w:t>…</w:t>
      </w:r>
    </w:p>
    <w:p w:rsidR="004E2653" w:rsidRDefault="004E2653" w:rsidP="00262243">
      <w:r>
        <w:rPr>
          <w:rFonts w:hint="eastAsia"/>
        </w:rPr>
        <w:tab/>
      </w:r>
      <w:r>
        <w:t>“</w:t>
      </w:r>
      <w:r>
        <w:rPr>
          <w:rFonts w:hint="eastAsia"/>
        </w:rPr>
        <w:t>scripts</w:t>
      </w:r>
      <w:r>
        <w:t>”</w:t>
      </w:r>
      <w:r>
        <w:rPr>
          <w:rFonts w:hint="eastAsia"/>
        </w:rPr>
        <w:t>:{</w:t>
      </w:r>
    </w:p>
    <w:p w:rsidR="004E2653" w:rsidRDefault="004E2653" w:rsidP="00262243">
      <w:r>
        <w:rPr>
          <w:rFonts w:hint="eastAsia"/>
        </w:rPr>
        <w:tab/>
      </w:r>
      <w:r>
        <w:rPr>
          <w:rFonts w:hint="eastAsia"/>
        </w:rPr>
        <w:tab/>
      </w:r>
      <w:r>
        <w:t>“</w:t>
      </w:r>
      <w:r>
        <w:rPr>
          <w:rFonts w:hint="eastAsia"/>
        </w:rPr>
        <w:t>build</w:t>
      </w:r>
      <w:r>
        <w:t>”</w:t>
      </w:r>
      <w:r>
        <w:rPr>
          <w:rFonts w:hint="eastAsia"/>
        </w:rPr>
        <w:t>:</w:t>
      </w:r>
      <w:r>
        <w:t>”</w:t>
      </w:r>
      <w:r>
        <w:rPr>
          <w:rFonts w:hint="eastAsia"/>
        </w:rPr>
        <w:t>webpack</w:t>
      </w:r>
      <w:r>
        <w:t>”</w:t>
      </w:r>
      <w:r>
        <w:rPr>
          <w:rFonts w:hint="eastAsia"/>
        </w:rPr>
        <w:t>,</w:t>
      </w:r>
    </w:p>
    <w:p w:rsidR="004E2653" w:rsidRDefault="004E2653" w:rsidP="00262243">
      <w:r>
        <w:rPr>
          <w:rFonts w:hint="eastAsia"/>
        </w:rPr>
        <w:tab/>
      </w:r>
      <w:r>
        <w:rPr>
          <w:rFonts w:hint="eastAsia"/>
        </w:rPr>
        <w:tab/>
      </w:r>
      <w:r>
        <w:t>“</w:t>
      </w:r>
      <w:r>
        <w:rPr>
          <w:rFonts w:hint="eastAsia"/>
        </w:rPr>
        <w:t>div</w:t>
      </w:r>
      <w:r>
        <w:t>”</w:t>
      </w:r>
      <w:r>
        <w:rPr>
          <w:rFonts w:hint="eastAsia"/>
        </w:rPr>
        <w:t>:</w:t>
      </w:r>
      <w:r>
        <w:t>”</w:t>
      </w:r>
      <w:r>
        <w:rPr>
          <w:rFonts w:hint="eastAsia"/>
        </w:rPr>
        <w:t>webapack-dev-server --hot</w:t>
      </w:r>
      <w:r>
        <w:t>”</w:t>
      </w:r>
      <w:r>
        <w:rPr>
          <w:rFonts w:hint="eastAsia"/>
        </w:rPr>
        <w:t>,</w:t>
      </w:r>
    </w:p>
    <w:p w:rsidR="004E2653" w:rsidRDefault="004E2653" w:rsidP="004E2653">
      <w:pPr>
        <w:ind w:firstLine="720"/>
      </w:pPr>
      <w:r>
        <w:rPr>
          <w:rFonts w:hint="eastAsia"/>
        </w:rPr>
        <w:t>},</w:t>
      </w:r>
    </w:p>
    <w:p w:rsidR="004E2653" w:rsidRPr="004E2653" w:rsidRDefault="004E2653" w:rsidP="00262243">
      <w:r>
        <w:rPr>
          <w:rFonts w:hint="eastAsia"/>
        </w:rPr>
        <w:tab/>
      </w:r>
      <w:r>
        <w:t>…</w:t>
      </w:r>
    </w:p>
    <w:p w:rsidR="00262243" w:rsidRDefault="004E2653" w:rsidP="004E2653">
      <w:pPr>
        <w:pStyle w:val="3"/>
      </w:pPr>
      <w:r>
        <w:rPr>
          <w:rFonts w:hint="eastAsia"/>
        </w:rPr>
        <w:t>3.3.4</w:t>
      </w:r>
      <w:r>
        <w:rPr>
          <w:rFonts w:hint="eastAsia"/>
        </w:rPr>
        <w:t>添加测试页面</w:t>
      </w:r>
    </w:p>
    <w:p w:rsidR="006B2C20" w:rsidRDefault="006B2C20" w:rsidP="006B2C20">
      <w:pPr>
        <w:jc w:val="right"/>
      </w:pPr>
    </w:p>
    <w:p w:rsidR="006B2C20" w:rsidRDefault="006B2C20" w:rsidP="006B2C20">
      <w:r>
        <w:rPr>
          <w:rFonts w:hint="eastAsia"/>
        </w:rPr>
        <w:t>把</w:t>
      </w:r>
      <w:r>
        <w:rPr>
          <w:rFonts w:hint="eastAsia"/>
        </w:rPr>
        <w:t>React</w:t>
      </w:r>
      <w:r>
        <w:rPr>
          <w:rFonts w:hint="eastAsia"/>
        </w:rPr>
        <w:t>库添加到项目中。</w:t>
      </w:r>
    </w:p>
    <w:p w:rsidR="006B2C20" w:rsidRDefault="006B2C20" w:rsidP="006B2C20">
      <w:r>
        <w:rPr>
          <w:rFonts w:hint="eastAsia"/>
        </w:rPr>
        <w:t xml:space="preserve">npm install react react-dom </w:t>
      </w:r>
      <w:r w:rsidR="005F52D8">
        <w:rPr>
          <w:rFonts w:hint="eastAsia"/>
        </w:rPr>
        <w:t>--</w:t>
      </w:r>
      <w:r>
        <w:rPr>
          <w:rFonts w:hint="eastAsia"/>
        </w:rPr>
        <w:t>save</w:t>
      </w:r>
    </w:p>
    <w:p w:rsidR="006B2C20" w:rsidRDefault="006B2C20" w:rsidP="006B2C20">
      <w:r>
        <w:rPr>
          <w:rFonts w:hint="eastAsia"/>
        </w:rPr>
        <w:t>新建</w:t>
      </w:r>
      <w:r>
        <w:rPr>
          <w:rFonts w:hint="eastAsia"/>
        </w:rPr>
        <w:t>app.jsx</w:t>
      </w:r>
      <w:r>
        <w:rPr>
          <w:rFonts w:hint="eastAsia"/>
        </w:rPr>
        <w:t>文件。</w:t>
      </w:r>
    </w:p>
    <w:p w:rsidR="006B2C20" w:rsidRDefault="006B2C20" w:rsidP="006B2C20">
      <w:r>
        <w:t xml:space="preserve">import React from 'react'; </w:t>
      </w:r>
    </w:p>
    <w:p w:rsidR="006B2C20" w:rsidRPr="006B2C20" w:rsidRDefault="006B2C20" w:rsidP="006B2C20">
      <w:r>
        <w:t xml:space="preserve">import ReactDOM from 'react-dom'; </w:t>
      </w:r>
    </w:p>
    <w:p w:rsidR="006B2C20" w:rsidRDefault="006B2C20" w:rsidP="006B2C20">
      <w:r>
        <w:t>function App() {</w:t>
      </w:r>
    </w:p>
    <w:p w:rsidR="006B2C20" w:rsidRDefault="006B2C20" w:rsidP="006B2C20">
      <w:r>
        <w:t xml:space="preserve">  return ( </w:t>
      </w:r>
    </w:p>
    <w:p w:rsidR="006B2C20" w:rsidRDefault="006B2C20" w:rsidP="006B2C20">
      <w:r>
        <w:t xml:space="preserve">    &lt;div className="container"&gt; </w:t>
      </w:r>
    </w:p>
    <w:p w:rsidR="006B2C20" w:rsidRDefault="006B2C20" w:rsidP="006B2C20">
      <w:r>
        <w:t xml:space="preserve">      &lt;h1&gt;Hello React!&lt;/h1&gt; </w:t>
      </w:r>
    </w:p>
    <w:p w:rsidR="006B2C20" w:rsidRDefault="006B2C20" w:rsidP="006B2C20">
      <w:r>
        <w:t xml:space="preserve">    &lt;/div&gt; </w:t>
      </w:r>
    </w:p>
    <w:p w:rsidR="006B2C20" w:rsidRDefault="006B2C20" w:rsidP="006B2C20">
      <w:r>
        <w:tab/>
        <w:t xml:space="preserve">); </w:t>
      </w:r>
    </w:p>
    <w:p w:rsidR="006B2C20" w:rsidRDefault="006B2C20" w:rsidP="006B2C20">
      <w:r>
        <w:t xml:space="preserve">} </w:t>
      </w:r>
    </w:p>
    <w:p w:rsidR="006B2C20" w:rsidRDefault="006B2C20" w:rsidP="006B2C20">
      <w:r>
        <w:t xml:space="preserve">const app = document.createElement('div'); </w:t>
      </w:r>
    </w:p>
    <w:p w:rsidR="006B2C20" w:rsidRDefault="006B2C20" w:rsidP="006B2C20">
      <w:r>
        <w:t xml:space="preserve">document.body.appendChild(app); </w:t>
      </w:r>
    </w:p>
    <w:p w:rsidR="00262243" w:rsidRDefault="006B2C20" w:rsidP="006B2C20">
      <w:r>
        <w:t>ReactDOM.render(&lt;App /&gt;, app);</w:t>
      </w:r>
    </w:p>
    <w:p w:rsidR="00262243" w:rsidRDefault="006B2C20" w:rsidP="00262243">
      <w:r>
        <w:rPr>
          <w:rFonts w:hint="eastAsia"/>
        </w:rPr>
        <w:tab/>
      </w:r>
      <w:r>
        <w:rPr>
          <w:rFonts w:hint="eastAsia"/>
        </w:rPr>
        <w:t>在根目录下运行</w:t>
      </w:r>
      <w:r>
        <w:rPr>
          <w:rFonts w:hint="eastAsia"/>
        </w:rPr>
        <w:t>npm run dev,webpack-dev-server</w:t>
      </w:r>
      <w:r>
        <w:rPr>
          <w:rFonts w:hint="eastAsia"/>
        </w:rPr>
        <w:t>会新建一个基于</w:t>
      </w:r>
      <w:r>
        <w:rPr>
          <w:rFonts w:hint="eastAsia"/>
        </w:rPr>
        <w:t>Express</w:t>
      </w:r>
      <w:r>
        <w:rPr>
          <w:rFonts w:hint="eastAsia"/>
        </w:rPr>
        <w:t>的服务器，打开浏览器的</w:t>
      </w:r>
      <w:r>
        <w:rPr>
          <w:rFonts w:hint="eastAsia"/>
        </w:rPr>
        <w:t>http</w:t>
      </w:r>
      <w:r>
        <w:rPr>
          <w:rFonts w:hint="eastAsia"/>
        </w:rPr>
        <w:t>：</w:t>
      </w:r>
      <w:r>
        <w:rPr>
          <w:rFonts w:hint="eastAsia"/>
        </w:rPr>
        <w:t>//localhost</w:t>
      </w:r>
      <w:r>
        <w:rPr>
          <w:rFonts w:hint="eastAsia"/>
        </w:rPr>
        <w:t>：</w:t>
      </w:r>
      <w:r>
        <w:rPr>
          <w:rFonts w:hint="eastAsia"/>
        </w:rPr>
        <w:t>8080</w:t>
      </w:r>
      <w:r>
        <w:rPr>
          <w:rFonts w:hint="eastAsia"/>
        </w:rPr>
        <w:t>发现大标题出现，但打开控制台或者终端界面，会发现出出现了一些</w:t>
      </w:r>
      <w:r>
        <w:rPr>
          <w:rFonts w:hint="eastAsia"/>
        </w:rPr>
        <w:t>ESLint</w:t>
      </w:r>
      <w:r>
        <w:rPr>
          <w:rFonts w:hint="eastAsia"/>
        </w:rPr>
        <w:t>的错误，需要进行格式修改。</w:t>
      </w:r>
    </w:p>
    <w:p w:rsidR="006B2C20" w:rsidRDefault="006B2C20" w:rsidP="006B2C20">
      <w:pPr>
        <w:pStyle w:val="3"/>
      </w:pPr>
      <w:r>
        <w:rPr>
          <w:rFonts w:hint="eastAsia"/>
        </w:rPr>
        <w:lastRenderedPageBreak/>
        <w:t xml:space="preserve">3.3.5 </w:t>
      </w:r>
      <w:r>
        <w:rPr>
          <w:rFonts w:hint="eastAsia"/>
        </w:rPr>
        <w:t>添加组件热加载（</w:t>
      </w:r>
      <w:r>
        <w:rPr>
          <w:rFonts w:hint="eastAsia"/>
        </w:rPr>
        <w:t>HMR</w:t>
      </w:r>
      <w:r>
        <w:rPr>
          <w:rFonts w:hint="eastAsia"/>
        </w:rPr>
        <w:t>）功能</w:t>
      </w:r>
    </w:p>
    <w:p w:rsidR="00262243" w:rsidRDefault="006B2C20" w:rsidP="006B2C20">
      <w:pPr>
        <w:ind w:firstLine="720"/>
      </w:pPr>
      <w:r>
        <w:rPr>
          <w:rFonts w:hint="eastAsia"/>
        </w:rPr>
        <w:t>如果更新代码以后可以只更新局部的组件，面对全局页面不要求直接强制刷新，那岂不是非常美妙。</w:t>
      </w:r>
    </w:p>
    <w:p w:rsidR="00262243" w:rsidRDefault="006B2C20" w:rsidP="006B2C20">
      <w:pPr>
        <w:ind w:firstLine="720"/>
      </w:pPr>
      <w:r>
        <w:rPr>
          <w:rFonts w:hint="eastAsia"/>
        </w:rPr>
        <w:t>在第二章讲到</w:t>
      </w:r>
      <w:r>
        <w:rPr>
          <w:rFonts w:hint="eastAsia"/>
        </w:rPr>
        <w:t>webpack</w:t>
      </w:r>
      <w:r>
        <w:rPr>
          <w:rFonts w:hint="eastAsia"/>
        </w:rPr>
        <w:t>支持</w:t>
      </w:r>
      <w:r>
        <w:rPr>
          <w:rFonts w:hint="eastAsia"/>
        </w:rPr>
        <w:t>HMR</w:t>
      </w:r>
      <w:r>
        <w:rPr>
          <w:rFonts w:hint="eastAsia"/>
        </w:rPr>
        <w:t>（</w:t>
      </w:r>
      <w:r>
        <w:rPr>
          <w:rFonts w:hint="eastAsia"/>
        </w:rPr>
        <w:t>Hot Module Replacement</w:t>
      </w:r>
      <w:r>
        <w:rPr>
          <w:rFonts w:hint="eastAsia"/>
        </w:rPr>
        <w:t>）</w:t>
      </w:r>
      <w:r>
        <w:rPr>
          <w:rFonts w:hint="eastAsia"/>
        </w:rPr>
        <w:t>,</w:t>
      </w:r>
      <w:r>
        <w:rPr>
          <w:rFonts w:hint="eastAsia"/>
        </w:rPr>
        <w:t>这里自然而然地会想到这种解决方案。不过早就有一些人帮我们做好了类似的工作，只要简单安装一个</w:t>
      </w:r>
      <w:r>
        <w:rPr>
          <w:rFonts w:hint="eastAsia"/>
        </w:rPr>
        <w:t>Babel</w:t>
      </w:r>
      <w:r>
        <w:rPr>
          <w:rFonts w:hint="eastAsia"/>
        </w:rPr>
        <w:t>的</w:t>
      </w:r>
      <w:r>
        <w:rPr>
          <w:rFonts w:hint="eastAsia"/>
        </w:rPr>
        <w:t>preset</w:t>
      </w:r>
      <w:r>
        <w:rPr>
          <w:rFonts w:hint="eastAsia"/>
        </w:rPr>
        <w:t>，就可以轻松地完成这项工作。</w:t>
      </w:r>
    </w:p>
    <w:p w:rsidR="006B2C20" w:rsidRDefault="006B2C20" w:rsidP="00262243">
      <w:r>
        <w:rPr>
          <w:rFonts w:hint="eastAsia"/>
        </w:rPr>
        <w:tab/>
      </w:r>
      <w:bookmarkStart w:id="17" w:name="OLE_LINK7"/>
      <w:bookmarkStart w:id="18" w:name="OLE_LINK8"/>
      <w:r>
        <w:rPr>
          <w:rFonts w:hint="eastAsia"/>
        </w:rPr>
        <w:t>npm install babel-preset-react-</w:t>
      </w:r>
      <w:r w:rsidR="00AA2757">
        <w:rPr>
          <w:rFonts w:hint="eastAsia"/>
        </w:rPr>
        <w:t>hmre --save-dev</w:t>
      </w:r>
      <w:bookmarkEnd w:id="17"/>
      <w:bookmarkEnd w:id="18"/>
    </w:p>
    <w:p w:rsidR="00AA2757" w:rsidRDefault="00AA2757" w:rsidP="00262243">
      <w:r>
        <w:rPr>
          <w:rFonts w:hint="eastAsia"/>
        </w:rPr>
        <w:tab/>
      </w:r>
      <w:r>
        <w:rPr>
          <w:rFonts w:hint="eastAsia"/>
        </w:rPr>
        <w:t>这个</w:t>
      </w:r>
      <w:r>
        <w:rPr>
          <w:rFonts w:hint="eastAsia"/>
        </w:rPr>
        <w:t>preset</w:t>
      </w:r>
      <w:r>
        <w:rPr>
          <w:rFonts w:hint="eastAsia"/>
        </w:rPr>
        <w:t>里面其实包括两个方面。</w:t>
      </w:r>
    </w:p>
    <w:p w:rsidR="00AA2757" w:rsidRDefault="00AA2757" w:rsidP="00A87C59">
      <w:pPr>
        <w:pStyle w:val="a3"/>
        <w:numPr>
          <w:ilvl w:val="0"/>
          <w:numId w:val="12"/>
        </w:numPr>
        <w:ind w:firstLineChars="0"/>
      </w:pPr>
      <w:r>
        <w:rPr>
          <w:rFonts w:hint="eastAsia"/>
        </w:rPr>
        <w:t>react-transform-hmr</w:t>
      </w:r>
      <w:r>
        <w:rPr>
          <w:rFonts w:hint="eastAsia"/>
        </w:rPr>
        <w:t>用来实现上面所说的热加载</w:t>
      </w:r>
      <w:r>
        <w:rPr>
          <w:rFonts w:hint="eastAsia"/>
        </w:rPr>
        <w:t>;</w:t>
      </w:r>
    </w:p>
    <w:p w:rsidR="00AA2757" w:rsidRPr="006B2C20" w:rsidRDefault="00AA2757" w:rsidP="00A87C59">
      <w:pPr>
        <w:pStyle w:val="a3"/>
        <w:numPr>
          <w:ilvl w:val="0"/>
          <w:numId w:val="12"/>
        </w:numPr>
        <w:ind w:firstLineChars="0"/>
      </w:pPr>
      <w:r>
        <w:rPr>
          <w:rFonts w:hint="eastAsia"/>
        </w:rPr>
        <w:t>react-transform-catch-errors</w:t>
      </w:r>
      <w:r>
        <w:rPr>
          <w:rFonts w:hint="eastAsia"/>
        </w:rPr>
        <w:t>用来捕获</w:t>
      </w:r>
      <w:r>
        <w:rPr>
          <w:rFonts w:hint="eastAsia"/>
        </w:rPr>
        <w:t>render</w:t>
      </w:r>
      <w:r>
        <w:rPr>
          <w:rFonts w:hint="eastAsia"/>
        </w:rPr>
        <w:t>里面的方法，并且直接展示界面上。</w:t>
      </w:r>
    </w:p>
    <w:p w:rsidR="00262243" w:rsidRDefault="00AA2757" w:rsidP="00AA2757">
      <w:pPr>
        <w:ind w:left="720"/>
      </w:pPr>
      <w:r>
        <w:rPr>
          <w:rFonts w:hint="eastAsia"/>
        </w:rPr>
        <w:t>配置一下</w:t>
      </w:r>
      <w:r>
        <w:rPr>
          <w:rFonts w:hint="eastAsia"/>
        </w:rPr>
        <w:t>.babelrc</w:t>
      </w:r>
      <w:r>
        <w:rPr>
          <w:rFonts w:hint="eastAsia"/>
        </w:rPr>
        <w:t>如下。</w:t>
      </w:r>
    </w:p>
    <w:p w:rsidR="00AA2757" w:rsidRDefault="00AA2757" w:rsidP="00AA2757">
      <w:r>
        <w:t>{</w:t>
      </w:r>
    </w:p>
    <w:p w:rsidR="00AA2757" w:rsidRDefault="00AA2757" w:rsidP="00AA2757">
      <w:r>
        <w:tab/>
        <w:t>"presets":["react","es2015"],</w:t>
      </w:r>
    </w:p>
    <w:p w:rsidR="00AA2757" w:rsidRDefault="00AA2757" w:rsidP="00AA2757">
      <w:r>
        <w:tab/>
        <w:t>"env":{</w:t>
      </w:r>
    </w:p>
    <w:p w:rsidR="00AA2757" w:rsidRDefault="00AA2757" w:rsidP="00AA2757">
      <w:r>
        <w:tab/>
      </w:r>
      <w:r>
        <w:tab/>
        <w:t>"development":{</w:t>
      </w:r>
    </w:p>
    <w:p w:rsidR="00AA2757" w:rsidRDefault="00AA2757" w:rsidP="00AA2757">
      <w:r>
        <w:tab/>
      </w:r>
      <w:r>
        <w:tab/>
      </w:r>
      <w:r>
        <w:tab/>
        <w:t>"presets":["react-hmre"]</w:t>
      </w:r>
    </w:p>
    <w:p w:rsidR="00AA2757" w:rsidRDefault="00AA2757" w:rsidP="00AA2757">
      <w:r>
        <w:tab/>
      </w:r>
      <w:r>
        <w:tab/>
        <w:t>}</w:t>
      </w:r>
    </w:p>
    <w:p w:rsidR="00AA2757" w:rsidRDefault="00AA2757" w:rsidP="00AA2757">
      <w:r>
        <w:tab/>
        <w:t>}</w:t>
      </w:r>
    </w:p>
    <w:p w:rsidR="00262243" w:rsidRDefault="00AA2757" w:rsidP="00AA2757">
      <w:r>
        <w:t>}</w:t>
      </w:r>
    </w:p>
    <w:p w:rsidR="00262243" w:rsidRDefault="00B11729" w:rsidP="00262243">
      <w:r>
        <w:rPr>
          <w:rFonts w:hint="eastAsia"/>
        </w:rPr>
        <w:t>配置完毕，启动</w:t>
      </w:r>
      <w:r>
        <w:rPr>
          <w:rFonts w:hint="eastAsia"/>
        </w:rPr>
        <w:t>npm run dev</w:t>
      </w:r>
      <w:r>
        <w:rPr>
          <w:rFonts w:hint="eastAsia"/>
        </w:rPr>
        <w:t>。</w:t>
      </w:r>
    </w:p>
    <w:p w:rsidR="00B11729" w:rsidRDefault="00B11729" w:rsidP="00262243">
      <w:r>
        <w:rPr>
          <w:rFonts w:hint="eastAsia"/>
        </w:rPr>
        <w:tab/>
      </w:r>
      <w:r>
        <w:rPr>
          <w:rFonts w:hint="eastAsia"/>
        </w:rPr>
        <w:t>看一下效果，然后随便改动</w:t>
      </w:r>
      <w:r>
        <w:rPr>
          <w:rFonts w:hint="eastAsia"/>
        </w:rPr>
        <w:t>h1</w:t>
      </w:r>
      <w:r>
        <w:rPr>
          <w:rFonts w:hint="eastAsia"/>
        </w:rPr>
        <w:t>标签里面的文字，发现页面没有被刷新，但是内容自动改动了。在</w:t>
      </w:r>
      <w:r>
        <w:rPr>
          <w:rFonts w:hint="eastAsia"/>
        </w:rPr>
        <w:t>render</w:t>
      </w:r>
      <w:r>
        <w:rPr>
          <w:rFonts w:hint="eastAsia"/>
        </w:rPr>
        <w:t>方法中故意设置一些错误，出现了红色错误提示，大功造成。</w:t>
      </w:r>
    </w:p>
    <w:p w:rsidR="00262243" w:rsidRDefault="00277D28" w:rsidP="00262243">
      <w:r>
        <w:rPr>
          <w:rFonts w:hint="eastAsia"/>
        </w:rPr>
        <w:t xml:space="preserve">3.3.6 </w:t>
      </w:r>
      <w:r>
        <w:rPr>
          <w:rFonts w:hint="eastAsia"/>
        </w:rPr>
        <w:t>小结</w:t>
      </w:r>
    </w:p>
    <w:p w:rsidR="00277D28" w:rsidRDefault="00277D28" w:rsidP="00262243">
      <w:r>
        <w:rPr>
          <w:rFonts w:hint="eastAsia"/>
        </w:rPr>
        <w:tab/>
      </w:r>
      <w:r>
        <w:rPr>
          <w:rFonts w:hint="eastAsia"/>
        </w:rPr>
        <w:t>本节的内容至此结束。已经设置好的</w:t>
      </w:r>
      <w:r>
        <w:rPr>
          <w:rFonts w:hint="eastAsia"/>
        </w:rPr>
        <w:t>React</w:t>
      </w:r>
      <w:r>
        <w:rPr>
          <w:rFonts w:hint="eastAsia"/>
        </w:rPr>
        <w:t>和</w:t>
      </w:r>
      <w:r>
        <w:rPr>
          <w:rFonts w:hint="eastAsia"/>
        </w:rPr>
        <w:t>webpack</w:t>
      </w:r>
      <w:r>
        <w:rPr>
          <w:rFonts w:hint="eastAsia"/>
        </w:rPr>
        <w:t>的开发环境，它支持的特性有以下几点。</w:t>
      </w:r>
    </w:p>
    <w:p w:rsidR="00277D28" w:rsidRPr="00277D28" w:rsidRDefault="00277D28" w:rsidP="00262243">
      <w:pPr>
        <w:rPr>
          <w:b/>
        </w:rPr>
      </w:pPr>
      <w:r>
        <w:rPr>
          <w:rFonts w:hint="eastAsia"/>
        </w:rPr>
        <w:tab/>
      </w:r>
      <w:r w:rsidRPr="00277D28">
        <w:rPr>
          <w:rFonts w:hint="eastAsia"/>
          <w:b/>
        </w:rPr>
        <w:t>a</w:t>
      </w:r>
      <w:r w:rsidRPr="00277D28">
        <w:rPr>
          <w:rFonts w:hint="eastAsia"/>
          <w:b/>
        </w:rPr>
        <w:t>、支持</w:t>
      </w:r>
      <w:r w:rsidRPr="00277D28">
        <w:rPr>
          <w:rFonts w:hint="eastAsia"/>
          <w:b/>
        </w:rPr>
        <w:t>ES6</w:t>
      </w:r>
      <w:r w:rsidRPr="00277D28">
        <w:rPr>
          <w:rFonts w:hint="eastAsia"/>
          <w:b/>
        </w:rPr>
        <w:t>语言特性。</w:t>
      </w:r>
    </w:p>
    <w:p w:rsidR="00277D28" w:rsidRPr="00277D28" w:rsidRDefault="00277D28" w:rsidP="00262243">
      <w:pPr>
        <w:rPr>
          <w:b/>
        </w:rPr>
      </w:pPr>
      <w:r w:rsidRPr="00277D28">
        <w:rPr>
          <w:rFonts w:hint="eastAsia"/>
          <w:b/>
        </w:rPr>
        <w:tab/>
        <w:t>b</w:t>
      </w:r>
      <w:r w:rsidRPr="00277D28">
        <w:rPr>
          <w:rFonts w:hint="eastAsia"/>
          <w:b/>
        </w:rPr>
        <w:t>、支持</w:t>
      </w:r>
      <w:r w:rsidRPr="00277D28">
        <w:rPr>
          <w:rFonts w:hint="eastAsia"/>
          <w:b/>
        </w:rPr>
        <w:t>JSX</w:t>
      </w:r>
      <w:r w:rsidRPr="00277D28">
        <w:rPr>
          <w:rFonts w:hint="eastAsia"/>
          <w:b/>
        </w:rPr>
        <w:t>语法。</w:t>
      </w:r>
    </w:p>
    <w:p w:rsidR="00277D28" w:rsidRPr="00277D28" w:rsidRDefault="00277D28" w:rsidP="00262243">
      <w:pPr>
        <w:rPr>
          <w:b/>
        </w:rPr>
      </w:pPr>
      <w:r w:rsidRPr="00277D28">
        <w:rPr>
          <w:rFonts w:hint="eastAsia"/>
          <w:b/>
        </w:rPr>
        <w:tab/>
        <w:t>c</w:t>
      </w:r>
      <w:r w:rsidRPr="00277D28">
        <w:rPr>
          <w:rFonts w:hint="eastAsia"/>
          <w:b/>
        </w:rPr>
        <w:t>、使用</w:t>
      </w:r>
      <w:r w:rsidRPr="00277D28">
        <w:rPr>
          <w:rFonts w:hint="eastAsia"/>
          <w:b/>
        </w:rPr>
        <w:t>ESLint</w:t>
      </w:r>
      <w:r w:rsidRPr="00277D28">
        <w:rPr>
          <w:rFonts w:hint="eastAsia"/>
          <w:b/>
        </w:rPr>
        <w:t>作为代码检查工具。</w:t>
      </w:r>
    </w:p>
    <w:p w:rsidR="00277D28" w:rsidRPr="00277D28" w:rsidRDefault="00277D28" w:rsidP="00262243">
      <w:pPr>
        <w:rPr>
          <w:b/>
        </w:rPr>
      </w:pPr>
      <w:r w:rsidRPr="00277D28">
        <w:rPr>
          <w:rFonts w:hint="eastAsia"/>
          <w:b/>
        </w:rPr>
        <w:tab/>
        <w:t>d</w:t>
      </w:r>
      <w:r w:rsidRPr="00277D28">
        <w:rPr>
          <w:rFonts w:hint="eastAsia"/>
          <w:b/>
        </w:rPr>
        <w:t>、支持</w:t>
      </w:r>
      <w:r w:rsidRPr="00277D28">
        <w:rPr>
          <w:rFonts w:hint="eastAsia"/>
          <w:b/>
        </w:rPr>
        <w:t>HMR</w:t>
      </w:r>
      <w:r w:rsidRPr="00277D28">
        <w:rPr>
          <w:rFonts w:hint="eastAsia"/>
          <w:b/>
        </w:rPr>
        <w:t>热加载。</w:t>
      </w:r>
    </w:p>
    <w:p w:rsidR="00262243" w:rsidRDefault="00277D28" w:rsidP="00262243">
      <w:r>
        <w:rPr>
          <w:rFonts w:hint="eastAsia"/>
        </w:rPr>
        <w:tab/>
      </w:r>
      <w:r>
        <w:rPr>
          <w:rFonts w:hint="eastAsia"/>
        </w:rPr>
        <w:t>有了这几个优点，在下面的</w:t>
      </w:r>
      <w:r>
        <w:rPr>
          <w:rFonts w:hint="eastAsia"/>
        </w:rPr>
        <w:t>React</w:t>
      </w:r>
      <w:r>
        <w:rPr>
          <w:rFonts w:hint="eastAsia"/>
        </w:rPr>
        <w:t>开发章节中，就可以把它作为通用的开发环境了。</w:t>
      </w:r>
    </w:p>
    <w:p w:rsidR="00746D9A" w:rsidRDefault="00746D9A" w:rsidP="00262243">
      <w:pPr>
        <w:rPr>
          <w:rFonts w:ascii="微软雅黑" w:hAnsi="微软雅黑" w:cs="Arial"/>
          <w:color w:val="454545"/>
          <w:sz w:val="21"/>
          <w:szCs w:val="21"/>
        </w:rPr>
      </w:pPr>
      <w:r>
        <w:rPr>
          <w:rFonts w:hint="eastAsia"/>
        </w:rPr>
        <w:lastRenderedPageBreak/>
        <w:tab/>
      </w:r>
      <w:r>
        <w:rPr>
          <w:rFonts w:hint="eastAsia"/>
        </w:rPr>
        <w:t>其他需要安装的命令：</w:t>
      </w:r>
      <w:r>
        <w:rPr>
          <w:rFonts w:ascii="微软雅黑" w:hAnsi="微软雅黑" w:cs="Arial" w:hint="eastAsia"/>
          <w:color w:val="454545"/>
          <w:sz w:val="21"/>
          <w:szCs w:val="21"/>
        </w:rPr>
        <w:t>npm install --save babel-polyfill  //指的是“用于实现浏览器不支持原生功能的代码”以及API方法和自定义的全局方法</w:t>
      </w:r>
    </w:p>
    <w:p w:rsidR="00746D9A" w:rsidRPr="00746D9A" w:rsidRDefault="00746D9A" w:rsidP="00262243">
      <w:r>
        <w:rPr>
          <w:rFonts w:ascii="微软雅黑" w:hAnsi="微软雅黑" w:cs="Arial" w:hint="eastAsia"/>
          <w:color w:val="454545"/>
          <w:sz w:val="21"/>
          <w:szCs w:val="21"/>
        </w:rPr>
        <w:tab/>
      </w:r>
      <w:r>
        <w:rPr>
          <w:rFonts w:ascii="Consolas" w:hAnsi="Consolas" w:cs="Consolas"/>
          <w:color w:val="657B83"/>
          <w:sz w:val="18"/>
          <w:szCs w:val="18"/>
          <w:bdr w:val="none" w:sz="0" w:space="0" w:color="auto" w:frame="1"/>
        </w:rPr>
        <w:t>npm install babel-plugin-transform-object-rest-spread</w:t>
      </w:r>
      <w:r>
        <w:rPr>
          <w:rFonts w:ascii="Consolas" w:hAnsi="Consolas" w:cs="Consolas" w:hint="eastAsia"/>
          <w:color w:val="657B83"/>
          <w:sz w:val="18"/>
          <w:szCs w:val="18"/>
          <w:bdr w:val="none" w:sz="0" w:space="0" w:color="auto" w:frame="1"/>
        </w:rPr>
        <w:t xml:space="preserve"> //</w:t>
      </w:r>
      <w:r>
        <w:rPr>
          <w:rFonts w:ascii="Consolas" w:hAnsi="Consolas" w:cs="Consolas" w:hint="eastAsia"/>
          <w:color w:val="657B83"/>
          <w:sz w:val="18"/>
          <w:szCs w:val="18"/>
          <w:bdr w:val="none" w:sz="0" w:space="0" w:color="auto" w:frame="1"/>
        </w:rPr>
        <w:t>试用于展开运算符</w:t>
      </w:r>
      <w:r>
        <w:rPr>
          <w:rFonts w:ascii="微软雅黑" w:hAnsi="微软雅黑" w:cs="Arial" w:hint="eastAsia"/>
          <w:color w:val="454545"/>
          <w:sz w:val="21"/>
          <w:szCs w:val="21"/>
        </w:rPr>
        <w:tab/>
      </w:r>
    </w:p>
    <w:p w:rsidR="00746D9A" w:rsidRPr="00746D9A" w:rsidRDefault="00277D28" w:rsidP="00746D9A">
      <w:pPr>
        <w:pStyle w:val="2"/>
      </w:pPr>
      <w:r>
        <w:rPr>
          <w:rFonts w:hint="eastAsia"/>
        </w:rPr>
        <w:t>3.4</w:t>
      </w:r>
      <w:r>
        <w:rPr>
          <w:rFonts w:hint="eastAsia"/>
        </w:rPr>
        <w:t>组件</w:t>
      </w:r>
    </w:p>
    <w:p w:rsidR="00262243" w:rsidRDefault="00277D28" w:rsidP="00EA15A2">
      <w:pPr>
        <w:ind w:firstLine="720"/>
      </w:pPr>
      <w:r>
        <w:rPr>
          <w:rFonts w:hint="eastAsia"/>
        </w:rPr>
        <w:t>组件是</w:t>
      </w:r>
      <w:r>
        <w:rPr>
          <w:rFonts w:hint="eastAsia"/>
        </w:rPr>
        <w:t>React</w:t>
      </w:r>
      <w:r>
        <w:rPr>
          <w:rFonts w:hint="eastAsia"/>
        </w:rPr>
        <w:t>的基石</w:t>
      </w:r>
      <w:r w:rsidR="00EA15A2">
        <w:rPr>
          <w:rFonts w:hint="eastAsia"/>
        </w:rPr>
        <w:t>，所有的</w:t>
      </w:r>
      <w:r w:rsidR="00EA15A2">
        <w:rPr>
          <w:rFonts w:hint="eastAsia"/>
        </w:rPr>
        <w:t>React</w:t>
      </w:r>
      <w:r w:rsidR="00EA15A2">
        <w:rPr>
          <w:rFonts w:hint="eastAsia"/>
        </w:rPr>
        <w:t>应用程序都是基于组件的。</w:t>
      </w:r>
    </w:p>
    <w:p w:rsidR="00EA15A2" w:rsidRDefault="00EA15A2" w:rsidP="00262243">
      <w:r>
        <w:rPr>
          <w:rFonts w:hint="eastAsia"/>
        </w:rPr>
        <w:tab/>
      </w:r>
      <w:r>
        <w:rPr>
          <w:rFonts w:hint="eastAsia"/>
        </w:rPr>
        <w:t>在本节中我们会最终完成一个</w:t>
      </w:r>
      <w:r>
        <w:rPr>
          <w:rFonts w:hint="eastAsia"/>
        </w:rPr>
        <w:t>React</w:t>
      </w:r>
      <w:r>
        <w:rPr>
          <w:rFonts w:hint="eastAsia"/>
        </w:rPr>
        <w:t>组件的设计师，并通过这个例子慢慢展开描述各种关于</w:t>
      </w:r>
      <w:r>
        <w:rPr>
          <w:rFonts w:hint="eastAsia"/>
        </w:rPr>
        <w:t>React</w:t>
      </w:r>
      <w:r>
        <w:rPr>
          <w:rFonts w:hint="eastAsia"/>
        </w:rPr>
        <w:t>组件的概念。</w:t>
      </w:r>
    </w:p>
    <w:p w:rsidR="00EA15A2" w:rsidRDefault="00EA15A2" w:rsidP="00262243">
      <w:r>
        <w:rPr>
          <w:rFonts w:hint="eastAsia"/>
        </w:rPr>
        <w:tab/>
      </w:r>
      <w:r>
        <w:rPr>
          <w:rFonts w:hint="eastAsia"/>
        </w:rPr>
        <w:t>之前的</w:t>
      </w:r>
      <w:r>
        <w:rPr>
          <w:rFonts w:hint="eastAsia"/>
        </w:rPr>
        <w:t>React</w:t>
      </w:r>
      <w:r>
        <w:rPr>
          <w:rFonts w:hint="eastAsia"/>
        </w:rPr>
        <w:t>组件，是使用</w:t>
      </w:r>
      <w:r>
        <w:rPr>
          <w:rFonts w:hint="eastAsia"/>
        </w:rPr>
        <w:t>Eeact.createClass</w:t>
      </w:r>
      <w:r>
        <w:rPr>
          <w:rFonts w:hint="eastAsia"/>
        </w:rPr>
        <w:t>来声明的。</w:t>
      </w:r>
    </w:p>
    <w:p w:rsidR="00EA15A2" w:rsidRDefault="00EA15A2" w:rsidP="00262243">
      <w:r>
        <w:rPr>
          <w:rFonts w:hint="eastAsia"/>
        </w:rPr>
        <w:tab/>
        <w:t>var List = React.createClass({</w:t>
      </w:r>
    </w:p>
    <w:p w:rsidR="00EA15A2" w:rsidRDefault="00EA15A2" w:rsidP="00262243">
      <w:r>
        <w:rPr>
          <w:rFonts w:hint="eastAsia"/>
        </w:rPr>
        <w:tab/>
      </w:r>
      <w:r>
        <w:rPr>
          <w:rFonts w:hint="eastAsia"/>
        </w:rPr>
        <w:tab/>
        <w:t>getInitialState:function(){</w:t>
      </w:r>
    </w:p>
    <w:p w:rsidR="00EA15A2" w:rsidRDefault="00EA15A2" w:rsidP="00262243">
      <w:r>
        <w:rPr>
          <w:rFonts w:hint="eastAsia"/>
        </w:rPr>
        <w:tab/>
      </w:r>
      <w:r>
        <w:rPr>
          <w:rFonts w:hint="eastAsia"/>
        </w:rPr>
        <w:tab/>
      </w:r>
      <w:r>
        <w:rPr>
          <w:rFonts w:hint="eastAsia"/>
        </w:rPr>
        <w:tab/>
        <w:t>return [</w:t>
      </w:r>
      <w:r>
        <w:t>‘</w:t>
      </w:r>
      <w:r>
        <w:rPr>
          <w:rFonts w:hint="eastAsia"/>
        </w:rPr>
        <w:t>a</w:t>
      </w:r>
      <w:r>
        <w:t>’</w:t>
      </w:r>
      <w:r>
        <w:rPr>
          <w:rFonts w:hint="eastAsia"/>
        </w:rPr>
        <w:t>,</w:t>
      </w:r>
      <w:r>
        <w:t>’</w:t>
      </w:r>
      <w:r>
        <w:rPr>
          <w:rFonts w:hint="eastAsia"/>
        </w:rPr>
        <w:t>b</w:t>
      </w:r>
      <w:r>
        <w:t>’</w:t>
      </w:r>
      <w:r>
        <w:rPr>
          <w:rFonts w:hint="eastAsia"/>
        </w:rPr>
        <w:t>,</w:t>
      </w:r>
      <w:r>
        <w:t>’</w:t>
      </w:r>
      <w:r>
        <w:rPr>
          <w:rFonts w:hint="eastAsia"/>
        </w:rPr>
        <w:t>c</w:t>
      </w:r>
      <w:r>
        <w:t>’</w:t>
      </w:r>
      <w:r>
        <w:rPr>
          <w:rFonts w:hint="eastAsia"/>
        </w:rPr>
        <w:t>];</w:t>
      </w:r>
    </w:p>
    <w:p w:rsidR="00EA15A2" w:rsidRDefault="00EA15A2" w:rsidP="00EA15A2">
      <w:pPr>
        <w:ind w:left="720" w:firstLine="720"/>
      </w:pPr>
      <w:r>
        <w:rPr>
          <w:rFonts w:hint="eastAsia"/>
        </w:rPr>
        <w:t>},</w:t>
      </w:r>
    </w:p>
    <w:p w:rsidR="00EA15A2" w:rsidRDefault="00EA15A2" w:rsidP="00EA15A2">
      <w:pPr>
        <w:ind w:left="720" w:firstLine="720"/>
      </w:pPr>
      <w:r>
        <w:rPr>
          <w:rFonts w:hint="eastAsia"/>
        </w:rPr>
        <w:t>render:function(){</w:t>
      </w:r>
    </w:p>
    <w:p w:rsidR="00EA15A2" w:rsidRDefault="00EA15A2" w:rsidP="00EA15A2">
      <w:pPr>
        <w:ind w:left="720" w:firstLine="720"/>
      </w:pPr>
      <w:r>
        <w:rPr>
          <w:rFonts w:hint="eastAsia"/>
        </w:rPr>
        <w:tab/>
        <w:t>return (</w:t>
      </w:r>
      <w:r>
        <w:t>…</w:t>
      </w:r>
      <w:r>
        <w:rPr>
          <w:rFonts w:hint="eastAsia"/>
        </w:rPr>
        <w:t>);</w:t>
      </w:r>
    </w:p>
    <w:p w:rsidR="00EA15A2" w:rsidRDefault="00EA15A2" w:rsidP="00EA15A2">
      <w:pPr>
        <w:ind w:left="720" w:firstLine="720"/>
      </w:pPr>
      <w:r>
        <w:rPr>
          <w:rFonts w:hint="eastAsia"/>
        </w:rPr>
        <w:t>}</w:t>
      </w:r>
    </w:p>
    <w:p w:rsidR="00EA15A2" w:rsidRPr="00EA15A2" w:rsidRDefault="00EA15A2" w:rsidP="00EA15A2">
      <w:pPr>
        <w:ind w:firstLine="720"/>
      </w:pPr>
      <w:r>
        <w:rPr>
          <w:rFonts w:hint="eastAsia"/>
        </w:rPr>
        <w:t>});</w:t>
      </w:r>
    </w:p>
    <w:p w:rsidR="00262243" w:rsidRDefault="00EA15A2" w:rsidP="00262243">
      <w:r>
        <w:rPr>
          <w:rFonts w:hint="eastAsia"/>
        </w:rPr>
        <w:tab/>
      </w:r>
      <w:r>
        <w:rPr>
          <w:rFonts w:hint="eastAsia"/>
        </w:rPr>
        <w:t>第一章描述过，本书代码全都使用了</w:t>
      </w:r>
      <w:r>
        <w:rPr>
          <w:rFonts w:hint="eastAsia"/>
        </w:rPr>
        <w:t>ES6</w:t>
      </w:r>
      <w:r>
        <w:rPr>
          <w:rFonts w:hint="eastAsia"/>
        </w:rPr>
        <w:t>的写法。当然</w:t>
      </w:r>
      <w:r>
        <w:rPr>
          <w:rFonts w:hint="eastAsia"/>
        </w:rPr>
        <w:t>React</w:t>
      </w:r>
      <w:r>
        <w:rPr>
          <w:rFonts w:hint="eastAsia"/>
        </w:rPr>
        <w:t>官方也在第一时间就支持了</w:t>
      </w:r>
      <w:r>
        <w:rPr>
          <w:rFonts w:hint="eastAsia"/>
        </w:rPr>
        <w:t>ES6 class</w:t>
      </w:r>
      <w:r>
        <w:rPr>
          <w:rFonts w:hint="eastAsia"/>
        </w:rPr>
        <w:t>的方法，这种写法可读性更强，一个直观的表现就是不用写</w:t>
      </w:r>
      <w:r>
        <w:rPr>
          <w:rFonts w:hint="eastAsia"/>
        </w:rPr>
        <w:t>getInitialState</w:t>
      </w:r>
      <w:r>
        <w:rPr>
          <w:rFonts w:hint="eastAsia"/>
        </w:rPr>
        <w:t>方法了，可以直接在</w:t>
      </w:r>
      <w:r>
        <w:rPr>
          <w:rFonts w:hint="eastAsia"/>
        </w:rPr>
        <w:t>constructor</w:t>
      </w:r>
      <w:r w:rsidR="00114BD9">
        <w:rPr>
          <w:rFonts w:hint="eastAsia"/>
        </w:rPr>
        <w:t>里面定义</w:t>
      </w:r>
      <w:r w:rsidR="00114BD9">
        <w:rPr>
          <w:rFonts w:hint="eastAsia"/>
        </w:rPr>
        <w:t>this.state</w:t>
      </w:r>
      <w:r w:rsidR="00114BD9">
        <w:rPr>
          <w:rFonts w:hint="eastAsia"/>
        </w:rPr>
        <w:t>的值。所以，以后的代码全部采用这样的格式。</w:t>
      </w:r>
    </w:p>
    <w:p w:rsidR="00114BD9" w:rsidRDefault="00114BD9" w:rsidP="00262243">
      <w:r>
        <w:rPr>
          <w:rFonts w:hint="eastAsia"/>
        </w:rPr>
        <w:tab/>
        <w:t>class List extends React.Component {</w:t>
      </w:r>
    </w:p>
    <w:p w:rsidR="00114BD9" w:rsidRDefault="00114BD9" w:rsidP="00262243">
      <w:r>
        <w:rPr>
          <w:rFonts w:hint="eastAsia"/>
        </w:rPr>
        <w:tab/>
      </w:r>
      <w:r>
        <w:rPr>
          <w:rFonts w:hint="eastAsia"/>
        </w:rPr>
        <w:tab/>
        <w:t>constructor(){</w:t>
      </w:r>
    </w:p>
    <w:p w:rsidR="00114BD9" w:rsidRDefault="00114BD9" w:rsidP="00262243">
      <w:r>
        <w:rPr>
          <w:rFonts w:hint="eastAsia"/>
        </w:rPr>
        <w:tab/>
      </w:r>
      <w:r>
        <w:rPr>
          <w:rFonts w:hint="eastAsia"/>
        </w:rPr>
        <w:tab/>
      </w:r>
      <w:r>
        <w:rPr>
          <w:rFonts w:hint="eastAsia"/>
        </w:rPr>
        <w:tab/>
        <w:t>super();</w:t>
      </w:r>
    </w:p>
    <w:p w:rsidR="00114BD9" w:rsidRDefault="00114BD9" w:rsidP="00262243">
      <w:r>
        <w:rPr>
          <w:rFonts w:hint="eastAsia"/>
        </w:rPr>
        <w:tab/>
      </w:r>
      <w:r>
        <w:rPr>
          <w:rFonts w:hint="eastAsia"/>
        </w:rPr>
        <w:tab/>
      </w:r>
      <w:r>
        <w:rPr>
          <w:rFonts w:hint="eastAsia"/>
        </w:rPr>
        <w:tab/>
        <w:t>this.state = [</w:t>
      </w:r>
      <w:r>
        <w:t>‘</w:t>
      </w:r>
      <w:r>
        <w:rPr>
          <w:rFonts w:hint="eastAsia"/>
        </w:rPr>
        <w:t>a</w:t>
      </w:r>
      <w:r>
        <w:t>’</w:t>
      </w:r>
      <w:r>
        <w:rPr>
          <w:rFonts w:hint="eastAsia"/>
        </w:rPr>
        <w:t>,</w:t>
      </w:r>
      <w:r>
        <w:t>’</w:t>
      </w:r>
      <w:r>
        <w:rPr>
          <w:rFonts w:hint="eastAsia"/>
        </w:rPr>
        <w:t>b</w:t>
      </w:r>
      <w:r>
        <w:t>’</w:t>
      </w:r>
      <w:r>
        <w:rPr>
          <w:rFonts w:hint="eastAsia"/>
        </w:rPr>
        <w:t>,</w:t>
      </w:r>
      <w:r>
        <w:t>’</w:t>
      </w:r>
      <w:r>
        <w:rPr>
          <w:rFonts w:hint="eastAsia"/>
        </w:rPr>
        <w:t>c</w:t>
      </w:r>
      <w:r>
        <w:t>’</w:t>
      </w:r>
      <w:r>
        <w:rPr>
          <w:rFonts w:hint="eastAsia"/>
        </w:rPr>
        <w:t>];</w:t>
      </w:r>
    </w:p>
    <w:p w:rsidR="00114BD9" w:rsidRDefault="00114BD9" w:rsidP="00114BD9">
      <w:pPr>
        <w:ind w:left="720" w:firstLine="720"/>
      </w:pPr>
      <w:r>
        <w:rPr>
          <w:rFonts w:hint="eastAsia"/>
        </w:rPr>
        <w:t>}</w:t>
      </w:r>
    </w:p>
    <w:p w:rsidR="00114BD9" w:rsidRDefault="00114BD9" w:rsidP="00114BD9">
      <w:pPr>
        <w:ind w:left="720"/>
      </w:pPr>
      <w:r>
        <w:rPr>
          <w:rFonts w:hint="eastAsia"/>
        </w:rPr>
        <w:tab/>
        <w:t>render() {</w:t>
      </w:r>
    </w:p>
    <w:p w:rsidR="00114BD9" w:rsidRDefault="00114BD9" w:rsidP="00114BD9">
      <w:pPr>
        <w:ind w:left="720" w:firstLine="720"/>
      </w:pPr>
      <w:r>
        <w:rPr>
          <w:rFonts w:hint="eastAsia"/>
        </w:rPr>
        <w:tab/>
        <w:t>return (</w:t>
      </w:r>
      <w:r>
        <w:t>…</w:t>
      </w:r>
      <w:r>
        <w:rPr>
          <w:rFonts w:hint="eastAsia"/>
        </w:rPr>
        <w:t>);</w:t>
      </w:r>
    </w:p>
    <w:p w:rsidR="00114BD9" w:rsidRDefault="00114BD9" w:rsidP="00114BD9">
      <w:pPr>
        <w:ind w:left="720" w:firstLine="720"/>
      </w:pPr>
      <w:r>
        <w:rPr>
          <w:rFonts w:hint="eastAsia"/>
        </w:rPr>
        <w:t>}</w:t>
      </w:r>
    </w:p>
    <w:p w:rsidR="00114BD9" w:rsidRDefault="00114BD9" w:rsidP="00114BD9">
      <w:pPr>
        <w:ind w:left="720"/>
      </w:pPr>
      <w:r>
        <w:rPr>
          <w:rFonts w:hint="eastAsia"/>
        </w:rPr>
        <w:t>}</w:t>
      </w:r>
    </w:p>
    <w:p w:rsidR="00262243" w:rsidRDefault="00114BD9" w:rsidP="00262243">
      <w:r>
        <w:rPr>
          <w:rFonts w:hint="eastAsia"/>
        </w:rPr>
        <w:tab/>
      </w:r>
      <w:r>
        <w:rPr>
          <w:rFonts w:hint="eastAsia"/>
        </w:rPr>
        <w:t>现在要建立的是一个个人的页面，称为</w:t>
      </w:r>
      <w:r>
        <w:rPr>
          <w:rFonts w:hint="eastAsia"/>
        </w:rPr>
        <w:t>Profile</w:t>
      </w:r>
      <w:r>
        <w:rPr>
          <w:rFonts w:hint="eastAsia"/>
        </w:rPr>
        <w:t>。最后完成的效果如图书</w:t>
      </w:r>
      <w:r>
        <w:rPr>
          <w:rFonts w:hint="eastAsia"/>
        </w:rPr>
        <w:t>-4</w:t>
      </w:r>
      <w:r>
        <w:rPr>
          <w:rFonts w:hint="eastAsia"/>
        </w:rPr>
        <w:t>所示。</w:t>
      </w:r>
    </w:p>
    <w:p w:rsidR="00262243" w:rsidRDefault="00114BD9" w:rsidP="00114BD9">
      <w:pPr>
        <w:ind w:firstLine="720"/>
      </w:pPr>
      <w:r>
        <w:rPr>
          <w:noProof/>
        </w:rPr>
        <w:lastRenderedPageBreak/>
        <w:drawing>
          <wp:inline distT="0" distB="0" distL="0" distR="0" wp14:anchorId="1914F2CC" wp14:editId="1FE154E0">
            <wp:extent cx="3303917" cy="2563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304199" cy="2564118"/>
                    </a:xfrm>
                    <a:prstGeom prst="rect">
                      <a:avLst/>
                    </a:prstGeom>
                  </pic:spPr>
                </pic:pic>
              </a:graphicData>
            </a:graphic>
          </wp:inline>
        </w:drawing>
      </w:r>
    </w:p>
    <w:p w:rsidR="00262243" w:rsidRDefault="00114BD9" w:rsidP="00262243">
      <w:r>
        <w:rPr>
          <w:rFonts w:hint="eastAsia"/>
        </w:rPr>
        <w:tab/>
      </w:r>
      <w:r>
        <w:rPr>
          <w:rFonts w:hint="eastAsia"/>
        </w:rPr>
        <w:t>这个例子几乎涵盖了关于</w:t>
      </w:r>
      <w:r>
        <w:rPr>
          <w:rFonts w:hint="eastAsia"/>
        </w:rPr>
        <w:t>React</w:t>
      </w:r>
      <w:r>
        <w:rPr>
          <w:rFonts w:hint="eastAsia"/>
        </w:rPr>
        <w:t>的所有概念。</w:t>
      </w:r>
    </w:p>
    <w:p w:rsidR="00114BD9" w:rsidRPr="00114BD9" w:rsidRDefault="00114BD9" w:rsidP="00262243">
      <w:r>
        <w:rPr>
          <w:rFonts w:hint="eastAsia"/>
        </w:rPr>
        <w:tab/>
      </w:r>
      <w:r>
        <w:rPr>
          <w:rFonts w:hint="eastAsia"/>
        </w:rPr>
        <w:t>完整代码参考</w:t>
      </w:r>
      <w:r w:rsidRPr="00114BD9">
        <w:t>https://github.com/vikingmute/webpack-react-codes/tree/master/chapter3/part4</w:t>
      </w:r>
    </w:p>
    <w:p w:rsidR="00262243" w:rsidRDefault="00114BD9" w:rsidP="00FB70B7">
      <w:pPr>
        <w:pStyle w:val="3"/>
      </w:pPr>
      <w:r>
        <w:rPr>
          <w:rFonts w:hint="eastAsia"/>
        </w:rPr>
        <w:t xml:space="preserve">3.4.1 props </w:t>
      </w:r>
      <w:r>
        <w:rPr>
          <w:rFonts w:hint="eastAsia"/>
        </w:rPr>
        <w:t>属性</w:t>
      </w:r>
    </w:p>
    <w:p w:rsidR="00114BD9" w:rsidRDefault="00114BD9" w:rsidP="00262243">
      <w:r>
        <w:rPr>
          <w:rFonts w:hint="eastAsia"/>
        </w:rPr>
        <w:tab/>
      </w:r>
      <w:r>
        <w:rPr>
          <w:rFonts w:hint="eastAsia"/>
        </w:rPr>
        <w:t>现在来新建一个组件，称为</w:t>
      </w:r>
      <w:r>
        <w:rPr>
          <w:rFonts w:hint="eastAsia"/>
        </w:rPr>
        <w:t>Pofile.jsx</w:t>
      </w:r>
      <w:r>
        <w:rPr>
          <w:rFonts w:hint="eastAsia"/>
        </w:rPr>
        <w:t>。</w:t>
      </w:r>
    </w:p>
    <w:p w:rsidR="00262243" w:rsidRDefault="00114BD9" w:rsidP="00262243">
      <w:r>
        <w:rPr>
          <w:rFonts w:hint="eastAsia"/>
        </w:rPr>
        <w:tab/>
        <w:t>//</w:t>
      </w:r>
      <w:r w:rsidR="00FB70B7">
        <w:rPr>
          <w:rFonts w:hint="eastAsia"/>
        </w:rPr>
        <w:t>Profile.jsx</w:t>
      </w:r>
    </w:p>
    <w:p w:rsidR="00FB70B7" w:rsidRDefault="00FB70B7" w:rsidP="00262243">
      <w:r>
        <w:rPr>
          <w:rFonts w:hint="eastAsia"/>
        </w:rPr>
        <w:tab/>
        <w:t xml:space="preserve">import React from </w:t>
      </w:r>
      <w:r>
        <w:t>‘</w:t>
      </w:r>
      <w:r>
        <w:rPr>
          <w:rFonts w:hint="eastAsia"/>
        </w:rPr>
        <w:t>react</w:t>
      </w:r>
      <w:r>
        <w:t>’</w:t>
      </w:r>
      <w:r>
        <w:rPr>
          <w:rFonts w:hint="eastAsia"/>
        </w:rPr>
        <w:t>;</w:t>
      </w:r>
    </w:p>
    <w:p w:rsidR="00FB70B7" w:rsidRDefault="00FB70B7" w:rsidP="00262243">
      <w:r>
        <w:rPr>
          <w:rFonts w:hint="eastAsia"/>
        </w:rPr>
        <w:tab/>
        <w:t>export default Class Profile extends React.Component {</w:t>
      </w:r>
    </w:p>
    <w:p w:rsidR="00FB70B7" w:rsidRDefault="00FB70B7" w:rsidP="00FB70B7">
      <w:pPr>
        <w:jc w:val="both"/>
      </w:pPr>
      <w:r>
        <w:rPr>
          <w:rFonts w:hint="eastAsia"/>
        </w:rPr>
        <w:tab/>
        <w:t xml:space="preserve">//render </w:t>
      </w:r>
      <w:r>
        <w:rPr>
          <w:rFonts w:hint="eastAsia"/>
        </w:rPr>
        <w:t>是这个组件渲染的</w:t>
      </w:r>
      <w:r>
        <w:rPr>
          <w:rFonts w:hint="eastAsia"/>
        </w:rPr>
        <w:t>Vitrual DOM</w:t>
      </w:r>
      <w:r>
        <w:rPr>
          <w:rFonts w:hint="eastAsia"/>
        </w:rPr>
        <w:t>结构</w:t>
      </w:r>
    </w:p>
    <w:p w:rsidR="00FB70B7" w:rsidRDefault="00FB70B7" w:rsidP="00FB70B7">
      <w:pPr>
        <w:jc w:val="both"/>
      </w:pPr>
      <w:r>
        <w:rPr>
          <w:rFonts w:hint="eastAsia"/>
        </w:rPr>
        <w:tab/>
      </w:r>
      <w:r>
        <w:rPr>
          <w:rFonts w:hint="eastAsia"/>
        </w:rPr>
        <w:tab/>
        <w:t>render(){</w:t>
      </w:r>
    </w:p>
    <w:p w:rsidR="00FB70B7" w:rsidRDefault="00FB70B7" w:rsidP="00FB70B7">
      <w:pPr>
        <w:jc w:val="both"/>
      </w:pPr>
      <w:r>
        <w:rPr>
          <w:rFonts w:hint="eastAsia"/>
        </w:rPr>
        <w:tab/>
      </w:r>
      <w:r>
        <w:rPr>
          <w:rFonts w:hint="eastAsia"/>
        </w:rPr>
        <w:tab/>
      </w:r>
      <w:r>
        <w:rPr>
          <w:rFonts w:hint="eastAsia"/>
        </w:rPr>
        <w:tab/>
        <w:t>return(</w:t>
      </w:r>
    </w:p>
    <w:p w:rsidR="00FB70B7" w:rsidRDefault="00FB70B7" w:rsidP="00FB70B7">
      <w:pPr>
        <w:jc w:val="both"/>
      </w:pPr>
      <w:r>
        <w:rPr>
          <w:rFonts w:hint="eastAsia"/>
        </w:rPr>
        <w:tab/>
      </w:r>
      <w:r>
        <w:rPr>
          <w:rFonts w:hint="eastAsia"/>
        </w:rPr>
        <w:tab/>
      </w:r>
      <w:r>
        <w:rPr>
          <w:rFonts w:hint="eastAsia"/>
        </w:rPr>
        <w:tab/>
      </w:r>
      <w:r>
        <w:rPr>
          <w:rFonts w:hint="eastAsia"/>
        </w:rPr>
        <w:tab/>
        <w:t>&lt;div className=</w:t>
      </w:r>
      <w:r>
        <w:t>”</w:t>
      </w:r>
      <w:r>
        <w:rPr>
          <w:rFonts w:hint="eastAsia"/>
        </w:rPr>
        <w:t>profile-component</w:t>
      </w:r>
      <w:r>
        <w:t>”</w:t>
      </w:r>
      <w:r>
        <w:rPr>
          <w:rFonts w:hint="eastAsia"/>
        </w:rPr>
        <w:t>&gt;</w:t>
      </w:r>
    </w:p>
    <w:p w:rsidR="00FB70B7" w:rsidRDefault="00FB70B7" w:rsidP="00FB70B7">
      <w:pPr>
        <w:jc w:val="both"/>
      </w:pPr>
      <w:r>
        <w:rPr>
          <w:rFonts w:hint="eastAsia"/>
        </w:rPr>
        <w:tab/>
      </w:r>
      <w:r>
        <w:rPr>
          <w:rFonts w:hint="eastAsia"/>
        </w:rPr>
        <w:tab/>
      </w:r>
      <w:r>
        <w:rPr>
          <w:rFonts w:hint="eastAsia"/>
        </w:rPr>
        <w:tab/>
      </w:r>
      <w:r>
        <w:rPr>
          <w:rFonts w:hint="eastAsia"/>
        </w:rPr>
        <w:tab/>
      </w:r>
      <w:r>
        <w:rPr>
          <w:rFonts w:hint="eastAsia"/>
        </w:rPr>
        <w:tab/>
        <w:t>{/*this.props</w:t>
      </w:r>
      <w:r>
        <w:rPr>
          <w:rFonts w:hint="eastAsia"/>
        </w:rPr>
        <w:t>就是传入的属性</w:t>
      </w:r>
      <w:r>
        <w:rPr>
          <w:rFonts w:hint="eastAsia"/>
        </w:rPr>
        <w:t>*/}</w:t>
      </w:r>
    </w:p>
    <w:p w:rsidR="00FB70B7" w:rsidRDefault="00FB70B7" w:rsidP="00FB70B7">
      <w:pPr>
        <w:jc w:val="both"/>
      </w:pPr>
      <w:r>
        <w:rPr>
          <w:rFonts w:hint="eastAsia"/>
        </w:rPr>
        <w:tab/>
      </w:r>
      <w:r>
        <w:rPr>
          <w:rFonts w:hint="eastAsia"/>
        </w:rPr>
        <w:tab/>
      </w:r>
      <w:r>
        <w:rPr>
          <w:rFonts w:hint="eastAsia"/>
        </w:rPr>
        <w:tab/>
      </w:r>
      <w:r>
        <w:rPr>
          <w:rFonts w:hint="eastAsia"/>
        </w:rPr>
        <w:tab/>
      </w:r>
      <w:r>
        <w:rPr>
          <w:rFonts w:hint="eastAsia"/>
        </w:rPr>
        <w:tab/>
        <w:t>&lt;h1&gt;</w:t>
      </w:r>
      <w:r>
        <w:rPr>
          <w:rFonts w:hint="eastAsia"/>
        </w:rPr>
        <w:t>我的名字叫</w:t>
      </w:r>
      <w:r>
        <w:rPr>
          <w:rFonts w:hint="eastAsia"/>
        </w:rPr>
        <w:t>{this.props.name}&lt;/h1&gt;</w:t>
      </w:r>
    </w:p>
    <w:p w:rsidR="00FB70B7" w:rsidRDefault="00FB70B7" w:rsidP="00FB70B7">
      <w:pPr>
        <w:jc w:val="both"/>
      </w:pPr>
      <w:r>
        <w:rPr>
          <w:rFonts w:hint="eastAsia"/>
        </w:rPr>
        <w:tab/>
      </w:r>
      <w:r>
        <w:rPr>
          <w:rFonts w:hint="eastAsia"/>
        </w:rPr>
        <w:tab/>
      </w:r>
      <w:r>
        <w:rPr>
          <w:rFonts w:hint="eastAsia"/>
        </w:rPr>
        <w:tab/>
      </w:r>
      <w:r>
        <w:rPr>
          <w:rFonts w:hint="eastAsia"/>
        </w:rPr>
        <w:tab/>
      </w:r>
      <w:r>
        <w:rPr>
          <w:rFonts w:hint="eastAsia"/>
        </w:rPr>
        <w:tab/>
        <w:t>&lt;h2&gt;</w:t>
      </w:r>
      <w:r>
        <w:rPr>
          <w:rFonts w:hint="eastAsia"/>
        </w:rPr>
        <w:t>我今年</w:t>
      </w:r>
      <w:r>
        <w:rPr>
          <w:rFonts w:hint="eastAsia"/>
        </w:rPr>
        <w:t>{this.props.age}</w:t>
      </w:r>
      <w:r>
        <w:rPr>
          <w:rFonts w:hint="eastAsia"/>
        </w:rPr>
        <w:t>岁</w:t>
      </w:r>
      <w:r>
        <w:rPr>
          <w:rFonts w:hint="eastAsia"/>
        </w:rPr>
        <w:t>&lt;/h2&gt;</w:t>
      </w:r>
    </w:p>
    <w:p w:rsidR="00FB70B7" w:rsidRDefault="00FB70B7" w:rsidP="00FB70B7">
      <w:pPr>
        <w:jc w:val="both"/>
      </w:pPr>
      <w:r>
        <w:rPr>
          <w:rFonts w:hint="eastAsia"/>
        </w:rPr>
        <w:tab/>
      </w:r>
      <w:r>
        <w:rPr>
          <w:rFonts w:hint="eastAsia"/>
        </w:rPr>
        <w:tab/>
      </w:r>
      <w:r>
        <w:rPr>
          <w:rFonts w:hint="eastAsia"/>
        </w:rPr>
        <w:tab/>
      </w:r>
      <w:r>
        <w:rPr>
          <w:rFonts w:hint="eastAsia"/>
        </w:rPr>
        <w:tab/>
        <w:t>&lt;/div&gt;</w:t>
      </w:r>
    </w:p>
    <w:p w:rsidR="00FB70B7" w:rsidRDefault="00FB70B7" w:rsidP="00FB70B7">
      <w:pPr>
        <w:ind w:left="1440" w:firstLine="720"/>
        <w:jc w:val="both"/>
      </w:pPr>
      <w:r>
        <w:rPr>
          <w:rFonts w:hint="eastAsia"/>
        </w:rPr>
        <w:t>)</w:t>
      </w:r>
    </w:p>
    <w:p w:rsidR="00FB70B7" w:rsidRDefault="00FB70B7" w:rsidP="00FB70B7">
      <w:pPr>
        <w:ind w:left="720" w:firstLine="720"/>
        <w:jc w:val="both"/>
      </w:pPr>
      <w:r>
        <w:rPr>
          <w:rFonts w:hint="eastAsia"/>
        </w:rPr>
        <w:t>}</w:t>
      </w:r>
    </w:p>
    <w:p w:rsidR="00FB70B7" w:rsidRDefault="00FB70B7" w:rsidP="00FB70B7">
      <w:pPr>
        <w:ind w:firstLine="720"/>
      </w:pPr>
      <w:r>
        <w:rPr>
          <w:rFonts w:hint="eastAsia"/>
        </w:rPr>
        <w:t>}</w:t>
      </w:r>
    </w:p>
    <w:p w:rsidR="00262243" w:rsidRDefault="00FB70B7" w:rsidP="00262243">
      <w:r>
        <w:rPr>
          <w:rFonts w:hint="eastAsia"/>
        </w:rPr>
        <w:tab/>
      </w:r>
      <w:r>
        <w:rPr>
          <w:rFonts w:hint="eastAsia"/>
        </w:rPr>
        <w:t>它只是简单地输出了一个标题，</w:t>
      </w:r>
      <w:r>
        <w:rPr>
          <w:rFonts w:hint="eastAsia"/>
        </w:rPr>
        <w:t>3.2.2</w:t>
      </w:r>
      <w:r>
        <w:rPr>
          <w:rFonts w:hint="eastAsia"/>
        </w:rPr>
        <w:t>节讲到</w:t>
      </w:r>
      <w:r>
        <w:rPr>
          <w:rFonts w:hint="eastAsia"/>
        </w:rPr>
        <w:t>JSX</w:t>
      </w:r>
      <w:r>
        <w:rPr>
          <w:rFonts w:hint="eastAsia"/>
        </w:rPr>
        <w:t>直接引入</w:t>
      </w:r>
      <w:r>
        <w:rPr>
          <w:rFonts w:hint="eastAsia"/>
        </w:rPr>
        <w:t>HTML</w:t>
      </w:r>
      <w:r>
        <w:rPr>
          <w:rFonts w:hint="eastAsia"/>
        </w:rPr>
        <w:t>标签也能完成相同的效果。</w:t>
      </w:r>
    </w:p>
    <w:p w:rsidR="00262243" w:rsidRDefault="00FB70B7" w:rsidP="00262243">
      <w:r>
        <w:rPr>
          <w:rFonts w:hint="eastAsia"/>
        </w:rPr>
        <w:tab/>
        <w:t>let profile = &lt;div className=</w:t>
      </w:r>
      <w:r>
        <w:t>”</w:t>
      </w:r>
      <w:r>
        <w:rPr>
          <w:rFonts w:hint="eastAsia"/>
        </w:rPr>
        <w:t>profile-component</w:t>
      </w:r>
      <w:r>
        <w:t>”</w:t>
      </w:r>
      <w:r>
        <w:rPr>
          <w:rFonts w:hint="eastAsia"/>
        </w:rPr>
        <w:t>&gt;</w:t>
      </w:r>
    </w:p>
    <w:p w:rsidR="002F7429" w:rsidRDefault="002F7429" w:rsidP="00262243">
      <w:r>
        <w:rPr>
          <w:rFonts w:hint="eastAsia"/>
        </w:rPr>
        <w:lastRenderedPageBreak/>
        <w:tab/>
      </w:r>
      <w:r>
        <w:rPr>
          <w:rFonts w:hint="eastAsia"/>
        </w:rPr>
        <w:tab/>
      </w:r>
      <w:r>
        <w:rPr>
          <w:rFonts w:hint="eastAsia"/>
        </w:rPr>
        <w:tab/>
        <w:t>&lt;h1&gt;</w:t>
      </w:r>
      <w:r>
        <w:rPr>
          <w:rFonts w:hint="eastAsia"/>
        </w:rPr>
        <w:t>我的名字叫</w:t>
      </w:r>
      <w:r>
        <w:rPr>
          <w:rFonts w:hint="eastAsia"/>
        </w:rPr>
        <w:t>viking&lt;/h1&gt;</w:t>
      </w:r>
    </w:p>
    <w:p w:rsidR="002F7429" w:rsidRPr="002F7429" w:rsidRDefault="002F7429" w:rsidP="002F7429">
      <w:pPr>
        <w:ind w:left="720" w:firstLine="720"/>
      </w:pPr>
      <w:r>
        <w:rPr>
          <w:rFonts w:hint="eastAsia"/>
        </w:rPr>
        <w:tab/>
        <w:t>&lt;h2&gt;</w:t>
      </w:r>
      <w:r>
        <w:rPr>
          <w:rFonts w:hint="eastAsia"/>
        </w:rPr>
        <w:t>我今年</w:t>
      </w:r>
      <w:r>
        <w:rPr>
          <w:rFonts w:hint="eastAsia"/>
        </w:rPr>
        <w:t>20</w:t>
      </w:r>
      <w:r>
        <w:rPr>
          <w:rFonts w:hint="eastAsia"/>
        </w:rPr>
        <w:t>岁</w:t>
      </w:r>
      <w:r>
        <w:rPr>
          <w:rFonts w:hint="eastAsia"/>
        </w:rPr>
        <w:t>&lt;/h2&gt;</w:t>
      </w:r>
    </w:p>
    <w:p w:rsidR="002F7429" w:rsidRDefault="002F7429" w:rsidP="002F7429">
      <w:pPr>
        <w:ind w:left="720" w:firstLine="720"/>
      </w:pPr>
      <w:r>
        <w:rPr>
          <w:rFonts w:hint="eastAsia"/>
        </w:rPr>
        <w:t>&lt;/div&gt;</w:t>
      </w:r>
    </w:p>
    <w:p w:rsidR="00262243" w:rsidRDefault="002F7429" w:rsidP="00262243">
      <w:r>
        <w:rPr>
          <w:rFonts w:hint="eastAsia"/>
        </w:rPr>
        <w:tab/>
      </w:r>
      <w:r>
        <w:rPr>
          <w:rFonts w:hint="eastAsia"/>
        </w:rPr>
        <w:t>有了组件以后，可以使用</w:t>
      </w:r>
      <w:r>
        <w:rPr>
          <w:rFonts w:hint="eastAsia"/>
        </w:rPr>
        <w:t>React</w:t>
      </w:r>
      <w:r>
        <w:rPr>
          <w:rFonts w:hint="eastAsia"/>
        </w:rPr>
        <w:t>提供的另外一个库</w:t>
      </w:r>
      <w:r>
        <w:rPr>
          <w:rFonts w:hint="eastAsia"/>
        </w:rPr>
        <w:t>ReactDOM</w:t>
      </w:r>
      <w:r>
        <w:rPr>
          <w:rFonts w:hint="eastAsia"/>
        </w:rPr>
        <w:t>把这个组件挂载到</w:t>
      </w:r>
      <w:r>
        <w:rPr>
          <w:rFonts w:hint="eastAsia"/>
        </w:rPr>
        <w:t>DOM</w:t>
      </w:r>
      <w:r>
        <w:rPr>
          <w:rFonts w:hint="eastAsia"/>
        </w:rPr>
        <w:t>节点上。</w:t>
      </w:r>
    </w:p>
    <w:p w:rsidR="002F7429" w:rsidRDefault="002F7429" w:rsidP="00262243">
      <w:r>
        <w:rPr>
          <w:rFonts w:hint="eastAsia"/>
        </w:rPr>
        <w:tab/>
        <w:t>//app.jsx</w:t>
      </w:r>
    </w:p>
    <w:p w:rsidR="002F7429" w:rsidRDefault="002F7429" w:rsidP="00262243">
      <w:r>
        <w:rPr>
          <w:rFonts w:hint="eastAsia"/>
        </w:rPr>
        <w:tab/>
        <w:t>import {</w:t>
      </w:r>
      <w:r w:rsidR="00AE5644">
        <w:rPr>
          <w:rFonts w:hint="eastAsia"/>
        </w:rPr>
        <w:t xml:space="preserve"> render </w:t>
      </w:r>
      <w:r>
        <w:rPr>
          <w:rFonts w:hint="eastAsia"/>
        </w:rPr>
        <w:t>}</w:t>
      </w:r>
      <w:r w:rsidR="00AE5644">
        <w:rPr>
          <w:rFonts w:hint="eastAsia"/>
        </w:rPr>
        <w:t xml:space="preserve"> from </w:t>
      </w:r>
      <w:r w:rsidR="00AE5644">
        <w:t>‘</w:t>
      </w:r>
      <w:r w:rsidR="00AE5644">
        <w:rPr>
          <w:rFonts w:hint="eastAsia"/>
        </w:rPr>
        <w:t>react-dom</w:t>
      </w:r>
      <w:r w:rsidR="00AE5644">
        <w:t>’</w:t>
      </w:r>
      <w:r w:rsidR="00AE5644">
        <w:rPr>
          <w:rFonts w:hint="eastAsia"/>
        </w:rPr>
        <w:t>;</w:t>
      </w:r>
    </w:p>
    <w:p w:rsidR="00AE5644" w:rsidRDefault="00AE5644" w:rsidP="00262243">
      <w:r>
        <w:rPr>
          <w:rFonts w:hint="eastAsia"/>
        </w:rPr>
        <w:tab/>
        <w:t xml:space="preserve">import Profile from </w:t>
      </w:r>
      <w:r>
        <w:t>‘</w:t>
      </w:r>
      <w:r>
        <w:rPr>
          <w:rFonts w:hint="eastAsia"/>
        </w:rPr>
        <w:t>./profile</w:t>
      </w:r>
      <w:r>
        <w:t>’</w:t>
      </w:r>
      <w:r>
        <w:rPr>
          <w:rFonts w:hint="eastAsia"/>
        </w:rPr>
        <w:t>;</w:t>
      </w:r>
    </w:p>
    <w:p w:rsidR="00AE5644" w:rsidRDefault="00AE5644" w:rsidP="00262243">
      <w:r>
        <w:rPr>
          <w:rFonts w:hint="eastAsia"/>
        </w:rPr>
        <w:tab/>
        <w:t>render(&lt;Profile name=</w:t>
      </w:r>
      <w:r>
        <w:t>”</w:t>
      </w:r>
      <w:r>
        <w:rPr>
          <w:rFonts w:hint="eastAsia"/>
        </w:rPr>
        <w:t>viking</w:t>
      </w:r>
      <w:r>
        <w:t>”</w:t>
      </w:r>
      <w:r>
        <w:rPr>
          <w:rFonts w:hint="eastAsia"/>
        </w:rPr>
        <w:t xml:space="preserve"> age=20 /&gt;,document.getElementById(</w:t>
      </w:r>
      <w:r>
        <w:t>‘</w:t>
      </w:r>
      <w:r>
        <w:rPr>
          <w:rFonts w:hint="eastAsia"/>
        </w:rPr>
        <w:t>container</w:t>
      </w:r>
      <w:r>
        <w:t>’</w:t>
      </w:r>
      <w:r>
        <w:rPr>
          <w:rFonts w:hint="eastAsia"/>
        </w:rPr>
        <w:t>));</w:t>
      </w:r>
    </w:p>
    <w:p w:rsidR="00AE5644" w:rsidRDefault="00AE5644" w:rsidP="00262243">
      <w:r>
        <w:rPr>
          <w:rFonts w:hint="eastAsia"/>
        </w:rPr>
        <w:tab/>
      </w:r>
      <w:r w:rsidR="00C3415B">
        <w:rPr>
          <w:rFonts w:hint="eastAsia"/>
        </w:rPr>
        <w:t>//</w:t>
      </w:r>
      <w:r w:rsidR="00C3415B">
        <w:rPr>
          <w:rFonts w:hint="eastAsia"/>
        </w:rPr>
        <w:t>或者可以使用“</w:t>
      </w:r>
      <w:r w:rsidR="00C3415B">
        <w:t>…</w:t>
      </w:r>
      <w:r w:rsidR="00C3415B">
        <w:rPr>
          <w:rFonts w:hint="eastAsia"/>
        </w:rPr>
        <w:t>”属性扩展</w:t>
      </w:r>
    </w:p>
    <w:p w:rsidR="00C3415B" w:rsidRDefault="00C3415B" w:rsidP="00262243">
      <w:r>
        <w:rPr>
          <w:rFonts w:hint="eastAsia"/>
        </w:rPr>
        <w:tab/>
        <w:t>const props = {</w:t>
      </w:r>
    </w:p>
    <w:p w:rsidR="00C3415B" w:rsidRDefault="00C3415B" w:rsidP="00C3415B">
      <w:pPr>
        <w:ind w:firstLine="720"/>
      </w:pPr>
      <w:r>
        <w:rPr>
          <w:rFonts w:hint="eastAsia"/>
        </w:rPr>
        <w:tab/>
        <w:t>name:</w:t>
      </w:r>
      <w:r>
        <w:t>’</w:t>
      </w:r>
      <w:r>
        <w:rPr>
          <w:rFonts w:hint="eastAsia"/>
        </w:rPr>
        <w:t>viking</w:t>
      </w:r>
      <w:r>
        <w:t>’</w:t>
      </w:r>
      <w:r>
        <w:rPr>
          <w:rFonts w:hint="eastAsia"/>
        </w:rPr>
        <w:t>,</w:t>
      </w:r>
    </w:p>
    <w:p w:rsidR="00C3415B" w:rsidRDefault="00C3415B" w:rsidP="00C3415B">
      <w:pPr>
        <w:ind w:firstLine="720"/>
      </w:pPr>
      <w:r>
        <w:rPr>
          <w:rFonts w:hint="eastAsia"/>
        </w:rPr>
        <w:tab/>
        <w:t>age:20</w:t>
      </w:r>
    </w:p>
    <w:p w:rsidR="00C3415B" w:rsidRDefault="00C3415B" w:rsidP="00C3415B">
      <w:pPr>
        <w:ind w:firstLine="720"/>
      </w:pPr>
      <w:r>
        <w:rPr>
          <w:rFonts w:hint="eastAsia"/>
        </w:rPr>
        <w:t>};</w:t>
      </w:r>
    </w:p>
    <w:p w:rsidR="00C3415B" w:rsidRPr="002F7429" w:rsidRDefault="00C3415B" w:rsidP="00C3415B">
      <w:pPr>
        <w:ind w:firstLine="720"/>
      </w:pPr>
      <w:r>
        <w:rPr>
          <w:rFonts w:hint="eastAsia"/>
        </w:rPr>
        <w:t>render(&lt;Profile {</w:t>
      </w:r>
      <w:r>
        <w:t>…</w:t>
      </w:r>
      <w:r>
        <w:rPr>
          <w:rFonts w:hint="eastAsia"/>
        </w:rPr>
        <w:t>props} /&gt;,document.getElementById(</w:t>
      </w:r>
      <w:r>
        <w:t>‘</w:t>
      </w:r>
      <w:r>
        <w:rPr>
          <w:rFonts w:hint="eastAsia"/>
        </w:rPr>
        <w:t>container</w:t>
      </w:r>
      <w:r>
        <w:t>’</w:t>
      </w:r>
      <w:r>
        <w:rPr>
          <w:rFonts w:hint="eastAsia"/>
        </w:rPr>
        <w:t>));</w:t>
      </w:r>
    </w:p>
    <w:p w:rsidR="00262243" w:rsidRDefault="00C3415B" w:rsidP="00262243">
      <w:r>
        <w:rPr>
          <w:rFonts w:hint="eastAsia"/>
        </w:rPr>
        <w:tab/>
        <w:t>p</w:t>
      </w:r>
      <w:r>
        <w:rPr>
          <w:rFonts w:hint="eastAsia"/>
        </w:rPr>
        <w:t>实现后的截图如图书</w:t>
      </w:r>
      <w:r>
        <w:rPr>
          <w:rFonts w:hint="eastAsia"/>
        </w:rPr>
        <w:t>-5</w:t>
      </w:r>
      <w:r>
        <w:rPr>
          <w:rFonts w:hint="eastAsia"/>
        </w:rPr>
        <w:t>所示。</w:t>
      </w:r>
    </w:p>
    <w:p w:rsidR="00C3415B" w:rsidRPr="00C3415B" w:rsidRDefault="00C3415B" w:rsidP="00262243">
      <w:r>
        <w:rPr>
          <w:rFonts w:hint="eastAsia"/>
        </w:rPr>
        <w:tab/>
      </w:r>
      <w:r>
        <w:rPr>
          <w:rFonts w:hint="eastAsia"/>
        </w:rPr>
        <w:tab/>
      </w:r>
      <w:r>
        <w:rPr>
          <w:noProof/>
        </w:rPr>
        <w:drawing>
          <wp:inline distT="0" distB="0" distL="0" distR="0" wp14:anchorId="25A438A1" wp14:editId="076DB7E2">
            <wp:extent cx="2714625" cy="1238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714625" cy="1238250"/>
                    </a:xfrm>
                    <a:prstGeom prst="rect">
                      <a:avLst/>
                    </a:prstGeom>
                  </pic:spPr>
                </pic:pic>
              </a:graphicData>
            </a:graphic>
          </wp:inline>
        </w:drawing>
      </w:r>
    </w:p>
    <w:p w:rsidR="00262243" w:rsidRDefault="00C3415B" w:rsidP="00262243">
      <w:r>
        <w:rPr>
          <w:rFonts w:hint="eastAsia"/>
        </w:rPr>
        <w:tab/>
      </w:r>
      <w:r>
        <w:rPr>
          <w:rFonts w:hint="eastAsia"/>
        </w:rPr>
        <w:t>在</w:t>
      </w:r>
      <w:r>
        <w:rPr>
          <w:rFonts w:hint="eastAsia"/>
        </w:rPr>
        <w:t>JSX</w:t>
      </w:r>
      <w:r>
        <w:rPr>
          <w:rFonts w:hint="eastAsia"/>
        </w:rPr>
        <w:t>一节中已经提到过</w:t>
      </w:r>
      <w:r>
        <w:rPr>
          <w:rFonts w:hint="eastAsia"/>
        </w:rPr>
        <w:t>props</w:t>
      </w:r>
      <w:r>
        <w:rPr>
          <w:rFonts w:hint="eastAsia"/>
        </w:rPr>
        <w:t>就是传入组件的属性，由外部的</w:t>
      </w:r>
      <w:r>
        <w:rPr>
          <w:rFonts w:hint="eastAsia"/>
        </w:rPr>
        <w:t>JSX</w:t>
      </w:r>
      <w:r>
        <w:rPr>
          <w:rFonts w:hint="eastAsia"/>
        </w:rPr>
        <w:t>传入，在组件内部可以通过</w:t>
      </w:r>
      <w:r>
        <w:rPr>
          <w:rFonts w:hint="eastAsia"/>
        </w:rPr>
        <w:t>this.props</w:t>
      </w:r>
      <w:r>
        <w:rPr>
          <w:rFonts w:hint="eastAsia"/>
        </w:rPr>
        <w:t>来访问。在上面的例子中，</w:t>
      </w:r>
      <w:r>
        <w:rPr>
          <w:rFonts w:hint="eastAsia"/>
        </w:rPr>
        <w:t>name</w:t>
      </w:r>
      <w:r>
        <w:rPr>
          <w:rFonts w:hint="eastAsia"/>
        </w:rPr>
        <w:t>、</w:t>
      </w:r>
      <w:r>
        <w:rPr>
          <w:rFonts w:hint="eastAsia"/>
        </w:rPr>
        <w:t>age</w:t>
      </w:r>
      <w:r>
        <w:rPr>
          <w:rFonts w:hint="eastAsia"/>
        </w:rPr>
        <w:t>就是传入的属性，传入多个属性时可以使用“</w:t>
      </w:r>
      <w:r>
        <w:t>…</w:t>
      </w:r>
      <w:r>
        <w:rPr>
          <w:rFonts w:hint="eastAsia"/>
        </w:rPr>
        <w:t>”属性扩展。</w:t>
      </w:r>
    </w:p>
    <w:p w:rsidR="00C3415B" w:rsidRDefault="00C3415B" w:rsidP="00262243">
      <w:r>
        <w:rPr>
          <w:rFonts w:hint="eastAsia"/>
        </w:rPr>
        <w:tab/>
      </w:r>
      <w:r>
        <w:rPr>
          <w:rFonts w:hint="eastAsia"/>
        </w:rPr>
        <w:t>下面来验证组件的属性。</w:t>
      </w:r>
    </w:p>
    <w:p w:rsidR="00C3415B" w:rsidRDefault="00C3415B" w:rsidP="00262243">
      <w:r>
        <w:rPr>
          <w:rFonts w:hint="eastAsia"/>
        </w:rPr>
        <w:tab/>
      </w:r>
      <w:r>
        <w:rPr>
          <w:rFonts w:hint="eastAsia"/>
        </w:rPr>
        <w:t>当程序结构变得越来越复杂的时候，组件的复杂程度也会成倍地提高，所以一项很重要的工作就是验证</w:t>
      </w:r>
      <w:r w:rsidR="0000333C">
        <w:rPr>
          <w:rFonts w:hint="eastAsia"/>
        </w:rPr>
        <w:t>组件传入的属性。比如说上面组件的</w:t>
      </w:r>
      <w:r w:rsidR="0000333C">
        <w:rPr>
          <w:rFonts w:hint="eastAsia"/>
        </w:rPr>
        <w:t>age</w:t>
      </w:r>
      <w:r w:rsidR="0000333C">
        <w:rPr>
          <w:rFonts w:hint="eastAsia"/>
        </w:rPr>
        <w:t>属性，应该传入数字类型，那么如果传入一个数组，肯定就会出现问题，所以</w:t>
      </w:r>
      <w:r w:rsidR="0000333C">
        <w:rPr>
          <w:rFonts w:hint="eastAsia"/>
        </w:rPr>
        <w:t>React</w:t>
      </w:r>
      <w:r w:rsidR="0000333C">
        <w:rPr>
          <w:rFonts w:hint="eastAsia"/>
        </w:rPr>
        <w:t>可以让用户定义组件属性的变量类型。</w:t>
      </w:r>
    </w:p>
    <w:p w:rsidR="0000333C" w:rsidRDefault="0000333C" w:rsidP="00262243">
      <w:r>
        <w:rPr>
          <w:rFonts w:hint="eastAsia"/>
        </w:rPr>
        <w:tab/>
        <w:t xml:space="preserve">import { PropTypes } from </w:t>
      </w:r>
      <w:r>
        <w:t>‘</w:t>
      </w:r>
      <w:r>
        <w:rPr>
          <w:rFonts w:hint="eastAsia"/>
        </w:rPr>
        <w:t>react</w:t>
      </w:r>
      <w:r>
        <w:t>’</w:t>
      </w:r>
      <w:r>
        <w:rPr>
          <w:rFonts w:hint="eastAsia"/>
        </w:rPr>
        <w:t>;</w:t>
      </w:r>
    </w:p>
    <w:p w:rsidR="0000333C" w:rsidRDefault="0000333C" w:rsidP="00262243">
      <w:r>
        <w:rPr>
          <w:rFonts w:hint="eastAsia"/>
        </w:rPr>
        <w:tab/>
        <w:t xml:space="preserve">const = </w:t>
      </w:r>
      <w:r>
        <w:rPr>
          <w:rFonts w:hint="eastAsia"/>
        </w:rPr>
        <w:t>｛</w:t>
      </w:r>
    </w:p>
    <w:p w:rsidR="0000333C" w:rsidRDefault="0000333C" w:rsidP="00262243">
      <w:r>
        <w:rPr>
          <w:rFonts w:hint="eastAsia"/>
        </w:rPr>
        <w:tab/>
      </w:r>
      <w:r>
        <w:rPr>
          <w:rFonts w:hint="eastAsia"/>
        </w:rPr>
        <w:tab/>
        <w:t>//</w:t>
      </w:r>
      <w:r>
        <w:rPr>
          <w:rFonts w:hint="eastAsia"/>
        </w:rPr>
        <w:t>验证不同类型的</w:t>
      </w:r>
      <w:r>
        <w:rPr>
          <w:rFonts w:hint="eastAsia"/>
        </w:rPr>
        <w:t>JavaScript</w:t>
      </w:r>
      <w:r>
        <w:rPr>
          <w:rFonts w:hint="eastAsia"/>
        </w:rPr>
        <w:t>变量</w:t>
      </w:r>
    </w:p>
    <w:p w:rsidR="0000333C" w:rsidRDefault="0000333C" w:rsidP="00262243">
      <w:r>
        <w:rPr>
          <w:rFonts w:hint="eastAsia"/>
        </w:rPr>
        <w:tab/>
      </w:r>
      <w:r>
        <w:rPr>
          <w:rFonts w:hint="eastAsia"/>
        </w:rPr>
        <w:tab/>
        <w:t>optionalArray:PropTypes.array,</w:t>
      </w:r>
    </w:p>
    <w:p w:rsidR="0000333C" w:rsidRDefault="0000333C" w:rsidP="00262243">
      <w:r>
        <w:rPr>
          <w:rFonts w:hint="eastAsia"/>
        </w:rPr>
        <w:tab/>
      </w:r>
      <w:r w:rsidR="00993CA8">
        <w:rPr>
          <w:rFonts w:hint="eastAsia"/>
        </w:rPr>
        <w:tab/>
        <w:t>optionalBool:PropTypes.bool,</w:t>
      </w:r>
    </w:p>
    <w:p w:rsidR="00993CA8" w:rsidRDefault="00993CA8" w:rsidP="00262243">
      <w:r>
        <w:rPr>
          <w:rFonts w:hint="eastAsia"/>
        </w:rPr>
        <w:lastRenderedPageBreak/>
        <w:tab/>
      </w:r>
      <w:r>
        <w:rPr>
          <w:rFonts w:hint="eastAsia"/>
        </w:rPr>
        <w:tab/>
        <w:t>optionalFunc:PropTypes.func,</w:t>
      </w:r>
    </w:p>
    <w:p w:rsidR="00993CA8" w:rsidRDefault="00993CA8" w:rsidP="00262243">
      <w:r>
        <w:rPr>
          <w:rFonts w:hint="eastAsia"/>
        </w:rPr>
        <w:tab/>
      </w:r>
      <w:r>
        <w:rPr>
          <w:rFonts w:hint="eastAsia"/>
        </w:rPr>
        <w:tab/>
        <w:t>optionalNumber:PropTypes.number,</w:t>
      </w:r>
    </w:p>
    <w:p w:rsidR="0000333C" w:rsidRDefault="00993CA8" w:rsidP="00262243">
      <w:r>
        <w:rPr>
          <w:rFonts w:hint="eastAsia"/>
        </w:rPr>
        <w:tab/>
      </w:r>
      <w:r>
        <w:rPr>
          <w:rFonts w:hint="eastAsia"/>
        </w:rPr>
        <w:tab/>
        <w:t>optionalObject:PropTypes.object,</w:t>
      </w:r>
    </w:p>
    <w:p w:rsidR="0000333C" w:rsidRDefault="00993CA8" w:rsidP="00262243">
      <w:r>
        <w:rPr>
          <w:rFonts w:hint="eastAsia"/>
        </w:rPr>
        <w:tab/>
      </w:r>
      <w:r>
        <w:rPr>
          <w:rFonts w:hint="eastAsia"/>
        </w:rPr>
        <w:tab/>
        <w:t>optionalString:PropTypes.string,</w:t>
      </w:r>
    </w:p>
    <w:p w:rsidR="00993CA8" w:rsidRDefault="00993CA8" w:rsidP="00262243">
      <w:r>
        <w:rPr>
          <w:rFonts w:hint="eastAsia"/>
        </w:rPr>
        <w:tab/>
      </w:r>
      <w:r>
        <w:rPr>
          <w:rFonts w:hint="eastAsia"/>
        </w:rPr>
        <w:tab/>
        <w:t>//</w:t>
      </w:r>
      <w:r>
        <w:rPr>
          <w:rFonts w:hint="eastAsia"/>
        </w:rPr>
        <w:t>可以是一个</w:t>
      </w:r>
      <w:r>
        <w:rPr>
          <w:rFonts w:hint="eastAsia"/>
        </w:rPr>
        <w:t>ReactElement</w:t>
      </w:r>
      <w:r>
        <w:rPr>
          <w:rFonts w:hint="eastAsia"/>
        </w:rPr>
        <w:t>类型</w:t>
      </w:r>
    </w:p>
    <w:p w:rsidR="00993CA8" w:rsidRDefault="00993CA8" w:rsidP="00262243">
      <w:r>
        <w:rPr>
          <w:rFonts w:hint="eastAsia"/>
        </w:rPr>
        <w:tab/>
      </w:r>
      <w:r>
        <w:rPr>
          <w:rFonts w:hint="eastAsia"/>
        </w:rPr>
        <w:tab/>
        <w:t>optionalElement:PropTypes.element,</w:t>
      </w:r>
    </w:p>
    <w:p w:rsidR="00993CA8" w:rsidRDefault="00993CA8" w:rsidP="00262243">
      <w:r>
        <w:rPr>
          <w:rFonts w:hint="eastAsia"/>
        </w:rPr>
        <w:tab/>
      </w:r>
      <w:r>
        <w:rPr>
          <w:rFonts w:hint="eastAsia"/>
        </w:rPr>
        <w:tab/>
        <w:t>//</w:t>
      </w:r>
      <w:r>
        <w:rPr>
          <w:rFonts w:hint="eastAsia"/>
        </w:rPr>
        <w:t>可以是别的组件的实例</w:t>
      </w:r>
    </w:p>
    <w:p w:rsidR="00993CA8" w:rsidRDefault="00993CA8" w:rsidP="00262243">
      <w:r>
        <w:rPr>
          <w:rFonts w:hint="eastAsia"/>
        </w:rPr>
        <w:tab/>
      </w:r>
      <w:r>
        <w:rPr>
          <w:rFonts w:hint="eastAsia"/>
        </w:rPr>
        <w:tab/>
        <w:t>optionalMessage:PropTypes.instanceOf(Message),</w:t>
      </w:r>
    </w:p>
    <w:p w:rsidR="00993CA8" w:rsidRDefault="00993CA8" w:rsidP="00262243">
      <w:r>
        <w:rPr>
          <w:rFonts w:hint="eastAsia"/>
        </w:rPr>
        <w:tab/>
      </w:r>
      <w:r>
        <w:rPr>
          <w:rFonts w:hint="eastAsia"/>
        </w:rPr>
        <w:tab/>
        <w:t>//</w:t>
      </w:r>
      <w:r>
        <w:rPr>
          <w:rFonts w:hint="eastAsia"/>
        </w:rPr>
        <w:t>可以规定为一组值其中的一个</w:t>
      </w:r>
    </w:p>
    <w:p w:rsidR="00993CA8" w:rsidRDefault="00993CA8" w:rsidP="00262243">
      <w:r>
        <w:rPr>
          <w:rFonts w:hint="eastAsia"/>
        </w:rPr>
        <w:tab/>
      </w:r>
      <w:r>
        <w:rPr>
          <w:rFonts w:hint="eastAsia"/>
        </w:rPr>
        <w:tab/>
        <w:t>optionalEnum:PropTypes.oneOf([</w:t>
      </w:r>
      <w:r>
        <w:t>‘</w:t>
      </w:r>
      <w:r>
        <w:rPr>
          <w:rFonts w:hint="eastAsia"/>
        </w:rPr>
        <w:t>News</w:t>
      </w:r>
      <w:r>
        <w:t>’</w:t>
      </w:r>
      <w:r>
        <w:rPr>
          <w:rFonts w:hint="eastAsia"/>
        </w:rPr>
        <w:t>,</w:t>
      </w:r>
      <w:r>
        <w:t>’</w:t>
      </w:r>
      <w:r>
        <w:rPr>
          <w:rFonts w:hint="eastAsia"/>
        </w:rPr>
        <w:t>Photos</w:t>
      </w:r>
      <w:r>
        <w:t>’</w:t>
      </w:r>
      <w:r>
        <w:rPr>
          <w:rFonts w:hint="eastAsia"/>
        </w:rPr>
        <w:t>]),</w:t>
      </w:r>
    </w:p>
    <w:p w:rsidR="00993CA8" w:rsidRDefault="00993CA8" w:rsidP="00262243">
      <w:r>
        <w:rPr>
          <w:rFonts w:hint="eastAsia"/>
        </w:rPr>
        <w:tab/>
      </w:r>
      <w:r>
        <w:rPr>
          <w:rFonts w:hint="eastAsia"/>
        </w:rPr>
        <w:tab/>
        <w:t>//</w:t>
      </w:r>
      <w:r>
        <w:rPr>
          <w:rFonts w:hint="eastAsia"/>
        </w:rPr>
        <w:t>可以规定是一组类型中的一个</w:t>
      </w:r>
    </w:p>
    <w:p w:rsidR="00993CA8" w:rsidRDefault="00993CA8" w:rsidP="00262243">
      <w:r>
        <w:rPr>
          <w:rFonts w:hint="eastAsia"/>
        </w:rPr>
        <w:tab/>
      </w:r>
      <w:r>
        <w:rPr>
          <w:rFonts w:hint="eastAsia"/>
        </w:rPr>
        <w:tab/>
        <w:t>optionalUnion:PropTypes.oneOfType([</w:t>
      </w:r>
    </w:p>
    <w:p w:rsidR="00993CA8" w:rsidRDefault="00993CA8" w:rsidP="00262243">
      <w:r>
        <w:rPr>
          <w:rFonts w:hint="eastAsia"/>
        </w:rPr>
        <w:tab/>
      </w:r>
      <w:r>
        <w:rPr>
          <w:rFonts w:hint="eastAsia"/>
        </w:rPr>
        <w:tab/>
      </w:r>
      <w:r>
        <w:rPr>
          <w:rFonts w:hint="eastAsia"/>
        </w:rPr>
        <w:tab/>
        <w:t>PropTypes.string,</w:t>
      </w:r>
    </w:p>
    <w:p w:rsidR="00993CA8" w:rsidRDefault="00993CA8" w:rsidP="00262243">
      <w:r>
        <w:rPr>
          <w:rFonts w:hint="eastAsia"/>
        </w:rPr>
        <w:tab/>
      </w:r>
      <w:r>
        <w:rPr>
          <w:rFonts w:hint="eastAsia"/>
        </w:rPr>
        <w:tab/>
      </w:r>
      <w:r>
        <w:rPr>
          <w:rFonts w:hint="eastAsia"/>
        </w:rPr>
        <w:tab/>
        <w:t>Proptypes.number,</w:t>
      </w:r>
    </w:p>
    <w:p w:rsidR="00993CA8" w:rsidRDefault="00993CA8" w:rsidP="00262243">
      <w:r>
        <w:rPr>
          <w:rFonts w:hint="eastAsia"/>
        </w:rPr>
        <w:tab/>
      </w:r>
      <w:r>
        <w:rPr>
          <w:rFonts w:hint="eastAsia"/>
        </w:rPr>
        <w:tab/>
      </w:r>
      <w:r>
        <w:rPr>
          <w:rFonts w:hint="eastAsia"/>
        </w:rPr>
        <w:tab/>
        <w:t>Proptypes.instanceOf</w:t>
      </w:r>
      <w:r w:rsidR="00D91F9B">
        <w:rPr>
          <w:rFonts w:hint="eastAsia"/>
        </w:rPr>
        <w:t>(Message)</w:t>
      </w:r>
    </w:p>
    <w:p w:rsidR="00993CA8" w:rsidRDefault="00993CA8" w:rsidP="00993CA8">
      <w:pPr>
        <w:ind w:left="720" w:firstLine="720"/>
      </w:pPr>
      <w:r>
        <w:rPr>
          <w:rFonts w:hint="eastAsia"/>
        </w:rPr>
        <w:t>]),</w:t>
      </w:r>
    </w:p>
    <w:p w:rsidR="00D91F9B" w:rsidRDefault="00D91F9B" w:rsidP="00993CA8">
      <w:pPr>
        <w:ind w:left="720" w:firstLine="720"/>
      </w:pPr>
      <w:r>
        <w:rPr>
          <w:rFonts w:hint="eastAsia"/>
        </w:rPr>
        <w:t>//</w:t>
      </w:r>
      <w:r>
        <w:rPr>
          <w:rFonts w:hint="eastAsia"/>
        </w:rPr>
        <w:t>可以在最后加一个</w:t>
      </w:r>
      <w:r>
        <w:rPr>
          <w:rFonts w:hint="eastAsia"/>
        </w:rPr>
        <w:t>isRequired,</w:t>
      </w:r>
      <w:r>
        <w:rPr>
          <w:rFonts w:hint="eastAsia"/>
        </w:rPr>
        <w:t>表明这个属性是必需的，否则就会返回一个错误</w:t>
      </w:r>
    </w:p>
    <w:p w:rsidR="00D91F9B" w:rsidRPr="00D91F9B" w:rsidRDefault="00D91F9B" w:rsidP="00993CA8">
      <w:pPr>
        <w:ind w:left="720" w:firstLine="720"/>
      </w:pPr>
      <w:r>
        <w:rPr>
          <w:rFonts w:hint="eastAsia"/>
        </w:rPr>
        <w:t>requiredFunc:React.PropTypes.func.isRequired</w:t>
      </w:r>
    </w:p>
    <w:p w:rsidR="0000333C" w:rsidRPr="00C3415B" w:rsidRDefault="0000333C" w:rsidP="0000333C">
      <w:pPr>
        <w:ind w:firstLine="720"/>
      </w:pPr>
      <w:r>
        <w:rPr>
          <w:rFonts w:hint="eastAsia"/>
        </w:rPr>
        <w:t>｝</w:t>
      </w:r>
    </w:p>
    <w:p w:rsidR="00262243" w:rsidRDefault="00D91F9B" w:rsidP="00262243">
      <w:r>
        <w:rPr>
          <w:rFonts w:hint="eastAsia"/>
        </w:rPr>
        <w:tab/>
      </w:r>
      <w:r>
        <w:rPr>
          <w:rFonts w:hint="eastAsia"/>
        </w:rPr>
        <w:t>了解了这么多种属性的验证，接下来给刚才简单的组件添加验证。</w:t>
      </w:r>
    </w:p>
    <w:p w:rsidR="00D91F9B" w:rsidRDefault="00D91F9B" w:rsidP="00262243">
      <w:r>
        <w:rPr>
          <w:rFonts w:hint="eastAsia"/>
        </w:rPr>
        <w:tab/>
        <w:t xml:space="preserve">imort React, {PropTypes } from </w:t>
      </w:r>
      <w:r>
        <w:t>‘</w:t>
      </w:r>
      <w:r>
        <w:rPr>
          <w:rFonts w:hint="eastAsia"/>
        </w:rPr>
        <w:t>react</w:t>
      </w:r>
      <w:r>
        <w:t>’</w:t>
      </w:r>
      <w:r>
        <w:rPr>
          <w:rFonts w:hint="eastAsia"/>
        </w:rPr>
        <w:t>;</w:t>
      </w:r>
    </w:p>
    <w:p w:rsidR="00D91F9B" w:rsidRDefault="00D91F9B" w:rsidP="00262243">
      <w:r>
        <w:rPr>
          <w:rFonts w:hint="eastAsia"/>
        </w:rPr>
        <w:tab/>
        <w:t>//</w:t>
      </w:r>
      <w:r>
        <w:rPr>
          <w:rFonts w:hint="eastAsia"/>
        </w:rPr>
        <w:t>需要验证的属性</w:t>
      </w:r>
    </w:p>
    <w:p w:rsidR="00D91F9B" w:rsidRDefault="00D91F9B" w:rsidP="00262243">
      <w:r>
        <w:rPr>
          <w:rFonts w:hint="eastAsia"/>
        </w:rPr>
        <w:tab/>
        <w:t>const propTypes = {</w:t>
      </w:r>
    </w:p>
    <w:p w:rsidR="00D91F9B" w:rsidRDefault="00D91F9B" w:rsidP="00262243">
      <w:r>
        <w:rPr>
          <w:rFonts w:hint="eastAsia"/>
        </w:rPr>
        <w:tab/>
      </w:r>
      <w:r>
        <w:rPr>
          <w:rFonts w:hint="eastAsia"/>
        </w:rPr>
        <w:tab/>
        <w:t>name:PropTypes.string.isRequired,</w:t>
      </w:r>
    </w:p>
    <w:p w:rsidR="00D91F9B" w:rsidRDefault="00D91F9B" w:rsidP="00262243">
      <w:r>
        <w:rPr>
          <w:rFonts w:hint="eastAsia"/>
        </w:rPr>
        <w:tab/>
      </w:r>
      <w:r>
        <w:rPr>
          <w:rFonts w:hint="eastAsia"/>
        </w:rPr>
        <w:tab/>
        <w:t>age:PropTypes.number.isRequired</w:t>
      </w:r>
    </w:p>
    <w:p w:rsidR="00D91F9B" w:rsidRPr="00D91F9B" w:rsidRDefault="00D91F9B" w:rsidP="00D91F9B">
      <w:pPr>
        <w:ind w:firstLine="720"/>
      </w:pPr>
      <w:r>
        <w:rPr>
          <w:rFonts w:hint="eastAsia"/>
        </w:rPr>
        <w:t>};</w:t>
      </w:r>
    </w:p>
    <w:p w:rsidR="00C71B51" w:rsidRDefault="00C71B51" w:rsidP="00C71B51">
      <w:pPr>
        <w:ind w:firstLine="720"/>
      </w:pPr>
      <w:r>
        <w:rPr>
          <w:rFonts w:hint="eastAsia"/>
        </w:rPr>
        <w:t>class Profile extends React.Component {</w:t>
      </w:r>
    </w:p>
    <w:p w:rsidR="00C71B51" w:rsidRDefault="00C71B51" w:rsidP="00C71B51">
      <w:pPr>
        <w:jc w:val="both"/>
      </w:pPr>
      <w:r>
        <w:rPr>
          <w:rFonts w:hint="eastAsia"/>
        </w:rPr>
        <w:tab/>
        <w:t xml:space="preserve">//render </w:t>
      </w:r>
      <w:r>
        <w:rPr>
          <w:rFonts w:hint="eastAsia"/>
        </w:rPr>
        <w:t>是这个组件渲染的</w:t>
      </w:r>
      <w:r>
        <w:rPr>
          <w:rFonts w:hint="eastAsia"/>
        </w:rPr>
        <w:t>Vitrual DOM</w:t>
      </w:r>
      <w:r>
        <w:rPr>
          <w:rFonts w:hint="eastAsia"/>
        </w:rPr>
        <w:t>结构</w:t>
      </w:r>
    </w:p>
    <w:p w:rsidR="00C71B51" w:rsidRDefault="00C71B51" w:rsidP="00C71B51">
      <w:pPr>
        <w:jc w:val="both"/>
      </w:pPr>
      <w:r>
        <w:rPr>
          <w:rFonts w:hint="eastAsia"/>
        </w:rPr>
        <w:tab/>
      </w:r>
      <w:r>
        <w:rPr>
          <w:rFonts w:hint="eastAsia"/>
        </w:rPr>
        <w:tab/>
        <w:t>render(){</w:t>
      </w:r>
    </w:p>
    <w:p w:rsidR="00C71B51" w:rsidRDefault="00C71B51" w:rsidP="00C71B51">
      <w:pPr>
        <w:jc w:val="both"/>
      </w:pPr>
      <w:r>
        <w:rPr>
          <w:rFonts w:hint="eastAsia"/>
        </w:rPr>
        <w:tab/>
      </w:r>
      <w:r>
        <w:rPr>
          <w:rFonts w:hint="eastAsia"/>
        </w:rPr>
        <w:tab/>
      </w:r>
      <w:r>
        <w:rPr>
          <w:rFonts w:hint="eastAsia"/>
        </w:rPr>
        <w:tab/>
        <w:t>return(</w:t>
      </w:r>
    </w:p>
    <w:p w:rsidR="00C71B51" w:rsidRDefault="00C71B51" w:rsidP="00C71B51">
      <w:pPr>
        <w:jc w:val="both"/>
      </w:pPr>
      <w:r>
        <w:rPr>
          <w:rFonts w:hint="eastAsia"/>
        </w:rPr>
        <w:tab/>
      </w:r>
      <w:r>
        <w:rPr>
          <w:rFonts w:hint="eastAsia"/>
        </w:rPr>
        <w:tab/>
      </w:r>
      <w:r>
        <w:rPr>
          <w:rFonts w:hint="eastAsia"/>
        </w:rPr>
        <w:tab/>
      </w:r>
      <w:r>
        <w:rPr>
          <w:rFonts w:hint="eastAsia"/>
        </w:rPr>
        <w:tab/>
        <w:t>&lt;div className=</w:t>
      </w:r>
      <w:r>
        <w:t>”</w:t>
      </w:r>
      <w:r>
        <w:rPr>
          <w:rFonts w:hint="eastAsia"/>
        </w:rPr>
        <w:t>profile-component</w:t>
      </w:r>
      <w:r>
        <w:t>”</w:t>
      </w:r>
      <w:r>
        <w:rPr>
          <w:rFonts w:hint="eastAsia"/>
        </w:rPr>
        <w:t>&gt;</w:t>
      </w:r>
    </w:p>
    <w:p w:rsidR="00C71B51" w:rsidRDefault="00C71B51" w:rsidP="00C71B51">
      <w:pPr>
        <w:jc w:val="both"/>
      </w:pPr>
      <w:r>
        <w:rPr>
          <w:rFonts w:hint="eastAsia"/>
        </w:rPr>
        <w:lastRenderedPageBreak/>
        <w:tab/>
      </w:r>
      <w:r>
        <w:rPr>
          <w:rFonts w:hint="eastAsia"/>
        </w:rPr>
        <w:tab/>
      </w:r>
      <w:r>
        <w:rPr>
          <w:rFonts w:hint="eastAsia"/>
        </w:rPr>
        <w:tab/>
      </w:r>
      <w:r>
        <w:rPr>
          <w:rFonts w:hint="eastAsia"/>
        </w:rPr>
        <w:tab/>
      </w:r>
      <w:r>
        <w:rPr>
          <w:rFonts w:hint="eastAsia"/>
        </w:rPr>
        <w:tab/>
        <w:t>{/*this.props</w:t>
      </w:r>
      <w:r>
        <w:rPr>
          <w:rFonts w:hint="eastAsia"/>
        </w:rPr>
        <w:t>就是传入的属性</w:t>
      </w:r>
      <w:r>
        <w:rPr>
          <w:rFonts w:hint="eastAsia"/>
        </w:rPr>
        <w:t>*/}</w:t>
      </w:r>
    </w:p>
    <w:p w:rsidR="00C71B51" w:rsidRDefault="00C71B51" w:rsidP="00C71B51">
      <w:pPr>
        <w:jc w:val="both"/>
      </w:pPr>
      <w:r>
        <w:rPr>
          <w:rFonts w:hint="eastAsia"/>
        </w:rPr>
        <w:tab/>
      </w:r>
      <w:r>
        <w:rPr>
          <w:rFonts w:hint="eastAsia"/>
        </w:rPr>
        <w:tab/>
      </w:r>
      <w:r>
        <w:rPr>
          <w:rFonts w:hint="eastAsia"/>
        </w:rPr>
        <w:tab/>
      </w:r>
      <w:r>
        <w:rPr>
          <w:rFonts w:hint="eastAsia"/>
        </w:rPr>
        <w:tab/>
      </w:r>
      <w:r>
        <w:rPr>
          <w:rFonts w:hint="eastAsia"/>
        </w:rPr>
        <w:tab/>
        <w:t>&lt;h1&gt;</w:t>
      </w:r>
      <w:r>
        <w:rPr>
          <w:rFonts w:hint="eastAsia"/>
        </w:rPr>
        <w:t>我的名字叫</w:t>
      </w:r>
      <w:r>
        <w:rPr>
          <w:rFonts w:hint="eastAsia"/>
        </w:rPr>
        <w:t>{this.props.name}&lt;/h1&gt;</w:t>
      </w:r>
    </w:p>
    <w:p w:rsidR="00C71B51" w:rsidRDefault="00C71B51" w:rsidP="00C71B51">
      <w:pPr>
        <w:jc w:val="both"/>
      </w:pPr>
      <w:r>
        <w:rPr>
          <w:rFonts w:hint="eastAsia"/>
        </w:rPr>
        <w:tab/>
      </w:r>
      <w:r>
        <w:rPr>
          <w:rFonts w:hint="eastAsia"/>
        </w:rPr>
        <w:tab/>
      </w:r>
      <w:r>
        <w:rPr>
          <w:rFonts w:hint="eastAsia"/>
        </w:rPr>
        <w:tab/>
      </w:r>
      <w:r>
        <w:rPr>
          <w:rFonts w:hint="eastAsia"/>
        </w:rPr>
        <w:tab/>
      </w:r>
      <w:r>
        <w:rPr>
          <w:rFonts w:hint="eastAsia"/>
        </w:rPr>
        <w:tab/>
        <w:t>&lt;h2&gt;</w:t>
      </w:r>
      <w:r>
        <w:rPr>
          <w:rFonts w:hint="eastAsia"/>
        </w:rPr>
        <w:t>我今年</w:t>
      </w:r>
      <w:r>
        <w:rPr>
          <w:rFonts w:hint="eastAsia"/>
        </w:rPr>
        <w:t>{this.props.age}</w:t>
      </w:r>
      <w:r>
        <w:rPr>
          <w:rFonts w:hint="eastAsia"/>
        </w:rPr>
        <w:t>岁</w:t>
      </w:r>
      <w:r>
        <w:rPr>
          <w:rFonts w:hint="eastAsia"/>
        </w:rPr>
        <w:t>&lt;/h2&gt;</w:t>
      </w:r>
    </w:p>
    <w:p w:rsidR="00C71B51" w:rsidRDefault="00C71B51" w:rsidP="00C71B51">
      <w:pPr>
        <w:jc w:val="both"/>
      </w:pPr>
      <w:r>
        <w:rPr>
          <w:rFonts w:hint="eastAsia"/>
        </w:rPr>
        <w:tab/>
      </w:r>
      <w:r>
        <w:rPr>
          <w:rFonts w:hint="eastAsia"/>
        </w:rPr>
        <w:tab/>
      </w:r>
      <w:r>
        <w:rPr>
          <w:rFonts w:hint="eastAsia"/>
        </w:rPr>
        <w:tab/>
      </w:r>
      <w:r>
        <w:rPr>
          <w:rFonts w:hint="eastAsia"/>
        </w:rPr>
        <w:tab/>
        <w:t>&lt;/div&gt;</w:t>
      </w:r>
    </w:p>
    <w:p w:rsidR="00C71B51" w:rsidRDefault="00C71B51" w:rsidP="00C71B51">
      <w:pPr>
        <w:ind w:left="1440" w:firstLine="720"/>
        <w:jc w:val="both"/>
      </w:pPr>
      <w:r>
        <w:rPr>
          <w:rFonts w:hint="eastAsia"/>
        </w:rPr>
        <w:t>)</w:t>
      </w:r>
    </w:p>
    <w:p w:rsidR="00C71B51" w:rsidRDefault="00C71B51" w:rsidP="00C71B51">
      <w:pPr>
        <w:ind w:left="720" w:firstLine="720"/>
        <w:jc w:val="both"/>
      </w:pPr>
      <w:r>
        <w:rPr>
          <w:rFonts w:hint="eastAsia"/>
        </w:rPr>
        <w:t>}</w:t>
      </w:r>
    </w:p>
    <w:p w:rsidR="00C71B51" w:rsidRDefault="00C71B51" w:rsidP="00C71B51">
      <w:pPr>
        <w:ind w:firstLine="720"/>
      </w:pPr>
      <w:r>
        <w:rPr>
          <w:rFonts w:hint="eastAsia"/>
        </w:rPr>
        <w:t>}</w:t>
      </w:r>
    </w:p>
    <w:p w:rsidR="00262243" w:rsidRDefault="00C71B51" w:rsidP="00262243">
      <w:r>
        <w:rPr>
          <w:rFonts w:hint="eastAsia"/>
        </w:rPr>
        <w:tab/>
        <w:t>//</w:t>
      </w:r>
      <w:r>
        <w:rPr>
          <w:rFonts w:hint="eastAsia"/>
        </w:rPr>
        <w:t>将验证赋值给这个组件的</w:t>
      </w:r>
      <w:r>
        <w:rPr>
          <w:rFonts w:hint="eastAsia"/>
        </w:rPr>
        <w:t>propTypes</w:t>
      </w:r>
      <w:r>
        <w:rPr>
          <w:rFonts w:hint="eastAsia"/>
        </w:rPr>
        <w:t>属性</w:t>
      </w:r>
    </w:p>
    <w:p w:rsidR="00C71B51" w:rsidRDefault="00C71B51" w:rsidP="00262243">
      <w:r>
        <w:rPr>
          <w:rFonts w:hint="eastAsia"/>
        </w:rPr>
        <w:tab/>
        <w:t>Profile.propTypes = propTypes;</w:t>
      </w:r>
    </w:p>
    <w:p w:rsidR="00C71B51" w:rsidRPr="00C71B51" w:rsidRDefault="00C71B51" w:rsidP="00262243">
      <w:r>
        <w:rPr>
          <w:rFonts w:hint="eastAsia"/>
        </w:rPr>
        <w:tab/>
        <w:t>export default Profile;</w:t>
      </w:r>
    </w:p>
    <w:p w:rsidR="00262243" w:rsidRDefault="00C71B51" w:rsidP="00262243">
      <w:r>
        <w:rPr>
          <w:rFonts w:hint="eastAsia"/>
        </w:rPr>
        <w:t xml:space="preserve">3.4.2 state </w:t>
      </w:r>
      <w:r>
        <w:rPr>
          <w:rFonts w:hint="eastAsia"/>
        </w:rPr>
        <w:t>状态</w:t>
      </w:r>
    </w:p>
    <w:p w:rsidR="00C71B51" w:rsidRDefault="00C71B51" w:rsidP="00262243">
      <w:r>
        <w:rPr>
          <w:rFonts w:hint="eastAsia"/>
        </w:rPr>
        <w:tab/>
      </w:r>
      <w:r w:rsidR="001D030C">
        <w:rPr>
          <w:rFonts w:hint="eastAsia"/>
        </w:rPr>
        <w:t>state</w:t>
      </w:r>
      <w:r w:rsidR="001D030C">
        <w:rPr>
          <w:rFonts w:hint="eastAsia"/>
        </w:rPr>
        <w:t>是组件内部的属性，组件本身是一个状态机，它可以在</w:t>
      </w:r>
      <w:r w:rsidR="001D030C">
        <w:rPr>
          <w:rFonts w:hint="eastAsia"/>
        </w:rPr>
        <w:t>constructor</w:t>
      </w:r>
      <w:r w:rsidR="001D030C">
        <w:rPr>
          <w:rFonts w:hint="eastAsia"/>
        </w:rPr>
        <w:t>中通过</w:t>
      </w:r>
      <w:r w:rsidR="001D030C">
        <w:rPr>
          <w:rFonts w:hint="eastAsia"/>
        </w:rPr>
        <w:t>this.state</w:t>
      </w:r>
      <w:r w:rsidR="001D030C">
        <w:rPr>
          <w:rFonts w:hint="eastAsia"/>
        </w:rPr>
        <w:t>直接定义它的值，然后根据这些值来渲染不同的</w:t>
      </w:r>
      <w:r w:rsidR="001D030C">
        <w:rPr>
          <w:rFonts w:hint="eastAsia"/>
        </w:rPr>
        <w:t>UI</w:t>
      </w:r>
      <w:r w:rsidR="001D030C">
        <w:rPr>
          <w:rFonts w:hint="eastAsia"/>
        </w:rPr>
        <w:t>。当</w:t>
      </w:r>
      <w:r w:rsidR="001D030C">
        <w:rPr>
          <w:rFonts w:hint="eastAsia"/>
        </w:rPr>
        <w:t>state</w:t>
      </w:r>
      <w:r w:rsidR="001D030C">
        <w:rPr>
          <w:rFonts w:hint="eastAsia"/>
        </w:rPr>
        <w:t>的值发生改变时，可以通过</w:t>
      </w:r>
      <w:r w:rsidR="001D030C">
        <w:rPr>
          <w:rFonts w:hint="eastAsia"/>
        </w:rPr>
        <w:t>this.setState</w:t>
      </w:r>
      <w:r w:rsidR="001D030C">
        <w:rPr>
          <w:rFonts w:hint="eastAsia"/>
        </w:rPr>
        <w:t>方法</w:t>
      </w:r>
      <w:r w:rsidR="00B83EF8">
        <w:rPr>
          <w:rFonts w:hint="eastAsia"/>
        </w:rPr>
        <w:t>让组件再次调用</w:t>
      </w:r>
      <w:r w:rsidR="00B83EF8">
        <w:rPr>
          <w:rFonts w:hint="eastAsia"/>
        </w:rPr>
        <w:t>render</w:t>
      </w:r>
      <w:r w:rsidR="00B83EF8">
        <w:rPr>
          <w:rFonts w:hint="eastAsia"/>
        </w:rPr>
        <w:t>方法，来渲染新的</w:t>
      </w:r>
      <w:r w:rsidR="00B83EF8">
        <w:rPr>
          <w:rFonts w:hint="eastAsia"/>
        </w:rPr>
        <w:t>UI</w:t>
      </w:r>
      <w:r w:rsidR="00B83EF8">
        <w:rPr>
          <w:rFonts w:hint="eastAsia"/>
        </w:rPr>
        <w:t>。</w:t>
      </w:r>
    </w:p>
    <w:p w:rsidR="00B83EF8" w:rsidRDefault="00B83EF8" w:rsidP="00262243">
      <w:r>
        <w:rPr>
          <w:rFonts w:hint="eastAsia"/>
        </w:rPr>
        <w:tab/>
      </w:r>
      <w:r>
        <w:rPr>
          <w:rFonts w:hint="eastAsia"/>
        </w:rPr>
        <w:t>现在改造一个简单的组件，给它添加一个状态，一个“点赞”的按钮，每单击一次，就给赞的次数加</w:t>
      </w:r>
      <w:r>
        <w:rPr>
          <w:rFonts w:hint="eastAsia"/>
        </w:rPr>
        <w:t>1</w:t>
      </w:r>
      <w:r>
        <w:rPr>
          <w:rFonts w:hint="eastAsia"/>
        </w:rPr>
        <w:t>。</w:t>
      </w:r>
    </w:p>
    <w:p w:rsidR="00B83EF8" w:rsidRDefault="00B83EF8" w:rsidP="00262243">
      <w:r>
        <w:rPr>
          <w:rFonts w:hint="eastAsia"/>
        </w:rPr>
        <w:tab/>
        <w:t>//Profile.jsx</w:t>
      </w:r>
    </w:p>
    <w:p w:rsidR="00B83EF8" w:rsidRDefault="00B83EF8" w:rsidP="00262243">
      <w:r>
        <w:rPr>
          <w:rFonts w:hint="eastAsia"/>
        </w:rPr>
        <w:tab/>
        <w:t>export default class Profile extends React.Component {</w:t>
      </w:r>
    </w:p>
    <w:p w:rsidR="00B83EF8" w:rsidRDefault="00B83EF8" w:rsidP="00262243">
      <w:r>
        <w:rPr>
          <w:rFonts w:hint="eastAsia"/>
        </w:rPr>
        <w:tab/>
      </w:r>
      <w:r>
        <w:rPr>
          <w:rFonts w:hint="eastAsia"/>
        </w:rPr>
        <w:tab/>
        <w:t>constructor(props) {</w:t>
      </w:r>
    </w:p>
    <w:p w:rsidR="00B83EF8" w:rsidRDefault="00B83EF8" w:rsidP="00262243">
      <w:r>
        <w:rPr>
          <w:rFonts w:hint="eastAsia"/>
        </w:rPr>
        <w:tab/>
      </w:r>
      <w:r>
        <w:rPr>
          <w:rFonts w:hint="eastAsia"/>
        </w:rPr>
        <w:tab/>
      </w:r>
      <w:r>
        <w:rPr>
          <w:rFonts w:hint="eastAsia"/>
        </w:rPr>
        <w:tab/>
        <w:t>super(props);</w:t>
      </w:r>
    </w:p>
    <w:p w:rsidR="0090458A" w:rsidRDefault="00B83EF8" w:rsidP="00262243">
      <w:r>
        <w:rPr>
          <w:rFonts w:hint="eastAsia"/>
        </w:rPr>
        <w:tab/>
      </w:r>
      <w:r>
        <w:rPr>
          <w:rFonts w:hint="eastAsia"/>
        </w:rPr>
        <w:tab/>
      </w:r>
      <w:r>
        <w:rPr>
          <w:rFonts w:hint="eastAsia"/>
        </w:rPr>
        <w:tab/>
        <w:t xml:space="preserve">this.state = { </w:t>
      </w:r>
    </w:p>
    <w:p w:rsidR="0090458A" w:rsidRDefault="00B83EF8" w:rsidP="0090458A">
      <w:pPr>
        <w:ind w:left="2160" w:firstLine="720"/>
      </w:pPr>
      <w:r>
        <w:rPr>
          <w:rFonts w:hint="eastAsia"/>
        </w:rPr>
        <w:t>liked:0</w:t>
      </w:r>
    </w:p>
    <w:p w:rsidR="00B83EF8" w:rsidRDefault="00B83EF8" w:rsidP="0090458A">
      <w:pPr>
        <w:ind w:left="1440" w:firstLine="720"/>
      </w:pPr>
      <w:r>
        <w:rPr>
          <w:rFonts w:hint="eastAsia"/>
        </w:rPr>
        <w:t xml:space="preserve"> };</w:t>
      </w:r>
    </w:p>
    <w:p w:rsidR="0090458A" w:rsidRPr="0090458A" w:rsidRDefault="0090458A" w:rsidP="0090458A">
      <w:pPr>
        <w:ind w:left="1440" w:firstLine="720"/>
      </w:pPr>
      <w:r>
        <w:rPr>
          <w:rFonts w:hint="eastAsia"/>
        </w:rPr>
        <w:t>this.likedCallback = this.likedCallback.bind(this);</w:t>
      </w:r>
    </w:p>
    <w:p w:rsidR="00B83EF8" w:rsidRDefault="00B83EF8" w:rsidP="00B83EF8">
      <w:pPr>
        <w:ind w:left="720" w:firstLine="720"/>
      </w:pPr>
      <w:r>
        <w:rPr>
          <w:rFonts w:hint="eastAsia"/>
        </w:rPr>
        <w:t>}</w:t>
      </w:r>
    </w:p>
    <w:p w:rsidR="00B83EF8" w:rsidRDefault="00B83EF8" w:rsidP="0090458A">
      <w:pPr>
        <w:ind w:left="720" w:firstLine="720"/>
      </w:pPr>
      <w:r>
        <w:rPr>
          <w:rFonts w:hint="eastAsia"/>
        </w:rPr>
        <w:t>likedCallback() {</w:t>
      </w:r>
    </w:p>
    <w:p w:rsidR="00B83EF8" w:rsidRDefault="00B83EF8" w:rsidP="00B83EF8">
      <w:pPr>
        <w:ind w:firstLine="720"/>
      </w:pPr>
      <w:r>
        <w:rPr>
          <w:rFonts w:hint="eastAsia"/>
        </w:rPr>
        <w:tab/>
      </w:r>
      <w:r w:rsidR="0090458A">
        <w:rPr>
          <w:rFonts w:hint="eastAsia"/>
        </w:rPr>
        <w:tab/>
      </w:r>
      <w:r>
        <w:rPr>
          <w:rFonts w:hint="eastAsia"/>
        </w:rPr>
        <w:t>let liked = this.state.liked;</w:t>
      </w:r>
    </w:p>
    <w:p w:rsidR="00B83EF8" w:rsidRDefault="00B83EF8" w:rsidP="00B83EF8">
      <w:pPr>
        <w:ind w:firstLine="720"/>
      </w:pPr>
      <w:r>
        <w:rPr>
          <w:rFonts w:hint="eastAsia"/>
        </w:rPr>
        <w:tab/>
      </w:r>
      <w:r w:rsidR="0090458A">
        <w:rPr>
          <w:rFonts w:hint="eastAsia"/>
        </w:rPr>
        <w:tab/>
      </w:r>
      <w:r>
        <w:rPr>
          <w:rFonts w:hint="eastAsia"/>
        </w:rPr>
        <w:t>liked++;</w:t>
      </w:r>
    </w:p>
    <w:p w:rsidR="00B83EF8" w:rsidRDefault="00B83EF8" w:rsidP="00B83EF8">
      <w:pPr>
        <w:ind w:firstLine="720"/>
      </w:pPr>
      <w:r>
        <w:rPr>
          <w:rFonts w:hint="eastAsia"/>
        </w:rPr>
        <w:tab/>
      </w:r>
      <w:r w:rsidR="0090458A">
        <w:rPr>
          <w:rFonts w:hint="eastAsia"/>
        </w:rPr>
        <w:tab/>
      </w:r>
      <w:r>
        <w:rPr>
          <w:rFonts w:hint="eastAsia"/>
        </w:rPr>
        <w:t>this.setState({</w:t>
      </w:r>
    </w:p>
    <w:p w:rsidR="00B83EF8" w:rsidRDefault="00B83EF8" w:rsidP="00B83EF8">
      <w:pPr>
        <w:ind w:firstLine="720"/>
      </w:pPr>
      <w:r>
        <w:rPr>
          <w:rFonts w:hint="eastAsia"/>
        </w:rPr>
        <w:tab/>
      </w:r>
      <w:r>
        <w:rPr>
          <w:rFonts w:hint="eastAsia"/>
        </w:rPr>
        <w:tab/>
      </w:r>
      <w:r w:rsidR="0090458A">
        <w:rPr>
          <w:rFonts w:hint="eastAsia"/>
        </w:rPr>
        <w:tab/>
      </w:r>
      <w:r>
        <w:rPr>
          <w:rFonts w:hint="eastAsia"/>
        </w:rPr>
        <w:t>liked</w:t>
      </w:r>
    </w:p>
    <w:p w:rsidR="00B83EF8" w:rsidRPr="00B83EF8" w:rsidRDefault="00B83EF8" w:rsidP="0090458A">
      <w:pPr>
        <w:ind w:left="1440" w:firstLine="720"/>
      </w:pPr>
      <w:r>
        <w:rPr>
          <w:rFonts w:hint="eastAsia"/>
        </w:rPr>
        <w:t>});</w:t>
      </w:r>
    </w:p>
    <w:p w:rsidR="00B83EF8" w:rsidRPr="00B83EF8" w:rsidRDefault="00B83EF8" w:rsidP="0090458A">
      <w:pPr>
        <w:ind w:left="720" w:firstLine="720"/>
      </w:pPr>
      <w:r>
        <w:rPr>
          <w:rFonts w:hint="eastAsia"/>
        </w:rPr>
        <w:t>}</w:t>
      </w:r>
    </w:p>
    <w:p w:rsidR="00B83EF8" w:rsidRDefault="00B83EF8" w:rsidP="00262243">
      <w:r>
        <w:rPr>
          <w:rFonts w:hint="eastAsia"/>
        </w:rPr>
        <w:lastRenderedPageBreak/>
        <w:tab/>
      </w:r>
      <w:r w:rsidR="0090458A">
        <w:rPr>
          <w:rFonts w:hint="eastAsia"/>
        </w:rPr>
        <w:tab/>
      </w:r>
      <w:r>
        <w:rPr>
          <w:rFonts w:hint="eastAsia"/>
        </w:rPr>
        <w:t>reder() {</w:t>
      </w:r>
    </w:p>
    <w:p w:rsidR="00B83EF8" w:rsidRDefault="00B83EF8" w:rsidP="00262243">
      <w:r>
        <w:rPr>
          <w:rFonts w:hint="eastAsia"/>
        </w:rPr>
        <w:tab/>
      </w:r>
      <w:r>
        <w:rPr>
          <w:rFonts w:hint="eastAsia"/>
        </w:rPr>
        <w:tab/>
      </w:r>
      <w:r w:rsidR="0090458A">
        <w:rPr>
          <w:rFonts w:hint="eastAsia"/>
        </w:rPr>
        <w:tab/>
      </w:r>
      <w:r>
        <w:rPr>
          <w:rFonts w:hint="eastAsia"/>
        </w:rPr>
        <w:t>return()</w:t>
      </w:r>
      <w:r w:rsidR="0090458A">
        <w:rPr>
          <w:rFonts w:hint="eastAsia"/>
        </w:rPr>
        <w:t>{</w:t>
      </w:r>
    </w:p>
    <w:p w:rsidR="00B83EF8" w:rsidRDefault="00B83EF8" w:rsidP="00262243">
      <w:r>
        <w:rPr>
          <w:rFonts w:hint="eastAsia"/>
        </w:rPr>
        <w:tab/>
      </w:r>
      <w:r w:rsidR="0090458A">
        <w:rPr>
          <w:rFonts w:hint="eastAsia"/>
        </w:rPr>
        <w:tab/>
      </w:r>
      <w:r w:rsidR="0090458A">
        <w:rPr>
          <w:rFonts w:hint="eastAsia"/>
        </w:rPr>
        <w:tab/>
      </w:r>
      <w:r w:rsidR="0090458A">
        <w:rPr>
          <w:rFonts w:hint="eastAsia"/>
        </w:rPr>
        <w:tab/>
        <w:t>&lt;div&gt;</w:t>
      </w:r>
    </w:p>
    <w:p w:rsidR="0090458A" w:rsidRDefault="0090458A" w:rsidP="00262243">
      <w:r>
        <w:rPr>
          <w:rFonts w:hint="eastAsia"/>
        </w:rPr>
        <w:tab/>
      </w:r>
      <w:r>
        <w:rPr>
          <w:rFonts w:hint="eastAsia"/>
        </w:rPr>
        <w:tab/>
      </w:r>
      <w:r>
        <w:rPr>
          <w:rFonts w:hint="eastAsia"/>
        </w:rPr>
        <w:tab/>
      </w:r>
      <w:r>
        <w:rPr>
          <w:rFonts w:hint="eastAsia"/>
        </w:rPr>
        <w:tab/>
      </w:r>
      <w:r>
        <w:rPr>
          <w:rFonts w:hint="eastAsia"/>
        </w:rPr>
        <w:tab/>
        <w:t>&lt;h1&gt;</w:t>
      </w:r>
      <w:r>
        <w:rPr>
          <w:rFonts w:hint="eastAsia"/>
        </w:rPr>
        <w:t>我的名字叫</w:t>
      </w:r>
      <w:r>
        <w:rPr>
          <w:rFonts w:hint="eastAsia"/>
        </w:rPr>
        <w:t>{this.props.name}&lt;/h1&gt;</w:t>
      </w:r>
    </w:p>
    <w:p w:rsidR="0090458A" w:rsidRDefault="0090458A" w:rsidP="00262243">
      <w:r>
        <w:rPr>
          <w:rFonts w:hint="eastAsia"/>
        </w:rPr>
        <w:tab/>
      </w:r>
      <w:r>
        <w:rPr>
          <w:rFonts w:hint="eastAsia"/>
        </w:rPr>
        <w:tab/>
      </w:r>
      <w:r>
        <w:rPr>
          <w:rFonts w:hint="eastAsia"/>
        </w:rPr>
        <w:tab/>
      </w:r>
      <w:r>
        <w:rPr>
          <w:rFonts w:hint="eastAsia"/>
        </w:rPr>
        <w:tab/>
      </w:r>
      <w:r>
        <w:rPr>
          <w:rFonts w:hint="eastAsia"/>
        </w:rPr>
        <w:tab/>
        <w:t>&lt;h2&gt;</w:t>
      </w:r>
      <w:r>
        <w:rPr>
          <w:rFonts w:hint="eastAsia"/>
        </w:rPr>
        <w:t>我今年</w:t>
      </w:r>
      <w:r>
        <w:rPr>
          <w:rFonts w:hint="eastAsia"/>
        </w:rPr>
        <w:t>{this.props.age}</w:t>
      </w:r>
      <w:r>
        <w:rPr>
          <w:rFonts w:hint="eastAsia"/>
        </w:rPr>
        <w:t>岁</w:t>
      </w:r>
      <w:r>
        <w:rPr>
          <w:rFonts w:hint="eastAsia"/>
        </w:rPr>
        <w:t>&lt;/h2&gt;</w:t>
      </w:r>
    </w:p>
    <w:p w:rsidR="0090458A" w:rsidRDefault="0090458A" w:rsidP="00262243">
      <w:r>
        <w:rPr>
          <w:rFonts w:hint="eastAsia"/>
        </w:rPr>
        <w:tab/>
      </w:r>
      <w:r>
        <w:rPr>
          <w:rFonts w:hint="eastAsia"/>
        </w:rPr>
        <w:tab/>
      </w:r>
      <w:r>
        <w:rPr>
          <w:rFonts w:hint="eastAsia"/>
        </w:rPr>
        <w:tab/>
      </w:r>
      <w:r>
        <w:rPr>
          <w:rFonts w:hint="eastAsia"/>
        </w:rPr>
        <w:tab/>
      </w:r>
      <w:r>
        <w:rPr>
          <w:rFonts w:hint="eastAsia"/>
        </w:rPr>
        <w:tab/>
        <w:t>&lt;button onClick={this.likedCallback}&gt;</w:t>
      </w:r>
      <w:r>
        <w:rPr>
          <w:rFonts w:hint="eastAsia"/>
        </w:rPr>
        <w:t>给我点赞</w:t>
      </w:r>
      <w:r>
        <w:rPr>
          <w:rFonts w:hint="eastAsia"/>
        </w:rPr>
        <w:t>&lt;/button&gt;</w:t>
      </w:r>
    </w:p>
    <w:p w:rsidR="0090458A" w:rsidRDefault="0090458A" w:rsidP="00262243">
      <w:r>
        <w:rPr>
          <w:rFonts w:hint="eastAsia"/>
        </w:rPr>
        <w:tab/>
      </w:r>
      <w:r>
        <w:rPr>
          <w:rFonts w:hint="eastAsia"/>
        </w:rPr>
        <w:tab/>
      </w:r>
      <w:r>
        <w:rPr>
          <w:rFonts w:hint="eastAsia"/>
        </w:rPr>
        <w:tab/>
      </w:r>
      <w:r>
        <w:rPr>
          <w:rFonts w:hint="eastAsia"/>
        </w:rPr>
        <w:tab/>
        <w:t>&lt;/div&gt;</w:t>
      </w:r>
    </w:p>
    <w:p w:rsidR="0090458A" w:rsidRDefault="0090458A" w:rsidP="00262243">
      <w:r>
        <w:rPr>
          <w:rFonts w:hint="eastAsia"/>
        </w:rPr>
        <w:tab/>
      </w:r>
      <w:r>
        <w:rPr>
          <w:rFonts w:hint="eastAsia"/>
        </w:rPr>
        <w:tab/>
      </w:r>
      <w:r>
        <w:rPr>
          <w:rFonts w:hint="eastAsia"/>
        </w:rPr>
        <w:tab/>
        <w:t>}</w:t>
      </w:r>
    </w:p>
    <w:p w:rsidR="00262243" w:rsidRDefault="00B83EF8" w:rsidP="0090458A">
      <w:pPr>
        <w:ind w:left="720" w:firstLine="720"/>
      </w:pPr>
      <w:r>
        <w:rPr>
          <w:rFonts w:hint="eastAsia"/>
        </w:rPr>
        <w:t>}</w:t>
      </w:r>
    </w:p>
    <w:p w:rsidR="00262243" w:rsidRDefault="0090458A" w:rsidP="00262243">
      <w:r>
        <w:rPr>
          <w:rFonts w:hint="eastAsia"/>
        </w:rPr>
        <w:tab/>
        <w:t>}</w:t>
      </w:r>
    </w:p>
    <w:p w:rsidR="0090458A" w:rsidRDefault="0090458A" w:rsidP="00262243">
      <w:r>
        <w:rPr>
          <w:rFonts w:hint="eastAsia"/>
        </w:rPr>
        <w:tab/>
      </w:r>
      <w:r>
        <w:rPr>
          <w:rFonts w:hint="eastAsia"/>
        </w:rPr>
        <w:t>实现后截图如图</w:t>
      </w:r>
      <w:r>
        <w:rPr>
          <w:rFonts w:hint="eastAsia"/>
        </w:rPr>
        <w:t>3-6</w:t>
      </w:r>
    </w:p>
    <w:p w:rsidR="00262243" w:rsidRDefault="0090458A" w:rsidP="0090458A">
      <w:pPr>
        <w:ind w:left="720" w:firstLine="720"/>
      </w:pPr>
      <w:r>
        <w:rPr>
          <w:noProof/>
        </w:rPr>
        <w:drawing>
          <wp:inline distT="0" distB="0" distL="0" distR="0" wp14:anchorId="1B31531E" wp14:editId="4E4E5ADF">
            <wp:extent cx="3048000" cy="131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048000" cy="1314450"/>
                    </a:xfrm>
                    <a:prstGeom prst="rect">
                      <a:avLst/>
                    </a:prstGeom>
                  </pic:spPr>
                </pic:pic>
              </a:graphicData>
            </a:graphic>
          </wp:inline>
        </w:drawing>
      </w:r>
    </w:p>
    <w:p w:rsidR="00262243" w:rsidRDefault="0090458A" w:rsidP="00262243">
      <w:r>
        <w:rPr>
          <w:rFonts w:hint="eastAsia"/>
        </w:rPr>
        <w:tab/>
      </w:r>
      <w:r>
        <w:rPr>
          <w:rFonts w:hint="eastAsia"/>
        </w:rPr>
        <w:t>和上面描述的一样，在</w:t>
      </w:r>
      <w:r>
        <w:rPr>
          <w:rFonts w:hint="eastAsia"/>
        </w:rPr>
        <w:t>constructor</w:t>
      </w:r>
      <w:r>
        <w:rPr>
          <w:rFonts w:hint="eastAsia"/>
        </w:rPr>
        <w:t>中添加</w:t>
      </w:r>
      <w:r>
        <w:rPr>
          <w:rFonts w:hint="eastAsia"/>
        </w:rPr>
        <w:t>this.state</w:t>
      </w:r>
      <w:r>
        <w:rPr>
          <w:rFonts w:hint="eastAsia"/>
        </w:rPr>
        <w:t>的定义，每次单击按钮以后调用回调</w:t>
      </w:r>
      <w:r w:rsidR="00ED05AA">
        <w:rPr>
          <w:rFonts w:hint="eastAsia"/>
        </w:rPr>
        <w:t>函数，给当前</w:t>
      </w:r>
      <w:r w:rsidR="00ED05AA">
        <w:rPr>
          <w:rFonts w:hint="eastAsia"/>
        </w:rPr>
        <w:t>liked</w:t>
      </w:r>
      <w:r w:rsidR="00ED05AA">
        <w:rPr>
          <w:rFonts w:hint="eastAsia"/>
        </w:rPr>
        <w:t>值加</w:t>
      </w:r>
      <w:r w:rsidR="00ED05AA">
        <w:rPr>
          <w:rFonts w:hint="eastAsia"/>
        </w:rPr>
        <w:t>1</w:t>
      </w:r>
      <w:r w:rsidR="00ED05AA">
        <w:rPr>
          <w:rFonts w:hint="eastAsia"/>
        </w:rPr>
        <w:t>，然后更新</w:t>
      </w:r>
      <w:r w:rsidR="00ED05AA">
        <w:rPr>
          <w:rFonts w:hint="eastAsia"/>
        </w:rPr>
        <w:t>this.setState</w:t>
      </w:r>
      <w:r w:rsidR="00ED05AA">
        <w:rPr>
          <w:rFonts w:hint="eastAsia"/>
        </w:rPr>
        <w:t>，完成</w:t>
      </w:r>
      <w:r w:rsidR="00ED05AA">
        <w:rPr>
          <w:rFonts w:hint="eastAsia"/>
        </w:rPr>
        <w:t>UI</w:t>
      </w:r>
      <w:r w:rsidR="00ED05AA">
        <w:rPr>
          <w:rFonts w:hint="eastAsia"/>
        </w:rPr>
        <w:t>的重新渲染。因为在</w:t>
      </w:r>
      <w:r w:rsidR="00ED05AA">
        <w:rPr>
          <w:rFonts w:hint="eastAsia"/>
        </w:rPr>
        <w:t>ES6 class</w:t>
      </w:r>
      <w:r w:rsidR="00ED05AA">
        <w:rPr>
          <w:rFonts w:hint="eastAsia"/>
        </w:rPr>
        <w:t>类型的</w:t>
      </w:r>
      <w:r w:rsidR="00ED05AA">
        <w:rPr>
          <w:rFonts w:hint="eastAsia"/>
        </w:rPr>
        <w:t>component</w:t>
      </w:r>
      <w:r w:rsidR="00ED05AA">
        <w:rPr>
          <w:rFonts w:hint="eastAsia"/>
        </w:rPr>
        <w:t>组件声明方式中，不会把一些自定义的</w:t>
      </w:r>
      <w:r w:rsidR="00ED05AA">
        <w:rPr>
          <w:rFonts w:hint="eastAsia"/>
        </w:rPr>
        <w:t>callback</w:t>
      </w:r>
      <w:r w:rsidR="00ED05AA">
        <w:rPr>
          <w:rFonts w:hint="eastAsia"/>
        </w:rPr>
        <w:t>函数绑定到实例上，所以需要手动在</w:t>
      </w:r>
      <w:r w:rsidR="00ED05AA">
        <w:rPr>
          <w:rFonts w:hint="eastAsia"/>
        </w:rPr>
        <w:t>constructor</w:t>
      </w:r>
      <w:r w:rsidR="00ED05AA">
        <w:rPr>
          <w:rFonts w:hint="eastAsia"/>
        </w:rPr>
        <w:t>里面绑定。</w:t>
      </w:r>
    </w:p>
    <w:p w:rsidR="00ED05AA" w:rsidRDefault="00ED05AA" w:rsidP="00262243">
      <w:r>
        <w:rPr>
          <w:rFonts w:hint="eastAsia"/>
        </w:rPr>
        <w:tab/>
        <w:t>this.likedCallback = this.likedCallback.bind(this);</w:t>
      </w:r>
    </w:p>
    <w:p w:rsidR="00ED05AA" w:rsidRDefault="00ED05AA" w:rsidP="00262243">
      <w:r>
        <w:rPr>
          <w:rFonts w:hint="eastAsia"/>
        </w:rPr>
        <w:tab/>
        <w:t>React</w:t>
      </w:r>
      <w:r>
        <w:rPr>
          <w:rFonts w:hint="eastAsia"/>
        </w:rPr>
        <w:t>组件通过</w:t>
      </w:r>
      <w:r>
        <w:rPr>
          <w:rFonts w:hint="eastAsia"/>
        </w:rPr>
        <w:t>props</w:t>
      </w:r>
      <w:r>
        <w:rPr>
          <w:rFonts w:hint="eastAsia"/>
        </w:rPr>
        <w:t>和</w:t>
      </w:r>
      <w:r>
        <w:rPr>
          <w:rFonts w:hint="eastAsia"/>
        </w:rPr>
        <w:t>state</w:t>
      </w:r>
      <w:r>
        <w:rPr>
          <w:rFonts w:hint="eastAsia"/>
        </w:rPr>
        <w:t>的值，使用</w:t>
      </w:r>
      <w:r>
        <w:rPr>
          <w:rFonts w:hint="eastAsia"/>
        </w:rPr>
        <w:t>render</w:t>
      </w:r>
      <w:r>
        <w:rPr>
          <w:rFonts w:hint="eastAsia"/>
        </w:rPr>
        <w:t>方法生成一个组件的实例。</w:t>
      </w:r>
    </w:p>
    <w:p w:rsidR="00ED05AA" w:rsidRDefault="00ED05AA" w:rsidP="00262243">
      <w:r>
        <w:rPr>
          <w:rFonts w:hint="eastAsia"/>
        </w:rPr>
        <w:tab/>
      </w:r>
      <w:r>
        <w:rPr>
          <w:rFonts w:hint="eastAsia"/>
        </w:rPr>
        <w:t>上面通过单击的</w:t>
      </w:r>
      <w:r>
        <w:rPr>
          <w:rFonts w:hint="eastAsia"/>
        </w:rPr>
        <w:t>event handler</w:t>
      </w:r>
      <w:r>
        <w:rPr>
          <w:rFonts w:hint="eastAsia"/>
        </w:rPr>
        <w:t>可以看到，这种写法和在普通的</w:t>
      </w:r>
      <w:r>
        <w:rPr>
          <w:rFonts w:hint="eastAsia"/>
        </w:rPr>
        <w:t>DOM</w:t>
      </w:r>
      <w:r>
        <w:rPr>
          <w:rFonts w:hint="eastAsia"/>
        </w:rPr>
        <w:t>元素上写事件回调没有任何差异，接受起来完成没有古本。其实这是</w:t>
      </w:r>
      <w:r>
        <w:rPr>
          <w:rFonts w:hint="eastAsia"/>
        </w:rPr>
        <w:t>React</w:t>
      </w:r>
      <w:r>
        <w:rPr>
          <w:rFonts w:hint="eastAsia"/>
        </w:rPr>
        <w:t>自己实现的合成事件，它完成符合</w:t>
      </w:r>
      <w:r>
        <w:rPr>
          <w:rFonts w:hint="eastAsia"/>
        </w:rPr>
        <w:t>W3C</w:t>
      </w:r>
      <w:r>
        <w:rPr>
          <w:rFonts w:hint="eastAsia"/>
        </w:rPr>
        <w:t>的标准，并且处理了不同浏览器之间的兼容性问题。</w:t>
      </w:r>
      <w:r>
        <w:rPr>
          <w:rFonts w:hint="eastAsia"/>
        </w:rPr>
        <w:t>React</w:t>
      </w:r>
      <w:r>
        <w:rPr>
          <w:rFonts w:hint="eastAsia"/>
        </w:rPr>
        <w:t>并未把事件绑定在特定的</w:t>
      </w:r>
      <w:r>
        <w:rPr>
          <w:rFonts w:hint="eastAsia"/>
        </w:rPr>
        <w:t>DOM</w:t>
      </w:r>
      <w:r>
        <w:rPr>
          <w:rFonts w:hint="eastAsia"/>
        </w:rPr>
        <w:t>节点上，实际上它是用事件代理的方式在最外层绑定了一个事件回调，当组件</w:t>
      </w:r>
      <w:r>
        <w:rPr>
          <w:rFonts w:hint="eastAsia"/>
        </w:rPr>
        <w:t>umounted</w:t>
      </w:r>
      <w:r>
        <w:rPr>
          <w:rFonts w:hint="eastAsia"/>
        </w:rPr>
        <w:t>的时候，这个事件回调会被自动删除。</w:t>
      </w:r>
    </w:p>
    <w:p w:rsidR="00262243" w:rsidRDefault="00ED05AA" w:rsidP="00262243">
      <w:r>
        <w:rPr>
          <w:rFonts w:hint="eastAsia"/>
        </w:rPr>
        <w:t xml:space="preserve">3.4.3 </w:t>
      </w:r>
      <w:r>
        <w:rPr>
          <w:rFonts w:hint="eastAsia"/>
        </w:rPr>
        <w:t>组件生命周期</w:t>
      </w:r>
    </w:p>
    <w:p w:rsidR="00ED05AA" w:rsidRDefault="00ED05AA" w:rsidP="00262243">
      <w:r>
        <w:rPr>
          <w:rFonts w:hint="eastAsia"/>
        </w:rPr>
        <w:tab/>
      </w:r>
      <w:r>
        <w:rPr>
          <w:rFonts w:hint="eastAsia"/>
        </w:rPr>
        <w:t>每个生物都有它自己的生命周期，从出生、少年、成年再到死亡。同理，组件也有它特定的生命周期，</w:t>
      </w:r>
      <w:r>
        <w:rPr>
          <w:rFonts w:hint="eastAsia"/>
        </w:rPr>
        <w:t>React</w:t>
      </w:r>
      <w:r>
        <w:rPr>
          <w:rFonts w:hint="eastAsia"/>
        </w:rPr>
        <w:t>用不同的方法来描述它的整个生命周期。现在，要稍微修改一个组件的代码，当组件加载完毕</w:t>
      </w:r>
      <w:r>
        <w:rPr>
          <w:rFonts w:hint="eastAsia"/>
        </w:rPr>
        <w:t>1</w:t>
      </w:r>
      <w:r>
        <w:rPr>
          <w:rFonts w:hint="eastAsia"/>
        </w:rPr>
        <w:t>秒以后，使</w:t>
      </w:r>
      <w:r>
        <w:rPr>
          <w:rFonts w:hint="eastAsia"/>
        </w:rPr>
        <w:t>liked</w:t>
      </w:r>
      <w:r>
        <w:rPr>
          <w:rFonts w:hint="eastAsia"/>
        </w:rPr>
        <w:t>的值自动加</w:t>
      </w:r>
      <w:r>
        <w:rPr>
          <w:rFonts w:hint="eastAsia"/>
        </w:rPr>
        <w:t>1</w:t>
      </w:r>
      <w:r>
        <w:rPr>
          <w:rFonts w:hint="eastAsia"/>
        </w:rPr>
        <w:t>。</w:t>
      </w:r>
    </w:p>
    <w:p w:rsidR="00990CD6" w:rsidRDefault="00990CD6" w:rsidP="00262243">
      <w:r>
        <w:rPr>
          <w:rFonts w:hint="eastAsia"/>
        </w:rPr>
        <w:tab/>
      </w:r>
      <w:r>
        <w:t>…</w:t>
      </w:r>
    </w:p>
    <w:p w:rsidR="00990CD6" w:rsidRDefault="00990CD6" w:rsidP="00262243">
      <w:r>
        <w:rPr>
          <w:rFonts w:hint="eastAsia"/>
        </w:rPr>
        <w:tab/>
        <w:t>componentDidMount(){</w:t>
      </w:r>
    </w:p>
    <w:p w:rsidR="00990CD6" w:rsidRDefault="00990CD6" w:rsidP="00262243">
      <w:r>
        <w:rPr>
          <w:rFonts w:hint="eastAsia"/>
        </w:rPr>
        <w:tab/>
      </w:r>
      <w:r>
        <w:rPr>
          <w:rFonts w:hint="eastAsia"/>
        </w:rPr>
        <w:tab/>
        <w:t>setTimeout(() =&gt;{</w:t>
      </w:r>
    </w:p>
    <w:p w:rsidR="00990CD6" w:rsidRDefault="00990CD6" w:rsidP="00262243">
      <w:r>
        <w:rPr>
          <w:rFonts w:hint="eastAsia"/>
        </w:rPr>
        <w:lastRenderedPageBreak/>
        <w:tab/>
      </w:r>
      <w:r>
        <w:rPr>
          <w:rFonts w:hint="eastAsia"/>
        </w:rPr>
        <w:tab/>
        <w:t>this.likedCallback();</w:t>
      </w:r>
    </w:p>
    <w:p w:rsidR="00990CD6" w:rsidRDefault="00990CD6" w:rsidP="00990CD6">
      <w:pPr>
        <w:ind w:left="720" w:firstLine="720"/>
      </w:pPr>
      <w:r>
        <w:rPr>
          <w:rFonts w:hint="eastAsia"/>
        </w:rPr>
        <w:t>},1000);</w:t>
      </w:r>
    </w:p>
    <w:p w:rsidR="00990CD6" w:rsidRDefault="00990CD6" w:rsidP="00990CD6">
      <w:pPr>
        <w:ind w:firstLine="720"/>
      </w:pPr>
      <w:r>
        <w:rPr>
          <w:rFonts w:hint="eastAsia"/>
        </w:rPr>
        <w:t>}</w:t>
      </w:r>
    </w:p>
    <w:p w:rsidR="00990CD6" w:rsidRDefault="00990CD6" w:rsidP="00990CD6">
      <w:pPr>
        <w:ind w:firstLine="720"/>
      </w:pPr>
      <w:r>
        <w:t>…</w:t>
      </w:r>
    </w:p>
    <w:p w:rsidR="00990CD6" w:rsidRDefault="00990CD6" w:rsidP="00990CD6">
      <w:pPr>
        <w:ind w:firstLine="720"/>
      </w:pPr>
      <w:r>
        <w:rPr>
          <w:rFonts w:hint="eastAsia"/>
        </w:rPr>
        <w:t>componedtDidMount</w:t>
      </w:r>
      <w:r>
        <w:rPr>
          <w:rFonts w:hint="eastAsia"/>
        </w:rPr>
        <w:t>这个方法就是在</w:t>
      </w:r>
      <w:r>
        <w:rPr>
          <w:rFonts w:hint="eastAsia"/>
        </w:rPr>
        <w:t>render</w:t>
      </w:r>
      <w:r>
        <w:rPr>
          <w:rFonts w:hint="eastAsia"/>
        </w:rPr>
        <w:t>完成并且组件装载完成之后调用的方法，所以界面中先显示</w:t>
      </w:r>
      <w:r>
        <w:rPr>
          <w:rFonts w:hint="eastAsia"/>
        </w:rPr>
        <w:t>0</w:t>
      </w:r>
      <w:r>
        <w:rPr>
          <w:rFonts w:hint="eastAsia"/>
        </w:rPr>
        <w:t>，</w:t>
      </w:r>
      <w:r>
        <w:rPr>
          <w:rFonts w:hint="eastAsia"/>
        </w:rPr>
        <w:t>1</w:t>
      </w:r>
      <w:r>
        <w:rPr>
          <w:rFonts w:hint="eastAsia"/>
        </w:rPr>
        <w:t>秒以后此方法被调用，界面被重新渲染，</w:t>
      </w:r>
      <w:r>
        <w:rPr>
          <w:rFonts w:hint="eastAsia"/>
        </w:rPr>
        <w:t>liked</w:t>
      </w:r>
      <w:r>
        <w:rPr>
          <w:rFonts w:hint="eastAsia"/>
        </w:rPr>
        <w:t>值变成了</w:t>
      </w:r>
      <w:r>
        <w:rPr>
          <w:rFonts w:hint="eastAsia"/>
        </w:rPr>
        <w:t>1</w:t>
      </w:r>
      <w:r>
        <w:rPr>
          <w:rFonts w:hint="eastAsia"/>
        </w:rPr>
        <w:t>。</w:t>
      </w:r>
    </w:p>
    <w:p w:rsidR="00990CD6" w:rsidRDefault="00990CD6" w:rsidP="00990CD6">
      <w:pPr>
        <w:ind w:firstLine="720"/>
      </w:pPr>
      <w:r>
        <w:rPr>
          <w:rFonts w:hint="eastAsia"/>
        </w:rPr>
        <w:t>整个生命周期可以用图书</w:t>
      </w:r>
      <w:r>
        <w:rPr>
          <w:rFonts w:hint="eastAsia"/>
        </w:rPr>
        <w:t>-7</w:t>
      </w:r>
      <w:r>
        <w:rPr>
          <w:rFonts w:hint="eastAsia"/>
        </w:rPr>
        <w:t>描述。</w:t>
      </w:r>
    </w:p>
    <w:p w:rsidR="00990CD6" w:rsidRDefault="00990CD6" w:rsidP="00990CD6">
      <w:pPr>
        <w:ind w:firstLine="720"/>
      </w:pPr>
      <w:r>
        <w:rPr>
          <w:noProof/>
        </w:rPr>
        <w:drawing>
          <wp:inline distT="0" distB="0" distL="0" distR="0" wp14:anchorId="2C525A9D" wp14:editId="19EE6D83">
            <wp:extent cx="4451987" cy="3234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453245" cy="3235819"/>
                    </a:xfrm>
                    <a:prstGeom prst="rect">
                      <a:avLst/>
                    </a:prstGeom>
                  </pic:spPr>
                </pic:pic>
              </a:graphicData>
            </a:graphic>
          </wp:inline>
        </w:drawing>
      </w:r>
    </w:p>
    <w:p w:rsidR="00990CD6" w:rsidRDefault="00990CD6" w:rsidP="00990CD6">
      <w:pPr>
        <w:ind w:firstLine="720"/>
      </w:pPr>
      <w:r>
        <w:rPr>
          <w:rFonts w:hint="eastAsia"/>
        </w:rPr>
        <w:t>如图</w:t>
      </w:r>
      <w:r>
        <w:rPr>
          <w:rFonts w:hint="eastAsia"/>
        </w:rPr>
        <w:t>3-7</w:t>
      </w:r>
      <w:r>
        <w:rPr>
          <w:rFonts w:hint="eastAsia"/>
        </w:rPr>
        <w:t>所示，生命周期可以分为以下部分。</w:t>
      </w:r>
    </w:p>
    <w:p w:rsidR="00990CD6" w:rsidRDefault="00D9027A" w:rsidP="00D9027A">
      <w:pPr>
        <w:pStyle w:val="4"/>
      </w:pPr>
      <w:r>
        <w:rPr>
          <w:rFonts w:hint="eastAsia"/>
        </w:rPr>
        <w:t>1</w:t>
      </w:r>
      <w:r>
        <w:rPr>
          <w:rFonts w:hint="eastAsia"/>
        </w:rPr>
        <w:t>、组件首次加载</w:t>
      </w:r>
    </w:p>
    <w:p w:rsidR="00D9027A" w:rsidRDefault="00D9027A" w:rsidP="00D9027A">
      <w:r>
        <w:rPr>
          <w:rFonts w:hint="eastAsia"/>
        </w:rPr>
        <w:tab/>
      </w:r>
      <w:r w:rsidRPr="00D9027A">
        <w:rPr>
          <w:rFonts w:hint="eastAsia"/>
          <w:b/>
        </w:rPr>
        <w:t>getDefaultProps</w:t>
      </w:r>
      <w:r>
        <w:rPr>
          <w:rFonts w:hint="eastAsia"/>
        </w:rPr>
        <w:t>只会在装载之前调用一次，在组件中赋值的数据会被设置到</w:t>
      </w:r>
      <w:r>
        <w:rPr>
          <w:rFonts w:hint="eastAsia"/>
        </w:rPr>
        <w:t>this.props</w:t>
      </w:r>
      <w:r>
        <w:rPr>
          <w:rFonts w:hint="eastAsia"/>
        </w:rPr>
        <w:t>中。</w:t>
      </w:r>
    </w:p>
    <w:p w:rsidR="00D9027A" w:rsidRDefault="00D9027A" w:rsidP="00D9027A">
      <w:pPr>
        <w:ind w:firstLine="720"/>
      </w:pPr>
      <w:r w:rsidRPr="00D9027A">
        <w:rPr>
          <w:rFonts w:hint="eastAsia"/>
          <w:b/>
        </w:rPr>
        <w:t>getInitalState</w:t>
      </w:r>
      <w:r>
        <w:rPr>
          <w:rFonts w:hint="eastAsia"/>
          <w:b/>
        </w:rPr>
        <w:t xml:space="preserve"> </w:t>
      </w:r>
      <w:r>
        <w:rPr>
          <w:rFonts w:hint="eastAsia"/>
        </w:rPr>
        <w:t>只会装载之前调用一次，这个函数的返回值会被设置到</w:t>
      </w:r>
      <w:r>
        <w:rPr>
          <w:rFonts w:hint="eastAsia"/>
        </w:rPr>
        <w:t>this.state</w:t>
      </w:r>
      <w:r>
        <w:rPr>
          <w:rFonts w:hint="eastAsia"/>
        </w:rPr>
        <w:t>中。需要注意的是，</w:t>
      </w:r>
      <w:r>
        <w:rPr>
          <w:rFonts w:hint="eastAsia"/>
        </w:rPr>
        <w:t>ES6</w:t>
      </w:r>
      <w:r>
        <w:rPr>
          <w:rFonts w:hint="eastAsia"/>
        </w:rPr>
        <w:t>写法中，只需要在</w:t>
      </w:r>
      <w:r>
        <w:rPr>
          <w:rFonts w:hint="eastAsia"/>
        </w:rPr>
        <w:t>constructor</w:t>
      </w:r>
      <w:r>
        <w:rPr>
          <w:rFonts w:hint="eastAsia"/>
        </w:rPr>
        <w:t>中即可，如下。</w:t>
      </w:r>
    </w:p>
    <w:p w:rsidR="00D9027A" w:rsidRDefault="00D9027A" w:rsidP="00D9027A">
      <w:pPr>
        <w:ind w:firstLine="720"/>
      </w:pPr>
      <w:r w:rsidRPr="00D9027A">
        <w:rPr>
          <w:rFonts w:hint="eastAsia"/>
          <w:b/>
        </w:rPr>
        <w:t>comPonentWillMount</w:t>
      </w:r>
      <w:r>
        <w:rPr>
          <w:rFonts w:hint="eastAsia"/>
        </w:rPr>
        <w:t>在</w:t>
      </w:r>
      <w:r>
        <w:rPr>
          <w:rFonts w:hint="eastAsia"/>
        </w:rPr>
        <w:t>render</w:t>
      </w:r>
      <w:r>
        <w:rPr>
          <w:rFonts w:hint="eastAsia"/>
        </w:rPr>
        <w:t>之前被调用，可以在渲染之前做一些准备工作。</w:t>
      </w:r>
    </w:p>
    <w:p w:rsidR="00D9027A" w:rsidRDefault="00D9027A" w:rsidP="00D9027A">
      <w:pPr>
        <w:ind w:firstLine="720"/>
      </w:pPr>
      <w:r w:rsidRPr="009E4393">
        <w:rPr>
          <w:rFonts w:hint="eastAsia"/>
          <w:b/>
        </w:rPr>
        <w:t>render</w:t>
      </w:r>
      <w:r>
        <w:rPr>
          <w:rFonts w:hint="eastAsia"/>
        </w:rPr>
        <w:t>这个方法是组件的一个必要方法。当这个方法被调用的时候，应该返回一个</w:t>
      </w:r>
      <w:r>
        <w:rPr>
          <w:rFonts w:hint="eastAsia"/>
        </w:rPr>
        <w:t>ReactElement</w:t>
      </w:r>
      <w:r>
        <w:rPr>
          <w:rFonts w:hint="eastAsia"/>
        </w:rPr>
        <w:t>对像，该对象在上</w:t>
      </w:r>
      <w:r>
        <w:rPr>
          <w:rFonts w:hint="eastAsia"/>
        </w:rPr>
        <w:t>3.2.2</w:t>
      </w:r>
      <w:r>
        <w:rPr>
          <w:rFonts w:hint="eastAsia"/>
        </w:rPr>
        <w:tab/>
      </w:r>
      <w:r>
        <w:rPr>
          <w:rFonts w:hint="eastAsia"/>
        </w:rPr>
        <w:t>节中被被提到过。</w:t>
      </w:r>
      <w:r>
        <w:rPr>
          <w:rFonts w:hint="eastAsia"/>
        </w:rPr>
        <w:t>render</w:t>
      </w:r>
      <w:r>
        <w:rPr>
          <w:rFonts w:hint="eastAsia"/>
        </w:rPr>
        <w:t>是一个纯函数，它的意义就是在给定相同的条件时，</w:t>
      </w:r>
      <w:r w:rsidR="009E4393">
        <w:rPr>
          <w:rFonts w:hint="eastAsia"/>
        </w:rPr>
        <w:t>它的返回结果应该每次都完全一致的。不应该有任何修改组件</w:t>
      </w:r>
      <w:r w:rsidR="009E4393">
        <w:rPr>
          <w:rFonts w:hint="eastAsia"/>
        </w:rPr>
        <w:t>state</w:t>
      </w:r>
      <w:r w:rsidR="009E4393">
        <w:rPr>
          <w:rFonts w:hint="eastAsia"/>
        </w:rPr>
        <w:t>的代码或者是和浏览器交互的情况。</w:t>
      </w:r>
    </w:p>
    <w:p w:rsidR="009E4393" w:rsidRDefault="009E4393" w:rsidP="00D9027A">
      <w:pPr>
        <w:ind w:firstLine="720"/>
      </w:pPr>
      <w:r w:rsidRPr="009E4393">
        <w:rPr>
          <w:rFonts w:hint="eastAsia"/>
          <w:b/>
        </w:rPr>
        <w:t>componentDiMount</w:t>
      </w:r>
      <w:r>
        <w:rPr>
          <w:rFonts w:hint="eastAsia"/>
        </w:rPr>
        <w:t>只会在装载完成之后调用一次，在</w:t>
      </w:r>
      <w:r>
        <w:rPr>
          <w:rFonts w:hint="eastAsia"/>
        </w:rPr>
        <w:t>render</w:t>
      </w:r>
      <w:r>
        <w:rPr>
          <w:rFonts w:hint="eastAsia"/>
        </w:rPr>
        <w:t>之后调用，从这里开始获取组件的</w:t>
      </w:r>
      <w:r>
        <w:rPr>
          <w:rFonts w:hint="eastAsia"/>
        </w:rPr>
        <w:t>DOM</w:t>
      </w:r>
      <w:r>
        <w:rPr>
          <w:rFonts w:hint="eastAsia"/>
        </w:rPr>
        <w:t>结构。如果想让组件加载完毕后做一些额外的操作（比如</w:t>
      </w:r>
      <w:r>
        <w:rPr>
          <w:rFonts w:hint="eastAsia"/>
        </w:rPr>
        <w:t>SJAX</w:t>
      </w:r>
      <w:r>
        <w:rPr>
          <w:rFonts w:hint="eastAsia"/>
        </w:rPr>
        <w:t>请求等），可以在这个方法中添加相应的代码。</w:t>
      </w:r>
    </w:p>
    <w:p w:rsidR="009E4393" w:rsidRDefault="008F017F" w:rsidP="008F017F">
      <w:pPr>
        <w:pStyle w:val="4"/>
      </w:pPr>
      <w:r>
        <w:rPr>
          <w:rFonts w:hint="eastAsia"/>
        </w:rPr>
        <w:lastRenderedPageBreak/>
        <w:t>2</w:t>
      </w:r>
      <w:r>
        <w:rPr>
          <w:rFonts w:hint="eastAsia"/>
        </w:rPr>
        <w:t>、</w:t>
      </w:r>
      <w:r w:rsidR="009E4393">
        <w:rPr>
          <w:rFonts w:hint="eastAsia"/>
        </w:rPr>
        <w:t>组件</w:t>
      </w:r>
      <w:r w:rsidR="009E4393">
        <w:rPr>
          <w:rFonts w:hint="eastAsia"/>
        </w:rPr>
        <w:t>props</w:t>
      </w:r>
      <w:r w:rsidR="009E4393">
        <w:rPr>
          <w:rFonts w:hint="eastAsia"/>
        </w:rPr>
        <w:t>更新</w:t>
      </w:r>
    </w:p>
    <w:p w:rsidR="009E4393" w:rsidRDefault="009E4393" w:rsidP="009E4393">
      <w:pPr>
        <w:ind w:firstLine="720"/>
      </w:pPr>
      <w:r>
        <w:rPr>
          <w:rFonts w:hint="eastAsia"/>
        </w:rPr>
        <w:t>当组件接收到新的</w:t>
      </w:r>
      <w:r>
        <w:rPr>
          <w:rFonts w:hint="eastAsia"/>
        </w:rPr>
        <w:t>props</w:t>
      </w:r>
      <w:r>
        <w:rPr>
          <w:rFonts w:hint="eastAsia"/>
        </w:rPr>
        <w:t>的时候，会依次触发下列方法。</w:t>
      </w:r>
    </w:p>
    <w:p w:rsidR="009E4393" w:rsidRDefault="009E4393" w:rsidP="009E4393">
      <w:r>
        <w:rPr>
          <w:rFonts w:hint="eastAsia"/>
        </w:rPr>
        <w:t xml:space="preserve"> </w:t>
      </w:r>
      <w:r>
        <w:rPr>
          <w:rFonts w:hint="eastAsia"/>
        </w:rPr>
        <w:tab/>
        <w:t>componentWillReceiveProps(</w:t>
      </w:r>
      <w:bookmarkStart w:id="19" w:name="OLE_LINK13"/>
      <w:bookmarkStart w:id="20" w:name="OLE_LINK14"/>
      <w:r>
        <w:rPr>
          <w:rFonts w:hint="eastAsia"/>
        </w:rPr>
        <w:t xml:space="preserve">object </w:t>
      </w:r>
      <w:bookmarkEnd w:id="19"/>
      <w:bookmarkEnd w:id="20"/>
      <w:r>
        <w:rPr>
          <w:rFonts w:hint="eastAsia"/>
        </w:rPr>
        <w:t>nextProps)</w:t>
      </w:r>
      <w:r>
        <w:rPr>
          <w:rFonts w:hint="eastAsia"/>
        </w:rPr>
        <w:t>，在组件接收到新的</w:t>
      </w:r>
      <w:r>
        <w:rPr>
          <w:rFonts w:hint="eastAsia"/>
        </w:rPr>
        <w:t>props</w:t>
      </w:r>
      <w:r>
        <w:rPr>
          <w:rFonts w:hint="eastAsia"/>
        </w:rPr>
        <w:t>的时候被触发，参数</w:t>
      </w:r>
      <w:bookmarkStart w:id="21" w:name="OLE_LINK11"/>
      <w:bookmarkStart w:id="22" w:name="OLE_LINK12"/>
      <w:r>
        <w:rPr>
          <w:rFonts w:hint="eastAsia"/>
        </w:rPr>
        <w:t>nextProps</w:t>
      </w:r>
      <w:bookmarkEnd w:id="21"/>
      <w:bookmarkEnd w:id="22"/>
      <w:r>
        <w:rPr>
          <w:rFonts w:hint="eastAsia"/>
        </w:rPr>
        <w:t>就会传入的新的</w:t>
      </w:r>
      <w:r>
        <w:rPr>
          <w:rFonts w:hint="eastAsia"/>
        </w:rPr>
        <w:t>props</w:t>
      </w:r>
      <w:r>
        <w:rPr>
          <w:rFonts w:hint="eastAsia"/>
        </w:rPr>
        <w:t>，你可以用它和</w:t>
      </w:r>
      <w:r>
        <w:rPr>
          <w:rFonts w:hint="eastAsia"/>
        </w:rPr>
        <w:t>this.props</w:t>
      </w:r>
      <w:r>
        <w:rPr>
          <w:rFonts w:hint="eastAsia"/>
        </w:rPr>
        <w:t>比较，来决定是否用</w:t>
      </w:r>
      <w:r>
        <w:rPr>
          <w:rFonts w:hint="eastAsia"/>
        </w:rPr>
        <w:t>this.setState</w:t>
      </w:r>
      <w:r>
        <w:rPr>
          <w:rFonts w:hint="eastAsia"/>
        </w:rPr>
        <w:t>实现</w:t>
      </w:r>
      <w:r>
        <w:rPr>
          <w:rFonts w:hint="eastAsia"/>
        </w:rPr>
        <w:t>UI</w:t>
      </w:r>
      <w:r>
        <w:rPr>
          <w:rFonts w:hint="eastAsia"/>
        </w:rPr>
        <w:t>重新渲染。</w:t>
      </w:r>
    </w:p>
    <w:p w:rsidR="009E4393" w:rsidRDefault="009E4393" w:rsidP="009E4393">
      <w:r>
        <w:rPr>
          <w:rFonts w:hint="eastAsia"/>
        </w:rPr>
        <w:tab/>
        <w:t>shouldComponentUpdate</w:t>
      </w:r>
      <w:r w:rsidR="003F3317">
        <w:rPr>
          <w:rFonts w:hint="eastAsia"/>
        </w:rPr>
        <w:t>，在重新</w:t>
      </w:r>
      <w:r w:rsidR="003F3317">
        <w:rPr>
          <w:rFonts w:hint="eastAsia"/>
        </w:rPr>
        <w:t>render</w:t>
      </w:r>
      <w:r w:rsidR="003F3317">
        <w:rPr>
          <w:rFonts w:hint="eastAsia"/>
        </w:rPr>
        <w:t>之前被调用，可以返回一个布尔值来决定一个组件是否要更新，如果返回</w:t>
      </w:r>
      <w:r w:rsidR="003F3317">
        <w:rPr>
          <w:rFonts w:hint="eastAsia"/>
        </w:rPr>
        <w:t>false</w:t>
      </w:r>
      <w:r w:rsidR="003F3317">
        <w:rPr>
          <w:rFonts w:hint="eastAsia"/>
        </w:rPr>
        <w:t>，那么前面的流程都不会被触发。这个方法默认默认的返回值是</w:t>
      </w:r>
      <w:r w:rsidR="003F3317">
        <w:rPr>
          <w:rFonts w:hint="eastAsia"/>
        </w:rPr>
        <w:t>true</w:t>
      </w:r>
      <w:r w:rsidR="003F3317">
        <w:rPr>
          <w:rFonts w:hint="eastAsia"/>
        </w:rPr>
        <w:t>。</w:t>
      </w:r>
    </w:p>
    <w:p w:rsidR="003F3317" w:rsidRDefault="003F3317" w:rsidP="009E4393">
      <w:r>
        <w:rPr>
          <w:rFonts w:hint="eastAsia"/>
        </w:rPr>
        <w:tab/>
        <w:t xml:space="preserve">componentWillUpdate, </w:t>
      </w:r>
      <w:r>
        <w:rPr>
          <w:rFonts w:hint="eastAsia"/>
        </w:rPr>
        <w:t>在</w:t>
      </w:r>
      <w:r>
        <w:rPr>
          <w:rFonts w:hint="eastAsia"/>
        </w:rPr>
        <w:t>render</w:t>
      </w:r>
      <w:r>
        <w:rPr>
          <w:rFonts w:hint="eastAsia"/>
        </w:rPr>
        <w:t>之前被调用，可以在渲染之前做一些准备工作，和</w:t>
      </w:r>
      <w:r>
        <w:rPr>
          <w:rFonts w:hint="eastAsia"/>
        </w:rPr>
        <w:t>componentWillMount</w:t>
      </w:r>
      <w:r>
        <w:rPr>
          <w:rFonts w:hint="eastAsia"/>
        </w:rPr>
        <w:t>类似。</w:t>
      </w:r>
    </w:p>
    <w:p w:rsidR="003F3317" w:rsidRDefault="003F3317" w:rsidP="009E4393">
      <w:r>
        <w:rPr>
          <w:rFonts w:hint="eastAsia"/>
        </w:rPr>
        <w:tab/>
        <w:t>render</w:t>
      </w:r>
      <w:r>
        <w:rPr>
          <w:rFonts w:hint="eastAsia"/>
        </w:rPr>
        <w:t>，和组件首次加载的方法相同。</w:t>
      </w:r>
    </w:p>
    <w:p w:rsidR="003F3317" w:rsidRDefault="003F3317" w:rsidP="009E4393">
      <w:r>
        <w:rPr>
          <w:rFonts w:hint="eastAsia"/>
        </w:rPr>
        <w:tab/>
        <w:t>componentDidUpdate,</w:t>
      </w:r>
      <w:r>
        <w:rPr>
          <w:rFonts w:hint="eastAsia"/>
        </w:rPr>
        <w:t>重新渲染完成以后立即调用，和</w:t>
      </w:r>
      <w:r>
        <w:rPr>
          <w:rFonts w:hint="eastAsia"/>
        </w:rPr>
        <w:t>componetDidMount</w:t>
      </w:r>
      <w:r>
        <w:rPr>
          <w:rFonts w:hint="eastAsia"/>
        </w:rPr>
        <w:t>类似。</w:t>
      </w:r>
    </w:p>
    <w:p w:rsidR="009E4393" w:rsidRDefault="003F3317" w:rsidP="003F3317">
      <w:pPr>
        <w:pStyle w:val="4"/>
      </w:pPr>
      <w:r>
        <w:rPr>
          <w:rFonts w:hint="eastAsia"/>
        </w:rPr>
        <w:t>3</w:t>
      </w:r>
      <w:r>
        <w:rPr>
          <w:rFonts w:hint="eastAsia"/>
        </w:rPr>
        <w:t>、组件制裁</w:t>
      </w:r>
    </w:p>
    <w:p w:rsidR="003F3317" w:rsidRDefault="003F3317" w:rsidP="009E4393">
      <w:r>
        <w:rPr>
          <w:rFonts w:hint="eastAsia"/>
        </w:rPr>
        <w:tab/>
        <w:t>componentWillUnmount</w:t>
      </w:r>
      <w:r>
        <w:rPr>
          <w:rFonts w:hint="eastAsia"/>
        </w:rPr>
        <w:t>，在组件被卸载和销毁之前调用的方法，可以在这里做一些清理工作。</w:t>
      </w:r>
    </w:p>
    <w:p w:rsidR="003F3317" w:rsidRDefault="003F3317" w:rsidP="003F3317">
      <w:pPr>
        <w:pStyle w:val="3"/>
      </w:pPr>
      <w:r>
        <w:rPr>
          <w:rFonts w:hint="eastAsia"/>
        </w:rPr>
        <w:t>3.4.4</w:t>
      </w:r>
      <w:r>
        <w:rPr>
          <w:rFonts w:hint="eastAsia"/>
        </w:rPr>
        <w:t>组合组件</w:t>
      </w:r>
    </w:p>
    <w:p w:rsidR="003F3317" w:rsidRDefault="003F3317" w:rsidP="009E4393">
      <w:r>
        <w:rPr>
          <w:rFonts w:hint="eastAsia"/>
        </w:rPr>
        <w:tab/>
        <w:t>React</w:t>
      </w:r>
      <w:r>
        <w:rPr>
          <w:rFonts w:hint="eastAsia"/>
        </w:rPr>
        <w:t>应用建立在各种组件基础上，那么自然地，一个组件也可以包含多个其他组件。现在，扩展一下刚才的应用，显示一个爱好列表那么这个新的组件被称为</w:t>
      </w:r>
      <w:r>
        <w:rPr>
          <w:rFonts w:hint="eastAsia"/>
        </w:rPr>
        <w:t>Hobby.jsx</w:t>
      </w:r>
      <w:r>
        <w:rPr>
          <w:rFonts w:hint="eastAsia"/>
        </w:rPr>
        <w:t>。</w:t>
      </w:r>
    </w:p>
    <w:p w:rsidR="007F44CB" w:rsidRDefault="007F44CB" w:rsidP="009E4393">
      <w:r>
        <w:rPr>
          <w:rFonts w:hint="eastAsia"/>
        </w:rPr>
        <w:tab/>
        <w:t>Hobby.jsx</w:t>
      </w:r>
    </w:p>
    <w:p w:rsidR="007F44CB" w:rsidRDefault="007F44CB" w:rsidP="009E4393">
      <w:r>
        <w:rPr>
          <w:rFonts w:hint="eastAsia"/>
        </w:rPr>
        <w:tab/>
        <w:t xml:space="preserve">import React, {PropTypes} from </w:t>
      </w:r>
      <w:r>
        <w:t>‘</w:t>
      </w:r>
      <w:r>
        <w:rPr>
          <w:rFonts w:hint="eastAsia"/>
        </w:rPr>
        <w:t>react</w:t>
      </w:r>
      <w:r>
        <w:t>’</w:t>
      </w:r>
      <w:r>
        <w:rPr>
          <w:rFonts w:hint="eastAsia"/>
        </w:rPr>
        <w:t>;</w:t>
      </w:r>
    </w:p>
    <w:p w:rsidR="007F44CB" w:rsidRDefault="007F44CB" w:rsidP="009E4393">
      <w:r>
        <w:rPr>
          <w:rFonts w:hint="eastAsia"/>
        </w:rPr>
        <w:tab/>
        <w:t>const propTypes = {</w:t>
      </w:r>
    </w:p>
    <w:p w:rsidR="007F44CB" w:rsidRDefault="007F44CB" w:rsidP="009E4393">
      <w:r>
        <w:rPr>
          <w:rFonts w:hint="eastAsia"/>
        </w:rPr>
        <w:tab/>
      </w:r>
      <w:r>
        <w:rPr>
          <w:rFonts w:hint="eastAsia"/>
        </w:rPr>
        <w:tab/>
        <w:t>hobby:</w:t>
      </w:r>
      <w:r w:rsidRPr="007F44CB">
        <w:rPr>
          <w:rFonts w:hint="eastAsia"/>
        </w:rPr>
        <w:t xml:space="preserve"> </w:t>
      </w:r>
      <w:r>
        <w:rPr>
          <w:rFonts w:hint="eastAsia"/>
        </w:rPr>
        <w:t>PropTypes.string.isRequired</w:t>
      </w:r>
    </w:p>
    <w:p w:rsidR="007F44CB" w:rsidRDefault="007F44CB" w:rsidP="007F44CB">
      <w:pPr>
        <w:ind w:firstLine="720"/>
      </w:pPr>
      <w:r>
        <w:rPr>
          <w:rFonts w:hint="eastAsia"/>
        </w:rPr>
        <w:t>};</w:t>
      </w:r>
    </w:p>
    <w:p w:rsidR="00A20799" w:rsidRDefault="007F44CB" w:rsidP="007F44CB">
      <w:pPr>
        <w:ind w:firstLine="720"/>
      </w:pPr>
      <w:r>
        <w:rPr>
          <w:rFonts w:hint="eastAsia"/>
        </w:rPr>
        <w:t xml:space="preserve">class Hobby </w:t>
      </w:r>
      <w:r w:rsidR="00A20799">
        <w:rPr>
          <w:rFonts w:hint="eastAsia"/>
        </w:rPr>
        <w:t>extends React.Component {</w:t>
      </w:r>
    </w:p>
    <w:p w:rsidR="00A20799" w:rsidRDefault="00A20799" w:rsidP="007F44CB">
      <w:pPr>
        <w:ind w:firstLine="720"/>
      </w:pPr>
      <w:r>
        <w:rPr>
          <w:rFonts w:hint="eastAsia"/>
        </w:rPr>
        <w:tab/>
        <w:t>render(){</w:t>
      </w:r>
    </w:p>
    <w:p w:rsidR="00A20799" w:rsidRDefault="00A20799" w:rsidP="007F44CB">
      <w:pPr>
        <w:ind w:firstLine="720"/>
      </w:pPr>
      <w:r>
        <w:rPr>
          <w:rFonts w:hint="eastAsia"/>
        </w:rPr>
        <w:tab/>
      </w:r>
      <w:r>
        <w:rPr>
          <w:rFonts w:hint="eastAsia"/>
        </w:rPr>
        <w:tab/>
        <w:t>return &lt;li&gt;{this.props.hobby}&lt;/li&gt;</w:t>
      </w:r>
    </w:p>
    <w:p w:rsidR="00A20799" w:rsidRDefault="00A20799" w:rsidP="00A20799">
      <w:pPr>
        <w:ind w:left="720" w:firstLine="720"/>
      </w:pPr>
      <w:r>
        <w:rPr>
          <w:rFonts w:hint="eastAsia"/>
        </w:rPr>
        <w:t>}</w:t>
      </w:r>
    </w:p>
    <w:p w:rsidR="007F44CB" w:rsidRDefault="00A20799" w:rsidP="007F44CB">
      <w:pPr>
        <w:ind w:firstLine="720"/>
      </w:pPr>
      <w:r>
        <w:rPr>
          <w:rFonts w:hint="eastAsia"/>
        </w:rPr>
        <w:t>}</w:t>
      </w:r>
    </w:p>
    <w:p w:rsidR="00A20799" w:rsidRDefault="00A20799" w:rsidP="007F44CB">
      <w:pPr>
        <w:ind w:firstLine="720"/>
      </w:pPr>
      <w:r>
        <w:rPr>
          <w:rFonts w:hint="eastAsia"/>
        </w:rPr>
        <w:t>Hobby.propTypes = propTypes;</w:t>
      </w:r>
    </w:p>
    <w:p w:rsidR="00A20799" w:rsidRDefault="00A20799" w:rsidP="007F44CB">
      <w:pPr>
        <w:ind w:firstLine="720"/>
      </w:pPr>
      <w:r>
        <w:rPr>
          <w:rFonts w:hint="eastAsia"/>
        </w:rPr>
        <w:t>export default Hobby;</w:t>
      </w:r>
    </w:p>
    <w:p w:rsidR="00A20799" w:rsidRDefault="00A20799" w:rsidP="007F44CB">
      <w:pPr>
        <w:ind w:firstLine="720"/>
      </w:pPr>
      <w:r>
        <w:rPr>
          <w:rFonts w:hint="eastAsia"/>
        </w:rPr>
        <w:lastRenderedPageBreak/>
        <w:t>上例只是输出列表中的一项。现在把它引入到</w:t>
      </w:r>
      <w:r>
        <w:rPr>
          <w:rFonts w:hint="eastAsia"/>
        </w:rPr>
        <w:t>Profile</w:t>
      </w:r>
      <w:r>
        <w:rPr>
          <w:rFonts w:hint="eastAsia"/>
        </w:rPr>
        <w:t>中，在</w:t>
      </w:r>
      <w:r>
        <w:rPr>
          <w:rFonts w:hint="eastAsia"/>
        </w:rPr>
        <w:t>3.2.2</w:t>
      </w:r>
      <w:r>
        <w:rPr>
          <w:rFonts w:hint="eastAsia"/>
        </w:rPr>
        <w:t>节讲过，组件可以直接用标签的形式放入</w:t>
      </w:r>
      <w:r>
        <w:rPr>
          <w:rFonts w:hint="eastAsia"/>
        </w:rPr>
        <w:t>JSX</w:t>
      </w:r>
      <w:r>
        <w:rPr>
          <w:rFonts w:hint="eastAsia"/>
        </w:rPr>
        <w:t>中。</w:t>
      </w:r>
    </w:p>
    <w:p w:rsidR="00A20799" w:rsidRDefault="00A20799" w:rsidP="007F44CB">
      <w:pPr>
        <w:ind w:firstLine="720"/>
      </w:pPr>
      <w:r>
        <w:rPr>
          <w:rFonts w:hint="eastAsia"/>
        </w:rPr>
        <w:t>//Profile.jsx</w:t>
      </w:r>
    </w:p>
    <w:p w:rsidR="00A20799" w:rsidRDefault="00A20799" w:rsidP="007F44CB">
      <w:pPr>
        <w:ind w:firstLine="720"/>
      </w:pPr>
      <w:r>
        <w:rPr>
          <w:rFonts w:hint="eastAsia"/>
        </w:rPr>
        <w:t xml:space="preserve">import Hobby from </w:t>
      </w:r>
      <w:r>
        <w:t>‘</w:t>
      </w:r>
      <w:r>
        <w:rPr>
          <w:rFonts w:hint="eastAsia"/>
        </w:rPr>
        <w:t>./hobby</w:t>
      </w:r>
      <w:r>
        <w:t>’</w:t>
      </w:r>
      <w:r>
        <w:rPr>
          <w:rFonts w:hint="eastAsia"/>
        </w:rPr>
        <w:t>;</w:t>
      </w:r>
    </w:p>
    <w:p w:rsidR="00A20799" w:rsidRDefault="00A20799" w:rsidP="007F44CB">
      <w:pPr>
        <w:ind w:firstLine="720"/>
      </w:pPr>
      <w:r>
        <w:t>…</w:t>
      </w:r>
    </w:p>
    <w:p w:rsidR="00A20799" w:rsidRDefault="00A20799" w:rsidP="007F44CB">
      <w:pPr>
        <w:ind w:firstLine="720"/>
      </w:pPr>
      <w:r>
        <w:rPr>
          <w:rFonts w:hint="eastAsia"/>
        </w:rPr>
        <w:t>constructor(props){</w:t>
      </w:r>
    </w:p>
    <w:p w:rsidR="00A20799" w:rsidRDefault="00A20799" w:rsidP="007F44CB">
      <w:pPr>
        <w:ind w:firstLine="720"/>
      </w:pPr>
      <w:r>
        <w:rPr>
          <w:rFonts w:hint="eastAsia"/>
        </w:rPr>
        <w:tab/>
        <w:t>super(props);</w:t>
      </w:r>
    </w:p>
    <w:p w:rsidR="00A20799" w:rsidRDefault="00A20799" w:rsidP="007F44CB">
      <w:pPr>
        <w:ind w:firstLine="720"/>
      </w:pPr>
      <w:r>
        <w:rPr>
          <w:rFonts w:hint="eastAsia"/>
        </w:rPr>
        <w:tab/>
      </w:r>
      <w:r w:rsidR="00514095">
        <w:rPr>
          <w:rFonts w:hint="eastAsia"/>
        </w:rPr>
        <w:t>//</w:t>
      </w:r>
      <w:r w:rsidR="00514095">
        <w:rPr>
          <w:rFonts w:hint="eastAsia"/>
        </w:rPr>
        <w:t>在</w:t>
      </w:r>
      <w:r w:rsidR="00514095">
        <w:rPr>
          <w:rFonts w:hint="eastAsia"/>
        </w:rPr>
        <w:t>state</w:t>
      </w:r>
      <w:r w:rsidR="00514095">
        <w:rPr>
          <w:rFonts w:hint="eastAsia"/>
        </w:rPr>
        <w:t>中添加两个爱好</w:t>
      </w:r>
    </w:p>
    <w:p w:rsidR="00514095" w:rsidRDefault="00514095" w:rsidP="007F44CB">
      <w:pPr>
        <w:ind w:firstLine="720"/>
      </w:pPr>
      <w:r>
        <w:rPr>
          <w:rFonts w:hint="eastAsia"/>
        </w:rPr>
        <w:tab/>
        <w:t>this.state = {</w:t>
      </w:r>
    </w:p>
    <w:p w:rsidR="00514095" w:rsidRDefault="00514095" w:rsidP="007F44CB">
      <w:pPr>
        <w:ind w:firstLine="720"/>
      </w:pPr>
      <w:r>
        <w:rPr>
          <w:rFonts w:hint="eastAsia"/>
        </w:rPr>
        <w:tab/>
      </w:r>
      <w:r>
        <w:rPr>
          <w:rFonts w:hint="eastAsia"/>
        </w:rPr>
        <w:tab/>
        <w:t>liked:0,</w:t>
      </w:r>
    </w:p>
    <w:p w:rsidR="00514095" w:rsidRDefault="00514095" w:rsidP="007F44CB">
      <w:pPr>
        <w:ind w:firstLine="720"/>
      </w:pPr>
      <w:r>
        <w:rPr>
          <w:rFonts w:hint="eastAsia"/>
        </w:rPr>
        <w:tab/>
      </w:r>
      <w:r>
        <w:rPr>
          <w:rFonts w:hint="eastAsia"/>
        </w:rPr>
        <w:tab/>
        <w:t>hobbies:[</w:t>
      </w:r>
      <w:r>
        <w:t>‘</w:t>
      </w:r>
      <w:r>
        <w:rPr>
          <w:rFonts w:hint="eastAsia"/>
        </w:rPr>
        <w:t>skateboarding</w:t>
      </w:r>
      <w:r>
        <w:t>’</w:t>
      </w:r>
      <w:r>
        <w:rPr>
          <w:rFonts w:hint="eastAsia"/>
        </w:rPr>
        <w:t>,</w:t>
      </w:r>
      <w:r>
        <w:t>’</w:t>
      </w:r>
      <w:r>
        <w:rPr>
          <w:rFonts w:hint="eastAsia"/>
        </w:rPr>
        <w:t>rock music</w:t>
      </w:r>
      <w:r>
        <w:t>’</w:t>
      </w:r>
      <w:r>
        <w:rPr>
          <w:rFonts w:hint="eastAsia"/>
        </w:rPr>
        <w:t>]</w:t>
      </w:r>
    </w:p>
    <w:p w:rsidR="00514095" w:rsidRDefault="00514095" w:rsidP="00514095">
      <w:pPr>
        <w:ind w:left="720" w:firstLine="720"/>
      </w:pPr>
      <w:r>
        <w:rPr>
          <w:rFonts w:hint="eastAsia"/>
        </w:rPr>
        <w:t>};</w:t>
      </w:r>
    </w:p>
    <w:p w:rsidR="00514095" w:rsidRDefault="00514095" w:rsidP="00514095">
      <w:pPr>
        <w:ind w:left="720" w:firstLine="720"/>
      </w:pPr>
      <w:r>
        <w:t>…</w:t>
      </w:r>
    </w:p>
    <w:p w:rsidR="00514095" w:rsidRDefault="00514095" w:rsidP="00514095">
      <w:pPr>
        <w:ind w:left="720" w:firstLine="720"/>
      </w:pPr>
      <w:r>
        <w:rPr>
          <w:rFonts w:hint="eastAsia"/>
        </w:rPr>
        <w:t>render(){</w:t>
      </w:r>
    </w:p>
    <w:p w:rsidR="00514095" w:rsidRDefault="00514095" w:rsidP="00514095">
      <w:pPr>
        <w:ind w:left="720" w:firstLine="720"/>
      </w:pPr>
      <w:r>
        <w:rPr>
          <w:rFonts w:hint="eastAsia"/>
        </w:rPr>
        <w:tab/>
        <w:t>return(</w:t>
      </w:r>
    </w:p>
    <w:p w:rsidR="00514095" w:rsidRDefault="00514095" w:rsidP="00514095">
      <w:pPr>
        <w:ind w:left="720" w:firstLine="720"/>
      </w:pPr>
      <w:r>
        <w:rPr>
          <w:rFonts w:hint="eastAsia"/>
        </w:rPr>
        <w:tab/>
      </w:r>
      <w:r>
        <w:rPr>
          <w:rFonts w:hint="eastAsia"/>
        </w:rPr>
        <w:tab/>
        <w:t>&lt;div&gt;</w:t>
      </w:r>
    </w:p>
    <w:p w:rsidR="00514095" w:rsidRDefault="00514095" w:rsidP="00514095">
      <w:pPr>
        <w:ind w:left="720" w:firstLine="720"/>
      </w:pPr>
      <w:r>
        <w:rPr>
          <w:rFonts w:hint="eastAsia"/>
        </w:rPr>
        <w:tab/>
      </w:r>
      <w:r>
        <w:rPr>
          <w:rFonts w:hint="eastAsia"/>
        </w:rPr>
        <w:tab/>
      </w:r>
      <w:r>
        <w:rPr>
          <w:rFonts w:hint="eastAsia"/>
        </w:rPr>
        <w:tab/>
        <w:t>&lt;h1&gt;</w:t>
      </w:r>
      <w:r>
        <w:rPr>
          <w:rFonts w:hint="eastAsia"/>
        </w:rPr>
        <w:t>我的名字叫</w:t>
      </w:r>
      <w:r>
        <w:rPr>
          <w:rFonts w:hint="eastAsia"/>
        </w:rPr>
        <w:t>{this.props.name}&lt;/h1&gt;</w:t>
      </w:r>
    </w:p>
    <w:p w:rsidR="00514095" w:rsidRDefault="00514095" w:rsidP="00514095">
      <w:pPr>
        <w:ind w:left="720" w:firstLine="720"/>
      </w:pPr>
      <w:r>
        <w:rPr>
          <w:rFonts w:hint="eastAsia"/>
        </w:rPr>
        <w:tab/>
      </w:r>
      <w:r>
        <w:rPr>
          <w:rFonts w:hint="eastAsia"/>
        </w:rPr>
        <w:tab/>
      </w:r>
      <w:r>
        <w:rPr>
          <w:rFonts w:hint="eastAsia"/>
        </w:rPr>
        <w:tab/>
        <w:t>&lt;h2&gt;</w:t>
      </w:r>
      <w:r>
        <w:rPr>
          <w:rFonts w:hint="eastAsia"/>
        </w:rPr>
        <w:t>我今年</w:t>
      </w:r>
      <w:r>
        <w:rPr>
          <w:rFonts w:hint="eastAsia"/>
        </w:rPr>
        <w:t>{this.props.age}</w:t>
      </w:r>
      <w:r>
        <w:rPr>
          <w:rFonts w:hint="eastAsia"/>
        </w:rPr>
        <w:t>岁</w:t>
      </w:r>
      <w:r>
        <w:rPr>
          <w:rFonts w:hint="eastAsia"/>
        </w:rPr>
        <w:t>&lt;/h2&gt;</w:t>
      </w:r>
    </w:p>
    <w:p w:rsidR="00514095" w:rsidRDefault="00514095" w:rsidP="00514095">
      <w:pPr>
        <w:ind w:left="720" w:firstLine="720"/>
      </w:pPr>
      <w:r>
        <w:rPr>
          <w:rFonts w:hint="eastAsia"/>
        </w:rPr>
        <w:tab/>
      </w:r>
      <w:r>
        <w:rPr>
          <w:rFonts w:hint="eastAsia"/>
        </w:rPr>
        <w:tab/>
      </w:r>
      <w:r>
        <w:rPr>
          <w:rFonts w:hint="eastAsia"/>
        </w:rPr>
        <w:tab/>
        <w:t>&lt;button onClick={this.likedCallback}&gt;</w:t>
      </w:r>
      <w:r>
        <w:rPr>
          <w:rFonts w:hint="eastAsia"/>
        </w:rPr>
        <w:t>给我点赞</w:t>
      </w:r>
      <w:r>
        <w:rPr>
          <w:rFonts w:hint="eastAsia"/>
        </w:rPr>
        <w:t>&lt;/button&gt;</w:t>
      </w:r>
    </w:p>
    <w:p w:rsidR="00514095" w:rsidRDefault="00514095" w:rsidP="00514095">
      <w:pPr>
        <w:ind w:left="720" w:firstLine="720"/>
      </w:pPr>
      <w:r>
        <w:rPr>
          <w:rFonts w:hint="eastAsia"/>
        </w:rPr>
        <w:tab/>
      </w:r>
      <w:r>
        <w:rPr>
          <w:rFonts w:hint="eastAsia"/>
        </w:rPr>
        <w:tab/>
      </w:r>
      <w:r>
        <w:rPr>
          <w:rFonts w:hint="eastAsia"/>
        </w:rPr>
        <w:tab/>
        <w:t>&lt;h2&gt;</w:t>
      </w:r>
      <w:r>
        <w:rPr>
          <w:rFonts w:hint="eastAsia"/>
        </w:rPr>
        <w:t>总点赞数</w:t>
      </w:r>
      <w:r>
        <w:rPr>
          <w:rFonts w:hint="eastAsia"/>
        </w:rPr>
        <w:t>{this.state.liked}&lt;/h2&gt;</w:t>
      </w:r>
    </w:p>
    <w:p w:rsidR="00514095" w:rsidRDefault="00514095" w:rsidP="00514095">
      <w:pPr>
        <w:ind w:left="720" w:firstLine="720"/>
      </w:pPr>
      <w:r>
        <w:rPr>
          <w:rFonts w:hint="eastAsia"/>
        </w:rPr>
        <w:tab/>
      </w:r>
      <w:r>
        <w:rPr>
          <w:rFonts w:hint="eastAsia"/>
        </w:rPr>
        <w:tab/>
      </w:r>
      <w:r>
        <w:rPr>
          <w:rFonts w:hint="eastAsia"/>
        </w:rPr>
        <w:tab/>
        <w:t>&lt;h2&gt;</w:t>
      </w:r>
      <w:r>
        <w:rPr>
          <w:rFonts w:hint="eastAsia"/>
        </w:rPr>
        <w:t>我的爱好：</w:t>
      </w:r>
      <w:r>
        <w:rPr>
          <w:rFonts w:hint="eastAsia"/>
        </w:rPr>
        <w:t>&lt;/h2&gt;</w:t>
      </w:r>
    </w:p>
    <w:p w:rsidR="00514095" w:rsidRDefault="00514095" w:rsidP="00514095">
      <w:pPr>
        <w:ind w:left="720" w:firstLine="720"/>
      </w:pPr>
      <w:r>
        <w:rPr>
          <w:rFonts w:hint="eastAsia"/>
        </w:rPr>
        <w:tab/>
      </w:r>
      <w:r>
        <w:rPr>
          <w:rFonts w:hint="eastAsia"/>
        </w:rPr>
        <w:tab/>
      </w:r>
      <w:r>
        <w:rPr>
          <w:rFonts w:hint="eastAsia"/>
        </w:rPr>
        <w:tab/>
        <w:t>&lt;u1&gt;</w:t>
      </w:r>
    </w:p>
    <w:p w:rsidR="00514095" w:rsidRDefault="00514095" w:rsidP="00514095">
      <w:pPr>
        <w:ind w:left="720" w:firstLine="720"/>
      </w:pPr>
      <w:r>
        <w:rPr>
          <w:rFonts w:hint="eastAsia"/>
        </w:rPr>
        <w:tab/>
      </w:r>
      <w:r>
        <w:rPr>
          <w:rFonts w:hint="eastAsia"/>
        </w:rPr>
        <w:tab/>
      </w:r>
      <w:r>
        <w:rPr>
          <w:rFonts w:hint="eastAsia"/>
        </w:rPr>
        <w:tab/>
      </w:r>
      <w:r>
        <w:rPr>
          <w:rFonts w:hint="eastAsia"/>
        </w:rPr>
        <w:tab/>
        <w:t>{this.state.hobbies.map((hobby, i)=&gt;&lt;Hobby key={i} hobby={hobby} /&gt;)}</w:t>
      </w:r>
      <w:r>
        <w:rPr>
          <w:rFonts w:hint="eastAsia"/>
        </w:rPr>
        <w:tab/>
      </w:r>
    </w:p>
    <w:p w:rsidR="00514095" w:rsidRDefault="00514095" w:rsidP="00514095">
      <w:pPr>
        <w:ind w:left="720" w:firstLine="720"/>
      </w:pPr>
      <w:r>
        <w:rPr>
          <w:rFonts w:hint="eastAsia"/>
        </w:rPr>
        <w:tab/>
      </w:r>
      <w:r>
        <w:rPr>
          <w:rFonts w:hint="eastAsia"/>
        </w:rPr>
        <w:tab/>
      </w:r>
      <w:r>
        <w:rPr>
          <w:rFonts w:hint="eastAsia"/>
        </w:rPr>
        <w:tab/>
        <w:t>&lt;/u1&gt;</w:t>
      </w:r>
    </w:p>
    <w:p w:rsidR="00514095" w:rsidRDefault="00514095" w:rsidP="00514095">
      <w:pPr>
        <w:ind w:left="720" w:firstLine="720"/>
      </w:pPr>
      <w:r>
        <w:rPr>
          <w:rFonts w:hint="eastAsia"/>
        </w:rPr>
        <w:tab/>
      </w:r>
      <w:r>
        <w:rPr>
          <w:rFonts w:hint="eastAsia"/>
        </w:rPr>
        <w:tab/>
        <w:t>&lt;/div&gt;</w:t>
      </w:r>
    </w:p>
    <w:p w:rsidR="00514095" w:rsidRDefault="00514095" w:rsidP="00514095">
      <w:pPr>
        <w:ind w:left="1440" w:firstLine="720"/>
      </w:pPr>
      <w:r>
        <w:rPr>
          <w:rFonts w:hint="eastAsia"/>
        </w:rPr>
        <w:t>)</w:t>
      </w:r>
    </w:p>
    <w:p w:rsidR="00514095" w:rsidRPr="00514095" w:rsidRDefault="00514095" w:rsidP="00514095">
      <w:pPr>
        <w:ind w:left="720" w:firstLine="720"/>
      </w:pPr>
      <w:r>
        <w:rPr>
          <w:rFonts w:hint="eastAsia"/>
        </w:rPr>
        <w:t>}</w:t>
      </w:r>
    </w:p>
    <w:p w:rsidR="00A20799" w:rsidRDefault="00A20799" w:rsidP="007F44CB">
      <w:pPr>
        <w:ind w:firstLine="720"/>
      </w:pPr>
      <w:r>
        <w:rPr>
          <w:rFonts w:hint="eastAsia"/>
        </w:rPr>
        <w:t>}</w:t>
      </w:r>
    </w:p>
    <w:p w:rsidR="00514095" w:rsidRDefault="00514095" w:rsidP="007F44CB">
      <w:pPr>
        <w:ind w:firstLine="720"/>
      </w:pPr>
      <w:r>
        <w:t>…</w:t>
      </w:r>
    </w:p>
    <w:p w:rsidR="00514095" w:rsidRDefault="00514095" w:rsidP="007F44CB">
      <w:pPr>
        <w:ind w:firstLine="720"/>
      </w:pPr>
      <w:r>
        <w:rPr>
          <w:rFonts w:hint="eastAsia"/>
        </w:rPr>
        <w:t>只要将子组件看成自定义</w:t>
      </w:r>
      <w:r>
        <w:rPr>
          <w:rFonts w:hint="eastAsia"/>
        </w:rPr>
        <w:t>HTML</w:t>
      </w:r>
      <w:r>
        <w:rPr>
          <w:rFonts w:hint="eastAsia"/>
        </w:rPr>
        <w:t>标签就好了，然后传入想要的属性，特别注意要给每个循环组件添加一个唯一的</w:t>
      </w:r>
      <w:r>
        <w:rPr>
          <w:rFonts w:hint="eastAsia"/>
        </w:rPr>
        <w:t>key</w:t>
      </w:r>
      <w:r>
        <w:rPr>
          <w:rFonts w:hint="eastAsia"/>
        </w:rPr>
        <w:t>值。实现后的截图如图</w:t>
      </w:r>
      <w:r>
        <w:rPr>
          <w:rFonts w:hint="eastAsia"/>
        </w:rPr>
        <w:t>3-8</w:t>
      </w:r>
      <w:r>
        <w:rPr>
          <w:rFonts w:hint="eastAsia"/>
        </w:rPr>
        <w:t>所示。</w:t>
      </w:r>
    </w:p>
    <w:p w:rsidR="00514095" w:rsidRDefault="00514095" w:rsidP="00514095">
      <w:pPr>
        <w:ind w:firstLineChars="625" w:firstLine="1375"/>
      </w:pPr>
      <w:r>
        <w:rPr>
          <w:noProof/>
        </w:rPr>
        <w:lastRenderedPageBreak/>
        <w:drawing>
          <wp:inline distT="0" distB="0" distL="0" distR="0" wp14:anchorId="1ED00BC6" wp14:editId="2E606C32">
            <wp:extent cx="2580953" cy="2314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580953" cy="2314286"/>
                    </a:xfrm>
                    <a:prstGeom prst="rect">
                      <a:avLst/>
                    </a:prstGeom>
                  </pic:spPr>
                </pic:pic>
              </a:graphicData>
            </a:graphic>
          </wp:inline>
        </w:drawing>
      </w:r>
    </w:p>
    <w:p w:rsidR="00514095" w:rsidRDefault="00514095" w:rsidP="00514095">
      <w:r>
        <w:rPr>
          <w:rFonts w:hint="eastAsia"/>
        </w:rPr>
        <w:t>3.4.5</w:t>
      </w:r>
      <w:r>
        <w:rPr>
          <w:rFonts w:hint="eastAsia"/>
        </w:rPr>
        <w:t>无状态函数组件</w:t>
      </w:r>
    </w:p>
    <w:p w:rsidR="00514095" w:rsidRDefault="00514095" w:rsidP="00514095">
      <w:r>
        <w:rPr>
          <w:rFonts w:hint="eastAsia"/>
        </w:rPr>
        <w:tab/>
        <w:t>Hobby</w:t>
      </w:r>
      <w:r>
        <w:rPr>
          <w:rFonts w:hint="eastAsia"/>
        </w:rPr>
        <w:t>组件非常简单，没有内部</w:t>
      </w:r>
      <w:r>
        <w:rPr>
          <w:rFonts w:hint="eastAsia"/>
        </w:rPr>
        <w:t>state</w:t>
      </w:r>
      <w:r>
        <w:rPr>
          <w:rFonts w:hint="eastAsia"/>
        </w:rPr>
        <w:t>，不需要组件生命周期函数，那么，可以把这类组件写成一个纯函数的形式，称为</w:t>
      </w:r>
      <w:r w:rsidR="003A55AC">
        <w:rPr>
          <w:rFonts w:hint="eastAsia"/>
        </w:rPr>
        <w:t>stateless functional component</w:t>
      </w:r>
      <w:r w:rsidR="003A55AC">
        <w:rPr>
          <w:rFonts w:hint="eastAsia"/>
        </w:rPr>
        <w:t>（无状态函数组件）。它做的事情只是根据输入生成组件，没有其他的副作用，而且简洁明了。</w:t>
      </w:r>
    </w:p>
    <w:p w:rsidR="003A55AC" w:rsidRDefault="003A55AC" w:rsidP="00514095">
      <w:r>
        <w:rPr>
          <w:rFonts w:hint="eastAsia"/>
        </w:rPr>
        <w:tab/>
        <w:t>//</w:t>
      </w:r>
      <w:r>
        <w:rPr>
          <w:rFonts w:hint="eastAsia"/>
        </w:rPr>
        <w:t>用一个纯函数表示组件</w:t>
      </w:r>
    </w:p>
    <w:p w:rsidR="003A55AC" w:rsidRDefault="003A55AC" w:rsidP="00514095">
      <w:r>
        <w:rPr>
          <w:rFonts w:hint="eastAsia"/>
        </w:rPr>
        <w:tab/>
        <w:t>function Hobby(props){</w:t>
      </w:r>
    </w:p>
    <w:p w:rsidR="003A55AC" w:rsidRDefault="003A55AC" w:rsidP="00514095">
      <w:r>
        <w:rPr>
          <w:rFonts w:hint="eastAsia"/>
        </w:rPr>
        <w:tab/>
      </w:r>
      <w:r>
        <w:rPr>
          <w:rFonts w:hint="eastAsia"/>
        </w:rPr>
        <w:tab/>
        <w:t>function Hobby(props){</w:t>
      </w:r>
    </w:p>
    <w:p w:rsidR="003A55AC" w:rsidRDefault="003A55AC" w:rsidP="00514095">
      <w:r>
        <w:rPr>
          <w:rFonts w:hint="eastAsia"/>
        </w:rPr>
        <w:tab/>
      </w:r>
      <w:r>
        <w:rPr>
          <w:rFonts w:hint="eastAsia"/>
        </w:rPr>
        <w:tab/>
      </w:r>
      <w:r>
        <w:rPr>
          <w:rFonts w:hint="eastAsia"/>
        </w:rPr>
        <w:tab/>
        <w:t>return &lt;li&gt;{props.hobby}&lt;/li&gt;;</w:t>
      </w:r>
    </w:p>
    <w:p w:rsidR="003A55AC" w:rsidRDefault="003A55AC" w:rsidP="003A55AC">
      <w:pPr>
        <w:ind w:left="720" w:firstLine="720"/>
      </w:pPr>
      <w:r>
        <w:rPr>
          <w:rFonts w:hint="eastAsia"/>
        </w:rPr>
        <w:t>}</w:t>
      </w:r>
    </w:p>
    <w:p w:rsidR="003A55AC" w:rsidRDefault="003A55AC" w:rsidP="003A55AC">
      <w:pPr>
        <w:ind w:firstLine="720"/>
      </w:pPr>
      <w:r>
        <w:rPr>
          <w:rFonts w:hint="eastAsia"/>
        </w:rPr>
        <w:t>}</w:t>
      </w:r>
    </w:p>
    <w:p w:rsidR="003A55AC" w:rsidRDefault="003A55AC" w:rsidP="003A55AC">
      <w:pPr>
        <w:ind w:firstLine="720"/>
      </w:pPr>
      <w:r>
        <w:rPr>
          <w:rFonts w:hint="eastAsia"/>
        </w:rPr>
        <w:t>这种写法很简单，直接导出一个函数，它只有一个参数</w:t>
      </w:r>
      <w:r>
        <w:rPr>
          <w:rFonts w:hint="eastAsia"/>
        </w:rPr>
        <w:t>props</w:t>
      </w:r>
      <w:r>
        <w:rPr>
          <w:rFonts w:hint="eastAsia"/>
        </w:rPr>
        <w:t>，就是传入的属性。在实际的项目中，大部分的组件都是无状态函数式组件，所以这是</w:t>
      </w:r>
      <w:r>
        <w:rPr>
          <w:rFonts w:hint="eastAsia"/>
        </w:rPr>
        <w:t>React</w:t>
      </w:r>
      <w:r>
        <w:rPr>
          <w:rFonts w:hint="eastAsia"/>
        </w:rPr>
        <w:t>推荐的写法。在以后的版本中也会对这种形式进行优化。</w:t>
      </w:r>
    </w:p>
    <w:p w:rsidR="003A55AC" w:rsidRDefault="003A55AC" w:rsidP="003A55AC">
      <w:pPr>
        <w:pStyle w:val="3"/>
      </w:pPr>
      <w:r>
        <w:rPr>
          <w:rFonts w:hint="eastAsia"/>
        </w:rPr>
        <w:t>3.4.6 sate</w:t>
      </w:r>
      <w:r>
        <w:rPr>
          <w:rFonts w:hint="eastAsia"/>
        </w:rPr>
        <w:t>设计原则</w:t>
      </w:r>
    </w:p>
    <w:p w:rsidR="003A55AC" w:rsidRDefault="003A55AC" w:rsidP="003A55AC">
      <w:r>
        <w:rPr>
          <w:rFonts w:hint="eastAsia"/>
        </w:rPr>
        <w:tab/>
      </w:r>
      <w:r>
        <w:rPr>
          <w:rFonts w:hint="eastAsia"/>
        </w:rPr>
        <w:t>什么组件应该是</w:t>
      </w:r>
      <w:r>
        <w:rPr>
          <w:rFonts w:hint="eastAsia"/>
        </w:rPr>
        <w:t>state</w:t>
      </w:r>
      <w:r>
        <w:rPr>
          <w:rFonts w:hint="eastAsia"/>
        </w:rPr>
        <w:t>，而且应该遵循最小化</w:t>
      </w:r>
      <w:r>
        <w:rPr>
          <w:rFonts w:hint="eastAsia"/>
        </w:rPr>
        <w:t>state</w:t>
      </w:r>
      <w:r>
        <w:rPr>
          <w:rFonts w:hint="eastAsia"/>
        </w:rPr>
        <w:t>的准则？那就是习题让大多数的组件无状态的。为了实现这样的结构</w:t>
      </w:r>
      <w:r w:rsidR="00F9667C">
        <w:rPr>
          <w:rFonts w:hint="eastAsia"/>
        </w:rPr>
        <w:t>，应该尽量把状态分离在一些特定的组件中，来降低组件的复杂度。最常见的做法是创建尽量多的无状态组件，这些组件唯一关心的事情就是渲染数据。而在这些组件的外层，应该会有一个包含</w:t>
      </w:r>
      <w:r w:rsidR="00F9667C">
        <w:rPr>
          <w:rFonts w:hint="eastAsia"/>
        </w:rPr>
        <w:t>state</w:t>
      </w:r>
      <w:r w:rsidR="00F9667C">
        <w:rPr>
          <w:rFonts w:hint="eastAsia"/>
        </w:rPr>
        <w:t>的低级别的组件。这个组件用于处理各种事件、交流逻辑、修改</w:t>
      </w:r>
      <w:r w:rsidR="00F9667C">
        <w:rPr>
          <w:rFonts w:hint="eastAsia"/>
        </w:rPr>
        <w:t>state</w:t>
      </w:r>
      <w:r w:rsidR="00F9667C">
        <w:rPr>
          <w:rFonts w:hint="eastAsia"/>
        </w:rPr>
        <w:t>，对应的子组件要关心的只是传入的属性而已。</w:t>
      </w:r>
    </w:p>
    <w:p w:rsidR="00F9667C" w:rsidRDefault="00F9667C" w:rsidP="003A55AC">
      <w:r>
        <w:rPr>
          <w:rFonts w:hint="eastAsia"/>
        </w:rPr>
        <w:tab/>
        <w:t>state</w:t>
      </w:r>
      <w:r>
        <w:rPr>
          <w:rFonts w:hint="eastAsia"/>
        </w:rPr>
        <w:t>应该包含什么数据？</w:t>
      </w:r>
      <w:r>
        <w:rPr>
          <w:rFonts w:hint="eastAsia"/>
        </w:rPr>
        <w:t>sate</w:t>
      </w:r>
      <w:r>
        <w:rPr>
          <w:rFonts w:hint="eastAsia"/>
        </w:rPr>
        <w:t>中应该包含组件的事件回调函数可能引发</w:t>
      </w:r>
      <w:r>
        <w:rPr>
          <w:rFonts w:hint="eastAsia"/>
        </w:rPr>
        <w:t>UI</w:t>
      </w:r>
      <w:r>
        <w:rPr>
          <w:rFonts w:hint="eastAsia"/>
        </w:rPr>
        <w:t>更新的这类数据。在实际的项目中，这些应该是轻量化的</w:t>
      </w:r>
      <w:r>
        <w:rPr>
          <w:rFonts w:hint="eastAsia"/>
        </w:rPr>
        <w:t>JSON</w:t>
      </w:r>
      <w:r>
        <w:rPr>
          <w:rFonts w:hint="eastAsia"/>
        </w:rPr>
        <w:t>数据，应该尽量把数据的表现设计到最小，而更多的数据可以在</w:t>
      </w:r>
      <w:r>
        <w:rPr>
          <w:rFonts w:hint="eastAsia"/>
        </w:rPr>
        <w:t>render</w:t>
      </w:r>
      <w:r>
        <w:rPr>
          <w:rFonts w:hint="eastAsia"/>
        </w:rPr>
        <w:t>方法中通过各种计算来得到。这里举一个例子，比如说现在有一个下例子，比如说现在有一个商品列表，还有一个用户已经选购的商品列表。最直观的设计方法是如下这样的。</w:t>
      </w:r>
    </w:p>
    <w:p w:rsidR="003A55AC" w:rsidRDefault="00F9667C" w:rsidP="003A55AC">
      <w:r>
        <w:rPr>
          <w:rFonts w:hint="eastAsia"/>
        </w:rPr>
        <w:tab/>
        <w:t>goods:[{</w:t>
      </w:r>
      <w:r>
        <w:t>‘</w:t>
      </w:r>
      <w:r>
        <w:rPr>
          <w:rFonts w:hint="eastAsia"/>
        </w:rPr>
        <w:t>id</w:t>
      </w:r>
      <w:r>
        <w:t>’</w:t>
      </w:r>
      <w:r>
        <w:rPr>
          <w:rFonts w:hint="eastAsia"/>
        </w:rPr>
        <w:t>:1,</w:t>
      </w:r>
      <w:r>
        <w:t>’</w:t>
      </w:r>
      <w:r>
        <w:rPr>
          <w:rFonts w:hint="eastAsia"/>
        </w:rPr>
        <w:t>name</w:t>
      </w:r>
      <w:r>
        <w:t>’</w:t>
      </w:r>
      <w:r>
        <w:rPr>
          <w:rFonts w:hint="eastAsia"/>
        </w:rPr>
        <w:t>:</w:t>
      </w:r>
      <w:r>
        <w:t>’</w:t>
      </w:r>
      <w:r>
        <w:rPr>
          <w:rFonts w:hint="eastAsia"/>
        </w:rPr>
        <w:t>paper</w:t>
      </w:r>
      <w:r>
        <w:t>’</w:t>
      </w:r>
      <w:r>
        <w:rPr>
          <w:rFonts w:hint="eastAsia"/>
        </w:rPr>
        <w:t>},{</w:t>
      </w:r>
      <w:r>
        <w:t>‘</w:t>
      </w:r>
      <w:r>
        <w:rPr>
          <w:rFonts w:hint="eastAsia"/>
        </w:rPr>
        <w:t>id</w:t>
      </w:r>
      <w:r>
        <w:t>’</w:t>
      </w:r>
      <w:r>
        <w:rPr>
          <w:rFonts w:hint="eastAsia"/>
        </w:rPr>
        <w:t>:2,</w:t>
      </w:r>
      <w:r>
        <w:t>’</w:t>
      </w:r>
      <w:r>
        <w:rPr>
          <w:rFonts w:hint="eastAsia"/>
        </w:rPr>
        <w:t>name</w:t>
      </w:r>
      <w:r>
        <w:t>’</w:t>
      </w:r>
      <w:r>
        <w:rPr>
          <w:rFonts w:hint="eastAsia"/>
        </w:rPr>
        <w:t>:</w:t>
      </w:r>
      <w:r>
        <w:t>’</w:t>
      </w:r>
      <w:r>
        <w:rPr>
          <w:rFonts w:hint="eastAsia"/>
        </w:rPr>
        <w:t>pencil</w:t>
      </w:r>
      <w:r>
        <w:t>’</w:t>
      </w:r>
      <w:r>
        <w:rPr>
          <w:rFonts w:hint="eastAsia"/>
        </w:rPr>
        <w:t>}</w:t>
      </w:r>
      <w:r>
        <w:t>…</w:t>
      </w:r>
      <w:r>
        <w:rPr>
          <w:rFonts w:hint="eastAsia"/>
        </w:rPr>
        <w:t>]</w:t>
      </w:r>
      <w:r w:rsidR="004C0406">
        <w:rPr>
          <w:rFonts w:hint="eastAsia"/>
        </w:rPr>
        <w:t>,</w:t>
      </w:r>
    </w:p>
    <w:p w:rsidR="004C0406" w:rsidRDefault="004C0406" w:rsidP="003A55AC">
      <w:r>
        <w:rPr>
          <w:rFonts w:hint="eastAsia"/>
        </w:rPr>
        <w:lastRenderedPageBreak/>
        <w:tab/>
        <w:t>selectedGoods:[{</w:t>
      </w:r>
      <w:r w:rsidRPr="004C0406">
        <w:t xml:space="preserve"> </w:t>
      </w:r>
      <w:r>
        <w:t>‘</w:t>
      </w:r>
      <w:r>
        <w:rPr>
          <w:rFonts w:hint="eastAsia"/>
        </w:rPr>
        <w:t>id</w:t>
      </w:r>
      <w:r>
        <w:t>’</w:t>
      </w:r>
      <w:r>
        <w:rPr>
          <w:rFonts w:hint="eastAsia"/>
        </w:rPr>
        <w:t>:1,</w:t>
      </w:r>
      <w:r>
        <w:t>’</w:t>
      </w:r>
      <w:r>
        <w:rPr>
          <w:rFonts w:hint="eastAsia"/>
        </w:rPr>
        <w:t>title</w:t>
      </w:r>
      <w:r>
        <w:t>’</w:t>
      </w:r>
      <w:r>
        <w:rPr>
          <w:rFonts w:hint="eastAsia"/>
        </w:rPr>
        <w:t>:</w:t>
      </w:r>
      <w:r>
        <w:t>’</w:t>
      </w:r>
      <w:r>
        <w:rPr>
          <w:rFonts w:hint="eastAsia"/>
        </w:rPr>
        <w:t>hello world</w:t>
      </w:r>
      <w:r>
        <w:t>’</w:t>
      </w:r>
      <w:r>
        <w:rPr>
          <w:rFonts w:hint="eastAsia"/>
        </w:rPr>
        <w:t>}]</w:t>
      </w:r>
    </w:p>
    <w:p w:rsidR="003A55AC" w:rsidRDefault="004C0406" w:rsidP="003A55AC">
      <w:r>
        <w:rPr>
          <w:rFonts w:hint="eastAsia"/>
        </w:rPr>
        <w:tab/>
        <w:t>sate</w:t>
      </w:r>
      <w:r>
        <w:rPr>
          <w:rFonts w:hint="eastAsia"/>
        </w:rPr>
        <w:t>不应该包函的数据</w:t>
      </w:r>
    </w:p>
    <w:p w:rsidR="004C0406" w:rsidRDefault="004C0406" w:rsidP="00A87C59">
      <w:pPr>
        <w:pStyle w:val="a3"/>
        <w:numPr>
          <w:ilvl w:val="0"/>
          <w:numId w:val="13"/>
        </w:numPr>
        <w:ind w:firstLineChars="0"/>
      </w:pPr>
      <w:r>
        <w:rPr>
          <w:rFonts w:hint="eastAsia"/>
        </w:rPr>
        <w:t>可以由</w:t>
      </w:r>
      <w:r>
        <w:rPr>
          <w:rFonts w:hint="eastAsia"/>
        </w:rPr>
        <w:t>state</w:t>
      </w:r>
      <w:r>
        <w:rPr>
          <w:rFonts w:hint="eastAsia"/>
        </w:rPr>
        <w:t>计算得出的数据。就像刚才的</w:t>
      </w:r>
      <w:r>
        <w:rPr>
          <w:rFonts w:hint="eastAsia"/>
        </w:rPr>
        <w:t>selectedGoods</w:t>
      </w:r>
      <w:r>
        <w:rPr>
          <w:rFonts w:hint="eastAsia"/>
        </w:rPr>
        <w:t>一样，可以由</w:t>
      </w:r>
      <w:r>
        <w:rPr>
          <w:rFonts w:hint="eastAsia"/>
        </w:rPr>
        <w:t>goods</w:t>
      </w:r>
      <w:r>
        <w:rPr>
          <w:rFonts w:hint="eastAsia"/>
        </w:rPr>
        <w:t>列表计算得到。</w:t>
      </w:r>
    </w:p>
    <w:p w:rsidR="004C0406" w:rsidRDefault="004C0406" w:rsidP="00A87C59">
      <w:pPr>
        <w:pStyle w:val="a3"/>
        <w:numPr>
          <w:ilvl w:val="0"/>
          <w:numId w:val="13"/>
        </w:numPr>
        <w:ind w:firstLineChars="0"/>
      </w:pPr>
      <w:r>
        <w:rPr>
          <w:rFonts w:hint="eastAsia"/>
        </w:rPr>
        <w:t>组件。组件不需要保存到</w:t>
      </w:r>
      <w:r>
        <w:rPr>
          <w:rFonts w:hint="eastAsia"/>
        </w:rPr>
        <w:t>state</w:t>
      </w:r>
      <w:r>
        <w:rPr>
          <w:rFonts w:hint="eastAsia"/>
        </w:rPr>
        <w:t>中，只需要在</w:t>
      </w:r>
      <w:r>
        <w:rPr>
          <w:rFonts w:hint="eastAsia"/>
        </w:rPr>
        <w:t>render</w:t>
      </w:r>
      <w:r>
        <w:rPr>
          <w:rFonts w:hint="eastAsia"/>
        </w:rPr>
        <w:t>方法中渲染。</w:t>
      </w:r>
    </w:p>
    <w:p w:rsidR="004C0406" w:rsidRDefault="004C0406" w:rsidP="00A87C59">
      <w:pPr>
        <w:pStyle w:val="a3"/>
        <w:numPr>
          <w:ilvl w:val="0"/>
          <w:numId w:val="13"/>
        </w:numPr>
        <w:ind w:firstLineChars="0"/>
      </w:pPr>
      <w:r>
        <w:rPr>
          <w:rFonts w:hint="eastAsia"/>
        </w:rPr>
        <w:t>props</w:t>
      </w:r>
      <w:r>
        <w:rPr>
          <w:rFonts w:hint="eastAsia"/>
        </w:rPr>
        <w:t>中的数据。</w:t>
      </w:r>
      <w:r>
        <w:rPr>
          <w:rFonts w:hint="eastAsia"/>
        </w:rPr>
        <w:t>props</w:t>
      </w:r>
      <w:r>
        <w:rPr>
          <w:rFonts w:hint="eastAsia"/>
        </w:rPr>
        <w:t>可以看作是组件的数据来源，它不需要保存在</w:t>
      </w:r>
      <w:r>
        <w:rPr>
          <w:rFonts w:hint="eastAsia"/>
        </w:rPr>
        <w:t>state</w:t>
      </w:r>
      <w:r>
        <w:rPr>
          <w:rFonts w:hint="eastAsia"/>
        </w:rPr>
        <w:t>中。</w:t>
      </w:r>
    </w:p>
    <w:p w:rsidR="004C0406" w:rsidRDefault="004C0406" w:rsidP="004C0406">
      <w:pPr>
        <w:pStyle w:val="3"/>
      </w:pPr>
      <w:r>
        <w:rPr>
          <w:rFonts w:hint="eastAsia"/>
        </w:rPr>
        <w:t>3.4.7 DOM</w:t>
      </w:r>
      <w:r>
        <w:rPr>
          <w:rFonts w:hint="eastAsia"/>
        </w:rPr>
        <w:t>操作</w:t>
      </w:r>
    </w:p>
    <w:p w:rsidR="004C0406" w:rsidRDefault="004C0406" w:rsidP="004C0406">
      <w:r>
        <w:rPr>
          <w:rFonts w:hint="eastAsia"/>
        </w:rPr>
        <w:tab/>
      </w:r>
      <w:r>
        <w:rPr>
          <w:rFonts w:hint="eastAsia"/>
        </w:rPr>
        <w:t>在大多数情况下，不需要通过操作</w:t>
      </w:r>
      <w:r>
        <w:rPr>
          <w:rFonts w:hint="eastAsia"/>
        </w:rPr>
        <w:t>DOM</w:t>
      </w:r>
      <w:r>
        <w:rPr>
          <w:rFonts w:hint="eastAsia"/>
        </w:rPr>
        <w:t>的方式去更新</w:t>
      </w:r>
      <w:r>
        <w:rPr>
          <w:rFonts w:hint="eastAsia"/>
        </w:rPr>
        <w:t>UI</w:t>
      </w:r>
      <w:r>
        <w:rPr>
          <w:rFonts w:hint="eastAsia"/>
        </w:rPr>
        <w:t>，应该使用</w:t>
      </w:r>
      <w:r>
        <w:rPr>
          <w:rFonts w:hint="eastAsia"/>
        </w:rPr>
        <w:t>setState</w:t>
      </w:r>
      <w:r>
        <w:rPr>
          <w:rFonts w:hint="eastAsia"/>
        </w:rPr>
        <w:t>来重新渲染</w:t>
      </w:r>
      <w:r>
        <w:rPr>
          <w:rFonts w:hint="eastAsia"/>
        </w:rPr>
        <w:t>UI</w:t>
      </w:r>
      <w:r>
        <w:rPr>
          <w:rFonts w:hint="eastAsia"/>
        </w:rPr>
        <w:t>。</w:t>
      </w:r>
      <w:r w:rsidR="00E33F42">
        <w:rPr>
          <w:rFonts w:hint="eastAsia"/>
        </w:rPr>
        <w:t>但是，有一些情况确实需要访问一些</w:t>
      </w:r>
      <w:r w:rsidR="00E33F42">
        <w:rPr>
          <w:rFonts w:hint="eastAsia"/>
        </w:rPr>
        <w:t>DOM</w:t>
      </w:r>
      <w:r w:rsidR="00E33F42">
        <w:rPr>
          <w:rFonts w:hint="eastAsia"/>
        </w:rPr>
        <w:t>结构（例如表单的值），那么可以采用</w:t>
      </w:r>
      <w:r w:rsidR="00E33F42">
        <w:rPr>
          <w:rFonts w:hint="eastAsia"/>
        </w:rPr>
        <w:t>refs</w:t>
      </w:r>
      <w:r w:rsidR="00E33F42">
        <w:rPr>
          <w:rFonts w:hint="eastAsia"/>
        </w:rPr>
        <w:t>这种方式来获得</w:t>
      </w:r>
      <w:r w:rsidR="00E33F42">
        <w:rPr>
          <w:rFonts w:hint="eastAsia"/>
        </w:rPr>
        <w:t>DOM</w:t>
      </w:r>
      <w:r w:rsidR="00E33F42">
        <w:rPr>
          <w:rFonts w:hint="eastAsia"/>
        </w:rPr>
        <w:t>节点，它的做法就是在要应用的节点上面设置一个</w:t>
      </w:r>
      <w:r w:rsidR="00E33F42">
        <w:rPr>
          <w:rFonts w:hint="eastAsia"/>
        </w:rPr>
        <w:t>ref</w:t>
      </w:r>
      <w:r w:rsidR="00E33F42">
        <w:rPr>
          <w:rFonts w:hint="eastAsia"/>
        </w:rPr>
        <w:t>属性，然后通过</w:t>
      </w:r>
      <w:r w:rsidR="00E33F42">
        <w:rPr>
          <w:rFonts w:hint="eastAsia"/>
        </w:rPr>
        <w:t>this.refs.name</w:t>
      </w:r>
      <w:r w:rsidR="00E33F42">
        <w:rPr>
          <w:rFonts w:hint="eastAsia"/>
        </w:rPr>
        <w:t>获得对应的</w:t>
      </w:r>
      <w:r w:rsidR="00E33F42">
        <w:rPr>
          <w:rFonts w:hint="eastAsia"/>
        </w:rPr>
        <w:t>DOM</w:t>
      </w:r>
      <w:r w:rsidR="00E33F42">
        <w:rPr>
          <w:rFonts w:hint="eastAsia"/>
        </w:rPr>
        <w:t>结构。</w:t>
      </w:r>
    </w:p>
    <w:p w:rsidR="00E33F42" w:rsidRDefault="00E33F42" w:rsidP="004C0406">
      <w:r>
        <w:rPr>
          <w:rFonts w:hint="eastAsia"/>
        </w:rPr>
        <w:tab/>
      </w:r>
      <w:r>
        <w:rPr>
          <w:rFonts w:hint="eastAsia"/>
        </w:rPr>
        <w:t>继续改造程序，添加一个输入框和一个按钮，能完成添加爱好的功能。</w:t>
      </w:r>
    </w:p>
    <w:p w:rsidR="00E33F42" w:rsidRDefault="00E33F42" w:rsidP="004C0406">
      <w:r>
        <w:rPr>
          <w:rFonts w:hint="eastAsia"/>
        </w:rPr>
        <w:tab/>
        <w:t>//Profile.jsx</w:t>
      </w:r>
    </w:p>
    <w:p w:rsidR="00E33F42" w:rsidRDefault="00E33F42" w:rsidP="00E33F42">
      <w:pPr>
        <w:ind w:firstLine="720"/>
      </w:pPr>
      <w:r>
        <w:rPr>
          <w:rFonts w:hint="eastAsia"/>
        </w:rPr>
        <w:t>render() {</w:t>
      </w:r>
    </w:p>
    <w:p w:rsidR="00E33F42" w:rsidRDefault="00E33F42" w:rsidP="004C0406">
      <w:r>
        <w:rPr>
          <w:rFonts w:hint="eastAsia"/>
        </w:rPr>
        <w:tab/>
      </w:r>
      <w:r>
        <w:rPr>
          <w:rFonts w:hint="eastAsia"/>
        </w:rPr>
        <w:tab/>
        <w:t>return(</w:t>
      </w:r>
    </w:p>
    <w:p w:rsidR="00E33F42" w:rsidRDefault="00E33F42" w:rsidP="004C0406">
      <w:r>
        <w:rPr>
          <w:rFonts w:hint="eastAsia"/>
        </w:rPr>
        <w:tab/>
      </w:r>
      <w:r>
        <w:rPr>
          <w:rFonts w:hint="eastAsia"/>
        </w:rPr>
        <w:tab/>
      </w:r>
      <w:r>
        <w:rPr>
          <w:rFonts w:hint="eastAsia"/>
        </w:rPr>
        <w:tab/>
        <w:t>&lt;div&gt;</w:t>
      </w:r>
    </w:p>
    <w:p w:rsidR="00E33F42" w:rsidRDefault="00E33F42" w:rsidP="004C0406">
      <w:r>
        <w:rPr>
          <w:rFonts w:hint="eastAsia"/>
        </w:rPr>
        <w:tab/>
      </w:r>
      <w:r>
        <w:rPr>
          <w:rFonts w:hint="eastAsia"/>
        </w:rPr>
        <w:tab/>
      </w:r>
      <w:r>
        <w:rPr>
          <w:rFonts w:hint="eastAsia"/>
        </w:rPr>
        <w:tab/>
      </w:r>
      <w:r>
        <w:rPr>
          <w:rFonts w:hint="eastAsia"/>
        </w:rPr>
        <w:tab/>
      </w:r>
      <w:r>
        <w:t>…</w:t>
      </w:r>
    </w:p>
    <w:p w:rsidR="00E33F42" w:rsidRDefault="00E33F42" w:rsidP="004C0406">
      <w:r>
        <w:rPr>
          <w:rFonts w:hint="eastAsia"/>
        </w:rPr>
        <w:tab/>
      </w:r>
      <w:r>
        <w:rPr>
          <w:rFonts w:hint="eastAsia"/>
        </w:rPr>
        <w:tab/>
      </w:r>
      <w:r>
        <w:rPr>
          <w:rFonts w:hint="eastAsia"/>
        </w:rPr>
        <w:tab/>
      </w:r>
      <w:r>
        <w:rPr>
          <w:rFonts w:hint="eastAsia"/>
        </w:rPr>
        <w:tab/>
        <w:t>&lt;input type=</w:t>
      </w:r>
      <w:r>
        <w:t>”</w:t>
      </w:r>
      <w:r>
        <w:rPr>
          <w:rFonts w:hint="eastAsia"/>
        </w:rPr>
        <w:t>test</w:t>
      </w:r>
      <w:r>
        <w:t>”</w:t>
      </w:r>
      <w:r>
        <w:rPr>
          <w:rFonts w:hint="eastAsia"/>
        </w:rPr>
        <w:t xml:space="preserve"> ref=</w:t>
      </w:r>
      <w:r>
        <w:t>”</w:t>
      </w:r>
      <w:r>
        <w:rPr>
          <w:rFonts w:hint="eastAsia"/>
        </w:rPr>
        <w:t>hobby</w:t>
      </w:r>
      <w:r>
        <w:t>”</w:t>
      </w:r>
      <w:r>
        <w:rPr>
          <w:rFonts w:hint="eastAsia"/>
        </w:rPr>
        <w:t xml:space="preserve"> /&gt;</w:t>
      </w:r>
    </w:p>
    <w:p w:rsidR="00E33F42" w:rsidRDefault="00E33F42" w:rsidP="004C0406">
      <w:r>
        <w:rPr>
          <w:rFonts w:hint="eastAsia"/>
        </w:rPr>
        <w:tab/>
      </w:r>
      <w:r>
        <w:rPr>
          <w:rFonts w:hint="eastAsia"/>
        </w:rPr>
        <w:tab/>
      </w:r>
      <w:r>
        <w:rPr>
          <w:rFonts w:hint="eastAsia"/>
        </w:rPr>
        <w:tab/>
      </w:r>
      <w:r>
        <w:rPr>
          <w:rFonts w:hint="eastAsia"/>
        </w:rPr>
        <w:tab/>
        <w:t>&lt;button onClick={this.addHobbyCallback}&gt;</w:t>
      </w:r>
      <w:r>
        <w:rPr>
          <w:rFonts w:hint="eastAsia"/>
        </w:rPr>
        <w:t>添加爱好</w:t>
      </w:r>
      <w:r>
        <w:rPr>
          <w:rFonts w:hint="eastAsia"/>
        </w:rPr>
        <w:t>&lt;/button&gt;</w:t>
      </w:r>
    </w:p>
    <w:p w:rsidR="00E33F42" w:rsidRDefault="00E33F42" w:rsidP="004C0406">
      <w:r>
        <w:rPr>
          <w:rFonts w:hint="eastAsia"/>
        </w:rPr>
        <w:tab/>
      </w:r>
      <w:r>
        <w:rPr>
          <w:rFonts w:hint="eastAsia"/>
        </w:rPr>
        <w:tab/>
      </w:r>
      <w:r>
        <w:rPr>
          <w:rFonts w:hint="eastAsia"/>
        </w:rPr>
        <w:tab/>
        <w:t>&lt;/div&gt;</w:t>
      </w:r>
    </w:p>
    <w:p w:rsidR="00E33F42" w:rsidRDefault="00E33F42" w:rsidP="00E33F42">
      <w:pPr>
        <w:ind w:left="720" w:firstLine="720"/>
      </w:pPr>
      <w:r>
        <w:rPr>
          <w:rFonts w:hint="eastAsia"/>
        </w:rPr>
        <w:t>)</w:t>
      </w:r>
    </w:p>
    <w:p w:rsidR="00E33F42" w:rsidRPr="00E33F42" w:rsidRDefault="00E33F42" w:rsidP="00E33F42">
      <w:pPr>
        <w:ind w:firstLine="720"/>
      </w:pPr>
      <w:r>
        <w:rPr>
          <w:rFonts w:hint="eastAsia"/>
        </w:rPr>
        <w:t>}</w:t>
      </w:r>
    </w:p>
    <w:p w:rsidR="004C0406" w:rsidRDefault="00E33F42" w:rsidP="004C0406">
      <w:r>
        <w:rPr>
          <w:rFonts w:hint="eastAsia"/>
        </w:rPr>
        <w:tab/>
      </w:r>
      <w:r>
        <w:rPr>
          <w:rFonts w:hint="eastAsia"/>
        </w:rPr>
        <w:t>在</w:t>
      </w:r>
      <w:r>
        <w:rPr>
          <w:rFonts w:hint="eastAsia"/>
        </w:rPr>
        <w:t>button</w:t>
      </w:r>
      <w:r>
        <w:rPr>
          <w:rFonts w:hint="eastAsia"/>
        </w:rPr>
        <w:t>上添加事件———取得</w:t>
      </w:r>
      <w:r>
        <w:rPr>
          <w:rFonts w:hint="eastAsia"/>
        </w:rPr>
        <w:t>input</w:t>
      </w:r>
      <w:r>
        <w:rPr>
          <w:rFonts w:hint="eastAsia"/>
        </w:rPr>
        <w:t>的值，添加到</w:t>
      </w:r>
      <w:r>
        <w:rPr>
          <w:rFonts w:hint="eastAsia"/>
        </w:rPr>
        <w:t>state</w:t>
      </w:r>
      <w:r>
        <w:rPr>
          <w:rFonts w:hint="eastAsia"/>
        </w:rPr>
        <w:t>的值里面。下面来完成这个单击的回调。</w:t>
      </w:r>
    </w:p>
    <w:p w:rsidR="002418DB" w:rsidRDefault="002418DB" w:rsidP="004C0406">
      <w:r>
        <w:rPr>
          <w:rFonts w:hint="eastAsia"/>
        </w:rPr>
        <w:tab/>
        <w:t>//Profile.jsx</w:t>
      </w:r>
    </w:p>
    <w:p w:rsidR="002418DB" w:rsidRDefault="002418DB" w:rsidP="004C0406">
      <w:r>
        <w:rPr>
          <w:rFonts w:hint="eastAsia"/>
        </w:rPr>
        <w:tab/>
        <w:t>addHobbyCallback() {</w:t>
      </w:r>
    </w:p>
    <w:p w:rsidR="002418DB" w:rsidRDefault="002418DB" w:rsidP="004C0406">
      <w:r>
        <w:rPr>
          <w:rFonts w:hint="eastAsia"/>
        </w:rPr>
        <w:tab/>
      </w:r>
      <w:r>
        <w:rPr>
          <w:rFonts w:hint="eastAsia"/>
        </w:rPr>
        <w:tab/>
        <w:t>//</w:t>
      </w:r>
      <w:r>
        <w:rPr>
          <w:rFonts w:hint="eastAsia"/>
        </w:rPr>
        <w:t>用</w:t>
      </w:r>
      <w:r>
        <w:rPr>
          <w:rFonts w:hint="eastAsia"/>
        </w:rPr>
        <w:t>this.refs.name</w:t>
      </w:r>
      <w:r>
        <w:rPr>
          <w:rFonts w:hint="eastAsia"/>
        </w:rPr>
        <w:t>来取得</w:t>
      </w:r>
      <w:r>
        <w:rPr>
          <w:rFonts w:hint="eastAsia"/>
        </w:rPr>
        <w:t>DOM</w:t>
      </w:r>
      <w:r>
        <w:rPr>
          <w:rFonts w:hint="eastAsia"/>
        </w:rPr>
        <w:t>节点</w:t>
      </w:r>
    </w:p>
    <w:p w:rsidR="002418DB" w:rsidRDefault="002418DB" w:rsidP="004C0406">
      <w:r>
        <w:rPr>
          <w:rFonts w:hint="eastAsia"/>
        </w:rPr>
        <w:tab/>
      </w:r>
      <w:r>
        <w:rPr>
          <w:rFonts w:hint="eastAsia"/>
        </w:rPr>
        <w:tab/>
        <w:t>let hobbyInput = this.refs.hobby:</w:t>
      </w:r>
    </w:p>
    <w:p w:rsidR="002418DB" w:rsidRDefault="002418DB" w:rsidP="002418DB">
      <w:pPr>
        <w:ind w:firstLine="720"/>
      </w:pPr>
      <w:r>
        <w:rPr>
          <w:rFonts w:hint="eastAsia"/>
        </w:rPr>
        <w:tab/>
        <w:t>let val = hobbyInput.value;</w:t>
      </w:r>
    </w:p>
    <w:p w:rsidR="002418DB" w:rsidRDefault="002418DB" w:rsidP="002418DB">
      <w:pPr>
        <w:ind w:firstLine="720"/>
      </w:pPr>
      <w:r>
        <w:rPr>
          <w:rFonts w:hint="eastAsia"/>
        </w:rPr>
        <w:tab/>
        <w:t>if(val){</w:t>
      </w:r>
    </w:p>
    <w:p w:rsidR="002418DB" w:rsidRDefault="002418DB" w:rsidP="002418DB">
      <w:pPr>
        <w:ind w:firstLine="720"/>
      </w:pPr>
      <w:r>
        <w:rPr>
          <w:rFonts w:hint="eastAsia"/>
        </w:rPr>
        <w:tab/>
      </w:r>
      <w:r>
        <w:rPr>
          <w:rFonts w:hint="eastAsia"/>
        </w:rPr>
        <w:tab/>
        <w:t>let hobbies = this.state.hobbies;</w:t>
      </w:r>
    </w:p>
    <w:p w:rsidR="002418DB" w:rsidRDefault="002418DB" w:rsidP="002418DB">
      <w:pPr>
        <w:ind w:firstLine="720"/>
      </w:pPr>
      <w:r>
        <w:rPr>
          <w:rFonts w:hint="eastAsia"/>
        </w:rPr>
        <w:tab/>
      </w:r>
      <w:r>
        <w:rPr>
          <w:rFonts w:hint="eastAsia"/>
        </w:rPr>
        <w:tab/>
        <w:t>//</w:t>
      </w:r>
      <w:r>
        <w:rPr>
          <w:rFonts w:hint="eastAsia"/>
        </w:rPr>
        <w:t>添加值到数组</w:t>
      </w:r>
    </w:p>
    <w:p w:rsidR="002418DB" w:rsidRDefault="002418DB" w:rsidP="002418DB">
      <w:pPr>
        <w:ind w:firstLine="720"/>
      </w:pPr>
      <w:r>
        <w:rPr>
          <w:rFonts w:hint="eastAsia"/>
        </w:rPr>
        <w:lastRenderedPageBreak/>
        <w:tab/>
      </w:r>
      <w:r>
        <w:rPr>
          <w:rFonts w:hint="eastAsia"/>
        </w:rPr>
        <w:tab/>
        <w:t>hobbies = [</w:t>
      </w:r>
      <w:r>
        <w:t>…</w:t>
      </w:r>
      <w:r>
        <w:rPr>
          <w:rFonts w:hint="eastAsia"/>
        </w:rPr>
        <w:t>hobbies, val];</w:t>
      </w:r>
    </w:p>
    <w:p w:rsidR="002418DB" w:rsidRDefault="002418DB" w:rsidP="002418DB">
      <w:pPr>
        <w:ind w:firstLine="720"/>
      </w:pPr>
      <w:r>
        <w:rPr>
          <w:rFonts w:hint="eastAsia"/>
        </w:rPr>
        <w:tab/>
      </w:r>
      <w:r>
        <w:rPr>
          <w:rFonts w:hint="eastAsia"/>
        </w:rPr>
        <w:tab/>
        <w:t>//</w:t>
      </w:r>
      <w:r>
        <w:rPr>
          <w:rFonts w:hint="eastAsia"/>
        </w:rPr>
        <w:t>更新</w:t>
      </w:r>
      <w:r>
        <w:rPr>
          <w:rFonts w:hint="eastAsia"/>
        </w:rPr>
        <w:t>state</w:t>
      </w:r>
      <w:r>
        <w:rPr>
          <w:rFonts w:hint="eastAsia"/>
        </w:rPr>
        <w:t>，刷新</w:t>
      </w:r>
      <w:r>
        <w:rPr>
          <w:rFonts w:hint="eastAsia"/>
        </w:rPr>
        <w:t>UI</w:t>
      </w:r>
    </w:p>
    <w:p w:rsidR="002418DB" w:rsidRDefault="002418DB" w:rsidP="008F017F">
      <w:pPr>
        <w:ind w:firstLine="720"/>
      </w:pPr>
      <w:r>
        <w:rPr>
          <w:rFonts w:hint="eastAsia"/>
        </w:rPr>
        <w:tab/>
      </w:r>
      <w:r>
        <w:rPr>
          <w:rFonts w:hint="eastAsia"/>
        </w:rPr>
        <w:tab/>
        <w:t>this.setState({hobies}</w:t>
      </w:r>
      <w:r w:rsidR="008F017F">
        <w:rPr>
          <w:rFonts w:hint="eastAsia"/>
        </w:rPr>
        <w:t>, () =&gt;</w:t>
      </w:r>
      <w:r w:rsidR="008F017F">
        <w:rPr>
          <w:rFonts w:hint="eastAsia"/>
        </w:rPr>
        <w:t>｛</w:t>
      </w:r>
      <w:r w:rsidR="008F017F">
        <w:rPr>
          <w:rFonts w:hint="eastAsia"/>
        </w:rPr>
        <w:t xml:space="preserve">hobbyInput.value = </w:t>
      </w:r>
      <w:r w:rsidR="008F017F">
        <w:t>‘’</w:t>
      </w:r>
      <w:r w:rsidR="008F017F">
        <w:rPr>
          <w:rFonts w:hint="eastAsia"/>
        </w:rPr>
        <w:t>;</w:t>
      </w:r>
      <w:r w:rsidR="008F017F">
        <w:rPr>
          <w:rFonts w:hint="eastAsia"/>
        </w:rPr>
        <w:t>｝</w:t>
      </w:r>
      <w:r>
        <w:rPr>
          <w:rFonts w:hint="eastAsia"/>
        </w:rPr>
        <w:t>)</w:t>
      </w:r>
      <w:r w:rsidR="008F017F">
        <w:rPr>
          <w:rFonts w:hint="eastAsia"/>
        </w:rPr>
        <w:t>;</w:t>
      </w:r>
    </w:p>
    <w:p w:rsidR="002418DB" w:rsidRPr="002418DB" w:rsidRDefault="002418DB" w:rsidP="002418DB">
      <w:pPr>
        <w:ind w:left="720" w:firstLine="720"/>
      </w:pPr>
      <w:r>
        <w:rPr>
          <w:rFonts w:hint="eastAsia"/>
        </w:rPr>
        <w:t>}</w:t>
      </w:r>
    </w:p>
    <w:p w:rsidR="002418DB" w:rsidRDefault="002418DB" w:rsidP="002418DB">
      <w:pPr>
        <w:ind w:left="720"/>
      </w:pPr>
      <w:r>
        <w:rPr>
          <w:rFonts w:hint="eastAsia"/>
        </w:rPr>
        <w:t>}</w:t>
      </w:r>
    </w:p>
    <w:p w:rsidR="004C0406" w:rsidRDefault="008F017F" w:rsidP="004C0406">
      <w:r>
        <w:rPr>
          <w:rFonts w:hint="eastAsia"/>
        </w:rPr>
        <w:tab/>
      </w:r>
      <w:r>
        <w:rPr>
          <w:rFonts w:hint="eastAsia"/>
        </w:rPr>
        <w:t>完成后截图如图书</w:t>
      </w:r>
      <w:r>
        <w:rPr>
          <w:rFonts w:hint="eastAsia"/>
        </w:rPr>
        <w:t>-9</w:t>
      </w:r>
      <w:r>
        <w:rPr>
          <w:rFonts w:hint="eastAsia"/>
        </w:rPr>
        <w:t>所示。</w:t>
      </w:r>
    </w:p>
    <w:p w:rsidR="008F017F" w:rsidRDefault="008F017F" w:rsidP="004C0406">
      <w:r>
        <w:rPr>
          <w:rFonts w:hint="eastAsia"/>
        </w:rPr>
        <w:tab/>
      </w:r>
      <w:r>
        <w:rPr>
          <w:rFonts w:hint="eastAsia"/>
        </w:rPr>
        <w:tab/>
      </w:r>
      <w:r>
        <w:rPr>
          <w:noProof/>
        </w:rPr>
        <w:drawing>
          <wp:inline distT="0" distB="0" distL="0" distR="0" wp14:anchorId="1981EADE" wp14:editId="281C0F2E">
            <wp:extent cx="4343400" cy="3219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343400" cy="3219450"/>
                    </a:xfrm>
                    <a:prstGeom prst="rect">
                      <a:avLst/>
                    </a:prstGeom>
                  </pic:spPr>
                </pic:pic>
              </a:graphicData>
            </a:graphic>
          </wp:inline>
        </w:drawing>
      </w:r>
    </w:p>
    <w:p w:rsidR="008F017F" w:rsidRPr="008F017F" w:rsidRDefault="008F017F" w:rsidP="004C0406">
      <w:r>
        <w:rPr>
          <w:rFonts w:hint="eastAsia"/>
        </w:rPr>
        <w:tab/>
      </w:r>
      <w:r>
        <w:rPr>
          <w:rFonts w:hint="eastAsia"/>
        </w:rPr>
        <w:t>通过这个例子了解到了组件的声明、状态和属性、生命周期、与</w:t>
      </w:r>
      <w:r>
        <w:rPr>
          <w:rFonts w:hint="eastAsia"/>
        </w:rPr>
        <w:t>DOM</w:t>
      </w:r>
      <w:r>
        <w:rPr>
          <w:rFonts w:hint="eastAsia"/>
        </w:rPr>
        <w:t>的交互和事件，还有组合组件的用法。组件是</w:t>
      </w:r>
      <w:r>
        <w:rPr>
          <w:rFonts w:hint="eastAsia"/>
        </w:rPr>
        <w:t>React</w:t>
      </w:r>
      <w:r>
        <w:rPr>
          <w:rFonts w:hint="eastAsia"/>
        </w:rPr>
        <w:t>的核心所在，一个基于</w:t>
      </w:r>
      <w:r>
        <w:rPr>
          <w:rFonts w:hint="eastAsia"/>
        </w:rPr>
        <w:t>React</w:t>
      </w:r>
      <w:r>
        <w:rPr>
          <w:rFonts w:hint="eastAsia"/>
        </w:rPr>
        <w:t>的项目是由各种各样不同的组件构成的。</w:t>
      </w:r>
    </w:p>
    <w:p w:rsidR="004C0406" w:rsidRDefault="001A1CC2" w:rsidP="009869A9">
      <w:pPr>
        <w:pStyle w:val="2"/>
      </w:pPr>
      <w:r>
        <w:rPr>
          <w:rFonts w:hint="eastAsia"/>
        </w:rPr>
        <w:t>3.5 Virtual DOM</w:t>
      </w:r>
    </w:p>
    <w:p w:rsidR="009869A9" w:rsidRDefault="009869A9" w:rsidP="009869A9">
      <w:pPr>
        <w:pStyle w:val="3"/>
      </w:pPr>
      <w:r>
        <w:rPr>
          <w:rFonts w:hint="eastAsia"/>
        </w:rPr>
        <w:t>3.5.1 DOM</w:t>
      </w:r>
    </w:p>
    <w:p w:rsidR="009869A9" w:rsidRDefault="009869A9" w:rsidP="004C0406"/>
    <w:p w:rsidR="009869A9" w:rsidRDefault="009869A9" w:rsidP="009869A9">
      <w:pPr>
        <w:pStyle w:val="3"/>
      </w:pPr>
      <w:r>
        <w:rPr>
          <w:rFonts w:hint="eastAsia"/>
        </w:rPr>
        <w:t>3.5.2</w:t>
      </w:r>
      <w:r>
        <w:rPr>
          <w:rFonts w:hint="eastAsia"/>
        </w:rPr>
        <w:t>虚拟元素</w:t>
      </w:r>
    </w:p>
    <w:p w:rsidR="009869A9" w:rsidRDefault="009869A9" w:rsidP="004C0406"/>
    <w:p w:rsidR="009869A9" w:rsidRDefault="00CB0435" w:rsidP="00CB0435">
      <w:pPr>
        <w:pStyle w:val="3"/>
      </w:pPr>
      <w:r>
        <w:rPr>
          <w:rFonts w:hint="eastAsia"/>
        </w:rPr>
        <w:t>3.53</w:t>
      </w:r>
      <w:r>
        <w:rPr>
          <w:rFonts w:hint="eastAsia"/>
        </w:rPr>
        <w:t>比较差异</w:t>
      </w:r>
    </w:p>
    <w:p w:rsidR="009869A9" w:rsidRDefault="009869A9" w:rsidP="004C0406"/>
    <w:p w:rsidR="00CB0435" w:rsidRDefault="00CB0435" w:rsidP="004C0406"/>
    <w:p w:rsidR="00CB0435" w:rsidRDefault="00CB0435" w:rsidP="00CB0435">
      <w:pPr>
        <w:pStyle w:val="1"/>
      </w:pPr>
      <w:r>
        <w:rPr>
          <w:rFonts w:hint="eastAsia"/>
        </w:rPr>
        <w:t>第四章</w:t>
      </w:r>
      <w:r>
        <w:rPr>
          <w:rFonts w:hint="eastAsia"/>
        </w:rPr>
        <w:t xml:space="preserve"> </w:t>
      </w:r>
      <w:r>
        <w:rPr>
          <w:rFonts w:hint="eastAsia"/>
        </w:rPr>
        <w:t>实践的</w:t>
      </w:r>
      <w:r>
        <w:rPr>
          <w:rFonts w:hint="eastAsia"/>
        </w:rPr>
        <w:t>React</w:t>
      </w:r>
    </w:p>
    <w:p w:rsidR="00CB0435" w:rsidRDefault="00CB0435" w:rsidP="004C0406"/>
    <w:p w:rsidR="00CB0435" w:rsidRDefault="00CB0435" w:rsidP="00CB0435">
      <w:pPr>
        <w:pStyle w:val="2"/>
      </w:pPr>
      <w:r>
        <w:rPr>
          <w:rFonts w:hint="eastAsia"/>
        </w:rPr>
        <w:t>4.1</w:t>
      </w:r>
      <w:r>
        <w:rPr>
          <w:rFonts w:hint="eastAsia"/>
        </w:rPr>
        <w:t>开发项目</w:t>
      </w:r>
    </w:p>
    <w:p w:rsidR="00CB0435" w:rsidRDefault="00CB0435" w:rsidP="004C0406">
      <w:r>
        <w:rPr>
          <w:rFonts w:hint="eastAsia"/>
        </w:rPr>
        <w:tab/>
      </w:r>
      <w:r>
        <w:rPr>
          <w:rFonts w:hint="eastAsia"/>
        </w:rPr>
        <w:t>开发项目时，我们要做的第一件事情不是写代码，而是要画一个简单的原型图，将不同的功能可视化地表现出来。</w:t>
      </w:r>
    </w:p>
    <w:p w:rsidR="00CB0435" w:rsidRDefault="00CB0435" w:rsidP="004C0406">
      <w:r>
        <w:rPr>
          <w:rFonts w:hint="eastAsia"/>
        </w:rPr>
        <w:tab/>
      </w:r>
      <w:r>
        <w:rPr>
          <w:rFonts w:hint="eastAsia"/>
        </w:rPr>
        <w:t>本章完整的代码示例可以参考</w:t>
      </w:r>
      <w:hyperlink r:id="rId52" w:history="1">
        <w:r w:rsidR="00321440" w:rsidRPr="00C72C07">
          <w:rPr>
            <w:rStyle w:val="a7"/>
            <w:rFonts w:hint="eastAsia"/>
          </w:rPr>
          <w:t>https://github.com/vikingmute/webpack-react-codes/tree/master/chapter4/part1</w:t>
        </w:r>
      </w:hyperlink>
      <w:r w:rsidR="00321440">
        <w:rPr>
          <w:rFonts w:hint="eastAsia"/>
        </w:rPr>
        <w:t>。</w:t>
      </w:r>
    </w:p>
    <w:p w:rsidR="00321440" w:rsidRDefault="00321440" w:rsidP="004C0406"/>
    <w:p w:rsidR="00321440" w:rsidRDefault="00321440" w:rsidP="00321440">
      <w:pPr>
        <w:pStyle w:val="3"/>
      </w:pPr>
      <w:r>
        <w:rPr>
          <w:rFonts w:hint="eastAsia"/>
        </w:rPr>
        <w:t>4.1.1</w:t>
      </w:r>
      <w:r>
        <w:rPr>
          <w:rFonts w:hint="eastAsia"/>
        </w:rPr>
        <w:t>将原型图分割成不同组件。</w:t>
      </w:r>
    </w:p>
    <w:p w:rsidR="00321440" w:rsidRDefault="00321440" w:rsidP="00321440">
      <w:pPr>
        <w:ind w:firstLine="720"/>
      </w:pPr>
      <w:r>
        <w:rPr>
          <w:rFonts w:hint="eastAsia"/>
        </w:rPr>
        <w:t>对于</w:t>
      </w:r>
      <w:r>
        <w:rPr>
          <w:rFonts w:hint="eastAsia"/>
        </w:rPr>
        <w:t xml:space="preserve"> </w:t>
      </w:r>
      <w:r>
        <w:rPr>
          <w:rFonts w:hint="eastAsia"/>
        </w:rPr>
        <w:t>项目的结构如下规定，所有的组件都放到新建好的</w:t>
      </w:r>
      <w:r>
        <w:rPr>
          <w:rFonts w:hint="eastAsia"/>
        </w:rPr>
        <w:t>components</w:t>
      </w:r>
      <w:r>
        <w:rPr>
          <w:rFonts w:hint="eastAsia"/>
        </w:rPr>
        <w:t>文件夹下，每下组件新建一个文件夹，组件的命名统一采用</w:t>
      </w:r>
      <w:r>
        <w:rPr>
          <w:rFonts w:hint="eastAsia"/>
        </w:rPr>
        <w:t>index.jsx</w:t>
      </w:r>
      <w:r>
        <w:rPr>
          <w:rFonts w:hint="eastAsia"/>
        </w:rPr>
        <w:t>的形式，同时样式文件命名为</w:t>
      </w:r>
      <w:r>
        <w:rPr>
          <w:rFonts w:hint="eastAsia"/>
        </w:rPr>
        <w:t>style.scss.</w:t>
      </w:r>
    </w:p>
    <w:p w:rsidR="00321440" w:rsidRDefault="00321440" w:rsidP="00321440">
      <w:pPr>
        <w:ind w:firstLine="720"/>
      </w:pPr>
      <w:r>
        <w:rPr>
          <w:rFonts w:hint="eastAsia"/>
        </w:rPr>
        <w:t>现在可以得出整个组件的简单结构：</w:t>
      </w:r>
    </w:p>
    <w:p w:rsidR="00321440" w:rsidRDefault="00321440" w:rsidP="00321440">
      <w:r>
        <w:rPr>
          <w:rFonts w:hint="eastAsia"/>
        </w:rPr>
        <w:tab/>
        <w:t>components/</w:t>
      </w:r>
    </w:p>
    <w:p w:rsidR="00321440" w:rsidRDefault="00321440" w:rsidP="00321440">
      <w:r>
        <w:rPr>
          <w:rFonts w:hint="eastAsia"/>
        </w:rPr>
        <w:tab/>
      </w:r>
      <w:r>
        <w:rPr>
          <w:rFonts w:hint="eastAsia"/>
        </w:rPr>
        <w:tab/>
        <w:t>Deskmark(</w:t>
      </w:r>
      <w:r>
        <w:rPr>
          <w:rFonts w:hint="eastAsia"/>
        </w:rPr>
        <w:t>整个程序的框架</w:t>
      </w:r>
      <w:r>
        <w:rPr>
          <w:rFonts w:hint="eastAsia"/>
        </w:rPr>
        <w:t>)/</w:t>
      </w:r>
    </w:p>
    <w:p w:rsidR="00321440" w:rsidRDefault="00321440" w:rsidP="00321440">
      <w:r>
        <w:rPr>
          <w:rFonts w:hint="eastAsia"/>
        </w:rPr>
        <w:tab/>
      </w:r>
      <w:r>
        <w:rPr>
          <w:rFonts w:hint="eastAsia"/>
        </w:rPr>
        <w:tab/>
      </w:r>
      <w:r>
        <w:rPr>
          <w:rFonts w:hint="eastAsia"/>
        </w:rPr>
        <w:tab/>
        <w:t>index.jsx</w:t>
      </w:r>
    </w:p>
    <w:p w:rsidR="00321440" w:rsidRDefault="00321440" w:rsidP="00321440">
      <w:r>
        <w:rPr>
          <w:rFonts w:hint="eastAsia"/>
        </w:rPr>
        <w:tab/>
      </w:r>
      <w:r>
        <w:rPr>
          <w:rFonts w:hint="eastAsia"/>
        </w:rPr>
        <w:tab/>
      </w:r>
      <w:r>
        <w:rPr>
          <w:rFonts w:hint="eastAsia"/>
        </w:rPr>
        <w:tab/>
        <w:t>style.scss</w:t>
      </w:r>
    </w:p>
    <w:p w:rsidR="00321440" w:rsidRDefault="00321440" w:rsidP="00321440">
      <w:r>
        <w:rPr>
          <w:rFonts w:hint="eastAsia"/>
        </w:rPr>
        <w:tab/>
      </w:r>
      <w:r>
        <w:rPr>
          <w:rFonts w:hint="eastAsia"/>
        </w:rPr>
        <w:tab/>
        <w:t>CreateBar(</w:t>
      </w:r>
      <w:r>
        <w:rPr>
          <w:rFonts w:hint="eastAsia"/>
        </w:rPr>
        <w:t>新建按钮</w:t>
      </w:r>
      <w:r>
        <w:rPr>
          <w:rFonts w:hint="eastAsia"/>
        </w:rPr>
        <w:t>)/</w:t>
      </w:r>
    </w:p>
    <w:p w:rsidR="00321440" w:rsidRDefault="00321440" w:rsidP="00321440">
      <w:r>
        <w:rPr>
          <w:rFonts w:hint="eastAsia"/>
        </w:rPr>
        <w:tab/>
      </w:r>
      <w:r>
        <w:rPr>
          <w:rFonts w:hint="eastAsia"/>
        </w:rPr>
        <w:tab/>
        <w:t>List</w:t>
      </w:r>
      <w:r>
        <w:rPr>
          <w:rFonts w:hint="eastAsia"/>
        </w:rPr>
        <w:t>（左侧文章列表）</w:t>
      </w:r>
      <w:r>
        <w:rPr>
          <w:rFonts w:hint="eastAsia"/>
        </w:rPr>
        <w:t>/</w:t>
      </w:r>
    </w:p>
    <w:p w:rsidR="00321440" w:rsidRDefault="00321440" w:rsidP="00321440">
      <w:r>
        <w:rPr>
          <w:rFonts w:hint="eastAsia"/>
        </w:rPr>
        <w:tab/>
      </w:r>
      <w:r>
        <w:rPr>
          <w:rFonts w:hint="eastAsia"/>
        </w:rPr>
        <w:tab/>
        <w:t>ListItem(</w:t>
      </w:r>
      <w:r>
        <w:rPr>
          <w:rFonts w:hint="eastAsia"/>
        </w:rPr>
        <w:t>左侧列表中的每个条目</w:t>
      </w:r>
      <w:r>
        <w:rPr>
          <w:rFonts w:hint="eastAsia"/>
        </w:rPr>
        <w:t>)/</w:t>
      </w:r>
    </w:p>
    <w:p w:rsidR="00321440" w:rsidRDefault="00321440" w:rsidP="00321440">
      <w:r>
        <w:rPr>
          <w:rFonts w:hint="eastAsia"/>
        </w:rPr>
        <w:tab/>
      </w:r>
      <w:r>
        <w:rPr>
          <w:rFonts w:hint="eastAsia"/>
        </w:rPr>
        <w:tab/>
        <w:t>ItemEditor(</w:t>
      </w:r>
      <w:r>
        <w:rPr>
          <w:rFonts w:hint="eastAsia"/>
        </w:rPr>
        <w:t>右侧文章编辑器，包含保存和取消两个按钮</w:t>
      </w:r>
      <w:r>
        <w:rPr>
          <w:rFonts w:hint="eastAsia"/>
        </w:rPr>
        <w:t>)/</w:t>
      </w:r>
    </w:p>
    <w:p w:rsidR="00321440" w:rsidRPr="00321440" w:rsidRDefault="00321440" w:rsidP="00321440">
      <w:r>
        <w:rPr>
          <w:rFonts w:hint="eastAsia"/>
        </w:rPr>
        <w:tab/>
      </w:r>
      <w:r>
        <w:rPr>
          <w:rFonts w:hint="eastAsia"/>
        </w:rPr>
        <w:tab/>
        <w:t>ItemShouwLayer(</w:t>
      </w:r>
      <w:r>
        <w:rPr>
          <w:rFonts w:hint="eastAsia"/>
        </w:rPr>
        <w:t>右侧文章展示，包含编辑和删除两个按钮</w:t>
      </w:r>
      <w:r>
        <w:rPr>
          <w:rFonts w:hint="eastAsia"/>
        </w:rPr>
        <w:t>)/</w:t>
      </w:r>
    </w:p>
    <w:p w:rsidR="00CB0435" w:rsidRDefault="0058450E" w:rsidP="0058450E">
      <w:pPr>
        <w:pStyle w:val="3"/>
      </w:pPr>
      <w:r>
        <w:rPr>
          <w:rFonts w:hint="eastAsia"/>
        </w:rPr>
        <w:lastRenderedPageBreak/>
        <w:t xml:space="preserve">4.1.2 </w:t>
      </w:r>
      <w:r>
        <w:rPr>
          <w:rFonts w:hint="eastAsia"/>
        </w:rPr>
        <w:t>创建每个静态组件</w:t>
      </w:r>
    </w:p>
    <w:p w:rsidR="0058450E" w:rsidRPr="0058450E" w:rsidRDefault="0058450E" w:rsidP="004C0406">
      <w:r>
        <w:rPr>
          <w:rFonts w:hint="eastAsia"/>
        </w:rPr>
        <w:tab/>
      </w:r>
      <w:r>
        <w:rPr>
          <w:rFonts w:hint="eastAsia"/>
        </w:rPr>
        <w:t>当一个组件不需要内部的</w:t>
      </w:r>
      <w:r>
        <w:rPr>
          <w:rFonts w:hint="eastAsia"/>
        </w:rPr>
        <w:t>state</w:t>
      </w:r>
      <w:r>
        <w:rPr>
          <w:rFonts w:hint="eastAsia"/>
        </w:rPr>
        <w:t>、不需要组件的生命周期这些方法的时候，可以简写成一个纯函数。这种简便的写法，可以减少代码量。</w:t>
      </w:r>
    </w:p>
    <w:p w:rsidR="00CB0435" w:rsidRDefault="0058450E" w:rsidP="004C0406">
      <w:r>
        <w:rPr>
          <w:rFonts w:hint="eastAsia"/>
        </w:rPr>
        <w:tab/>
      </w:r>
      <w:r>
        <w:rPr>
          <w:rFonts w:hint="eastAsia"/>
        </w:rPr>
        <w:t>从功能层面审视所有的组件，不难发现有一些组件只是传入属性、展示属性的值或者值或者对外输出方法。</w:t>
      </w:r>
      <w:r>
        <w:rPr>
          <w:rFonts w:hint="eastAsia"/>
        </w:rPr>
        <w:t>ListItem</w:t>
      </w:r>
      <w:r>
        <w:rPr>
          <w:rFonts w:hint="eastAsia"/>
        </w:rPr>
        <w:t>就是典型的例子，它什么都不关心只是接收一个属性，展示一条文章列表，在这个版本中，不会考虑任何的交互，组件只是静态静态地展示数据就可以了，那么很自然地，第一个无状态组件就出现了。</w:t>
      </w:r>
    </w:p>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Default="00CB0435" w:rsidP="004C0406"/>
    <w:p w:rsidR="00CB0435" w:rsidRPr="004C0406" w:rsidRDefault="00CB0435" w:rsidP="004C0406"/>
    <w:sectPr w:rsidR="00CB0435" w:rsidRPr="004C0406" w:rsidSect="004F53A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C59" w:rsidRDefault="00A87C59" w:rsidP="007A684C">
      <w:pPr>
        <w:spacing w:after="0"/>
      </w:pPr>
      <w:r>
        <w:separator/>
      </w:r>
    </w:p>
  </w:endnote>
  <w:endnote w:type="continuationSeparator" w:id="0">
    <w:p w:rsidR="00A87C59" w:rsidRDefault="00A87C59" w:rsidP="007A6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C59" w:rsidRDefault="00A87C59" w:rsidP="007A684C">
      <w:pPr>
        <w:spacing w:after="0"/>
      </w:pPr>
      <w:r>
        <w:separator/>
      </w:r>
    </w:p>
  </w:footnote>
  <w:footnote w:type="continuationSeparator" w:id="0">
    <w:p w:rsidR="00A87C59" w:rsidRDefault="00A87C59" w:rsidP="007A684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721"/>
    <w:multiLevelType w:val="hybridMultilevel"/>
    <w:tmpl w:val="86C6EC96"/>
    <w:lvl w:ilvl="0" w:tplc="AAF06D7C">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7F90864"/>
    <w:multiLevelType w:val="hybridMultilevel"/>
    <w:tmpl w:val="1B20E360"/>
    <w:lvl w:ilvl="0" w:tplc="EC70405A">
      <w:start w:val="1"/>
      <w:numFmt w:val="upperRoman"/>
      <w:lvlText w:val="%1."/>
      <w:lvlJc w:val="left"/>
      <w:pPr>
        <w:ind w:left="420" w:hanging="420"/>
      </w:pPr>
      <w:rPr>
        <w:rFonts w:hint="eastAsia"/>
      </w:rPr>
    </w:lvl>
    <w:lvl w:ilvl="1" w:tplc="04090019">
      <w:start w:val="1"/>
      <w:numFmt w:val="lowerLetter"/>
      <w:lvlText w:val="%2)"/>
      <w:lvlJc w:val="left"/>
      <w:pPr>
        <w:ind w:left="120" w:hanging="420"/>
      </w:pPr>
    </w:lvl>
    <w:lvl w:ilvl="2" w:tplc="0409001B">
      <w:start w:val="1"/>
      <w:numFmt w:val="lowerRoman"/>
      <w:lvlText w:val="%3."/>
      <w:lvlJc w:val="right"/>
      <w:pPr>
        <w:ind w:left="540" w:hanging="420"/>
      </w:pPr>
    </w:lvl>
    <w:lvl w:ilvl="3" w:tplc="0409000F">
      <w:start w:val="1"/>
      <w:numFmt w:val="decimal"/>
      <w:lvlText w:val="%4."/>
      <w:lvlJc w:val="left"/>
      <w:pPr>
        <w:ind w:left="960" w:hanging="420"/>
      </w:pPr>
    </w:lvl>
    <w:lvl w:ilvl="4" w:tplc="04090019">
      <w:start w:val="1"/>
      <w:numFmt w:val="lowerLetter"/>
      <w:lvlText w:val="%5)"/>
      <w:lvlJc w:val="left"/>
      <w:pPr>
        <w:ind w:left="1380" w:hanging="420"/>
      </w:pPr>
    </w:lvl>
    <w:lvl w:ilvl="5" w:tplc="0409001B">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2">
    <w:nsid w:val="09BF101B"/>
    <w:multiLevelType w:val="hybridMultilevel"/>
    <w:tmpl w:val="AB4C1FDE"/>
    <w:lvl w:ilvl="0" w:tplc="D388A5A2">
      <w:start w:val="3"/>
      <w:numFmt w:val="bullet"/>
      <w:lvlText w:val="-"/>
      <w:lvlJc w:val="left"/>
      <w:pPr>
        <w:ind w:left="1800" w:hanging="360"/>
      </w:pPr>
      <w:rPr>
        <w:rFonts w:ascii="Tahoma" w:eastAsia="微软雅黑" w:hAnsi="Tahoma" w:cs="Tahoma"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3">
    <w:nsid w:val="0A336534"/>
    <w:multiLevelType w:val="hybridMultilevel"/>
    <w:tmpl w:val="73FAB23E"/>
    <w:lvl w:ilvl="0" w:tplc="B1C8F10C">
      <w:start w:val="1"/>
      <w:numFmt w:val="lowerLetter"/>
      <w:lvlText w:val="%1."/>
      <w:lvlJc w:val="left"/>
      <w:pPr>
        <w:ind w:left="11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4327F8"/>
    <w:multiLevelType w:val="hybridMultilevel"/>
    <w:tmpl w:val="89CA7A14"/>
    <w:lvl w:ilvl="0" w:tplc="808616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CB243E"/>
    <w:multiLevelType w:val="hybridMultilevel"/>
    <w:tmpl w:val="EBD028A0"/>
    <w:lvl w:ilvl="0" w:tplc="EA3CB51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6F4DD4"/>
    <w:multiLevelType w:val="hybridMultilevel"/>
    <w:tmpl w:val="18B09516"/>
    <w:lvl w:ilvl="0" w:tplc="B7D27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4D48DA"/>
    <w:multiLevelType w:val="hybridMultilevel"/>
    <w:tmpl w:val="438E2E26"/>
    <w:lvl w:ilvl="0" w:tplc="321CBE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8B722B"/>
    <w:multiLevelType w:val="hybridMultilevel"/>
    <w:tmpl w:val="AB186464"/>
    <w:lvl w:ilvl="0" w:tplc="59987276">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21684C27"/>
    <w:multiLevelType w:val="hybridMultilevel"/>
    <w:tmpl w:val="4DDE9F06"/>
    <w:lvl w:ilvl="0" w:tplc="3EA6EC20">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52A0573"/>
    <w:multiLevelType w:val="hybridMultilevel"/>
    <w:tmpl w:val="89CA7A14"/>
    <w:lvl w:ilvl="0" w:tplc="808616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CB57E2"/>
    <w:multiLevelType w:val="hybridMultilevel"/>
    <w:tmpl w:val="1B54A65C"/>
    <w:lvl w:ilvl="0" w:tplc="E3167F2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365053C8"/>
    <w:multiLevelType w:val="hybridMultilevel"/>
    <w:tmpl w:val="AEA8EDE4"/>
    <w:lvl w:ilvl="0" w:tplc="3A2060E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36B870F1"/>
    <w:multiLevelType w:val="multilevel"/>
    <w:tmpl w:val="4FE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D198F"/>
    <w:multiLevelType w:val="multilevel"/>
    <w:tmpl w:val="560E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844DC1"/>
    <w:multiLevelType w:val="hybridMultilevel"/>
    <w:tmpl w:val="53CC1494"/>
    <w:lvl w:ilvl="0" w:tplc="F05A430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3B061D5F"/>
    <w:multiLevelType w:val="hybridMultilevel"/>
    <w:tmpl w:val="71901978"/>
    <w:lvl w:ilvl="0" w:tplc="6F14C1F6">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FEA3F5B"/>
    <w:multiLevelType w:val="hybridMultilevel"/>
    <w:tmpl w:val="7D8E33F2"/>
    <w:lvl w:ilvl="0" w:tplc="B50C3EB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DA5B83"/>
    <w:multiLevelType w:val="hybridMultilevel"/>
    <w:tmpl w:val="4794641E"/>
    <w:lvl w:ilvl="0" w:tplc="FC108A1E">
      <w:start w:val="1"/>
      <w:numFmt w:val="decimal"/>
      <w:lvlText w:val="（%1）"/>
      <w:lvlJc w:val="left"/>
      <w:pPr>
        <w:ind w:left="1420" w:hanging="72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9">
    <w:nsid w:val="505B040F"/>
    <w:multiLevelType w:val="hybridMultilevel"/>
    <w:tmpl w:val="51883D90"/>
    <w:lvl w:ilvl="0" w:tplc="4F1C4032">
      <w:start w:val="1"/>
      <w:numFmt w:val="lowerLetter"/>
      <w:lvlText w:val="%1、"/>
      <w:lvlJc w:val="left"/>
      <w:pPr>
        <w:ind w:left="1440" w:hanging="720"/>
      </w:pPr>
      <w:rPr>
        <w:rFonts w:ascii="Tahoma" w:eastAsia="微软雅黑" w:hAnsi="Tahoma"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52E9726E"/>
    <w:multiLevelType w:val="hybridMultilevel"/>
    <w:tmpl w:val="AF3E50E8"/>
    <w:lvl w:ilvl="0" w:tplc="E20C8D78">
      <w:start w:val="1"/>
      <w:numFmt w:val="decimal"/>
      <w:lvlText w:val="%1、"/>
      <w:lvlJc w:val="left"/>
      <w:pPr>
        <w:ind w:left="700" w:hanging="48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1">
    <w:nsid w:val="5A215D79"/>
    <w:multiLevelType w:val="hybridMultilevel"/>
    <w:tmpl w:val="1E10A20A"/>
    <w:lvl w:ilvl="0" w:tplc="59D0E42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5228A9"/>
    <w:multiLevelType w:val="hybridMultilevel"/>
    <w:tmpl w:val="7D8E33F2"/>
    <w:lvl w:ilvl="0" w:tplc="B50C3EB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5E4C89"/>
    <w:multiLevelType w:val="hybridMultilevel"/>
    <w:tmpl w:val="537AD1C4"/>
    <w:lvl w:ilvl="0" w:tplc="39D27560">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61250DF3"/>
    <w:multiLevelType w:val="hybridMultilevel"/>
    <w:tmpl w:val="89CA7A14"/>
    <w:lvl w:ilvl="0" w:tplc="808616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17165D5"/>
    <w:multiLevelType w:val="hybridMultilevel"/>
    <w:tmpl w:val="89CA7A14"/>
    <w:lvl w:ilvl="0" w:tplc="808616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93202A"/>
    <w:multiLevelType w:val="hybridMultilevel"/>
    <w:tmpl w:val="27126486"/>
    <w:lvl w:ilvl="0" w:tplc="00064E5A">
      <w:start w:val="1"/>
      <w:numFmt w:val="upperRoman"/>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35F0D59"/>
    <w:multiLevelType w:val="hybridMultilevel"/>
    <w:tmpl w:val="BDD8918C"/>
    <w:lvl w:ilvl="0" w:tplc="808616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99718B4"/>
    <w:multiLevelType w:val="hybridMultilevel"/>
    <w:tmpl w:val="29B434CE"/>
    <w:lvl w:ilvl="0" w:tplc="134A6CE6">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nsid w:val="6E753B9F"/>
    <w:multiLevelType w:val="multilevel"/>
    <w:tmpl w:val="015A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B602C2"/>
    <w:multiLevelType w:val="hybridMultilevel"/>
    <w:tmpl w:val="BDD8918C"/>
    <w:lvl w:ilvl="0" w:tplc="8086164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0C24DE"/>
    <w:multiLevelType w:val="multilevel"/>
    <w:tmpl w:val="11C4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A03BEC"/>
    <w:multiLevelType w:val="multilevel"/>
    <w:tmpl w:val="2E9C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5"/>
  </w:num>
  <w:num w:numId="4">
    <w:abstractNumId w:val="23"/>
  </w:num>
  <w:num w:numId="5">
    <w:abstractNumId w:val="12"/>
  </w:num>
  <w:num w:numId="6">
    <w:abstractNumId w:val="2"/>
  </w:num>
  <w:num w:numId="7">
    <w:abstractNumId w:val="9"/>
  </w:num>
  <w:num w:numId="8">
    <w:abstractNumId w:val="8"/>
  </w:num>
  <w:num w:numId="9">
    <w:abstractNumId w:val="11"/>
  </w:num>
  <w:num w:numId="10">
    <w:abstractNumId w:val="21"/>
  </w:num>
  <w:num w:numId="11">
    <w:abstractNumId w:val="19"/>
  </w:num>
  <w:num w:numId="12">
    <w:abstractNumId w:val="28"/>
  </w:num>
  <w:num w:numId="13">
    <w:abstractNumId w:val="15"/>
  </w:num>
  <w:num w:numId="14">
    <w:abstractNumId w:val="20"/>
  </w:num>
  <w:num w:numId="15">
    <w:abstractNumId w:val="18"/>
  </w:num>
  <w:num w:numId="16">
    <w:abstractNumId w:val="30"/>
  </w:num>
  <w:num w:numId="17">
    <w:abstractNumId w:val="27"/>
  </w:num>
  <w:num w:numId="18">
    <w:abstractNumId w:val="25"/>
  </w:num>
  <w:num w:numId="19">
    <w:abstractNumId w:val="6"/>
  </w:num>
  <w:num w:numId="20">
    <w:abstractNumId w:val="22"/>
  </w:num>
  <w:num w:numId="21">
    <w:abstractNumId w:val="13"/>
  </w:num>
  <w:num w:numId="22">
    <w:abstractNumId w:val="4"/>
  </w:num>
  <w:num w:numId="23">
    <w:abstractNumId w:val="32"/>
  </w:num>
  <w:num w:numId="24">
    <w:abstractNumId w:val="29"/>
  </w:num>
  <w:num w:numId="25">
    <w:abstractNumId w:val="14"/>
  </w:num>
  <w:num w:numId="26">
    <w:abstractNumId w:val="24"/>
  </w:num>
  <w:num w:numId="27">
    <w:abstractNumId w:val="10"/>
  </w:num>
  <w:num w:numId="28">
    <w:abstractNumId w:val="17"/>
  </w:num>
  <w:num w:numId="29">
    <w:abstractNumId w:val="3"/>
  </w:num>
  <w:num w:numId="30">
    <w:abstractNumId w:val="1"/>
  </w:num>
  <w:num w:numId="31">
    <w:abstractNumId w:val="31"/>
  </w:num>
  <w:num w:numId="32">
    <w:abstractNumId w:val="7"/>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33C"/>
    <w:rsid w:val="00026804"/>
    <w:rsid w:val="00032549"/>
    <w:rsid w:val="000339E6"/>
    <w:rsid w:val="00062A31"/>
    <w:rsid w:val="00076446"/>
    <w:rsid w:val="00080F31"/>
    <w:rsid w:val="00086AC9"/>
    <w:rsid w:val="00094561"/>
    <w:rsid w:val="000B00DF"/>
    <w:rsid w:val="000B5149"/>
    <w:rsid w:val="000C520D"/>
    <w:rsid w:val="000D0B2C"/>
    <w:rsid w:val="00114BD9"/>
    <w:rsid w:val="00123C05"/>
    <w:rsid w:val="00133678"/>
    <w:rsid w:val="0013714E"/>
    <w:rsid w:val="00137C8E"/>
    <w:rsid w:val="0015190D"/>
    <w:rsid w:val="0015428C"/>
    <w:rsid w:val="00157FEF"/>
    <w:rsid w:val="00176B09"/>
    <w:rsid w:val="001A1CC2"/>
    <w:rsid w:val="001A3A7C"/>
    <w:rsid w:val="001A4A0E"/>
    <w:rsid w:val="001A5F68"/>
    <w:rsid w:val="001B4D39"/>
    <w:rsid w:val="001C2FA3"/>
    <w:rsid w:val="001C7726"/>
    <w:rsid w:val="001D030C"/>
    <w:rsid w:val="001D38CC"/>
    <w:rsid w:val="001F11D7"/>
    <w:rsid w:val="001F3B78"/>
    <w:rsid w:val="001F4824"/>
    <w:rsid w:val="0022215B"/>
    <w:rsid w:val="00223B99"/>
    <w:rsid w:val="002418DB"/>
    <w:rsid w:val="00245F5C"/>
    <w:rsid w:val="00256F4C"/>
    <w:rsid w:val="00260B88"/>
    <w:rsid w:val="00262243"/>
    <w:rsid w:val="00277D28"/>
    <w:rsid w:val="00297338"/>
    <w:rsid w:val="002A2AE2"/>
    <w:rsid w:val="002A3A55"/>
    <w:rsid w:val="002A786B"/>
    <w:rsid w:val="002A7DE2"/>
    <w:rsid w:val="002D50FF"/>
    <w:rsid w:val="002E50B2"/>
    <w:rsid w:val="002E7316"/>
    <w:rsid w:val="002F33EC"/>
    <w:rsid w:val="002F4C08"/>
    <w:rsid w:val="002F7139"/>
    <w:rsid w:val="002F7429"/>
    <w:rsid w:val="00307C46"/>
    <w:rsid w:val="00317DFE"/>
    <w:rsid w:val="00321440"/>
    <w:rsid w:val="00323B43"/>
    <w:rsid w:val="00324126"/>
    <w:rsid w:val="00352912"/>
    <w:rsid w:val="00373335"/>
    <w:rsid w:val="00374F92"/>
    <w:rsid w:val="003761C1"/>
    <w:rsid w:val="003803F0"/>
    <w:rsid w:val="003934FF"/>
    <w:rsid w:val="003A55AC"/>
    <w:rsid w:val="003A67D7"/>
    <w:rsid w:val="003A7681"/>
    <w:rsid w:val="003B0D6B"/>
    <w:rsid w:val="003B5852"/>
    <w:rsid w:val="003C21B5"/>
    <w:rsid w:val="003C6B92"/>
    <w:rsid w:val="003D1991"/>
    <w:rsid w:val="003D37D8"/>
    <w:rsid w:val="003E1FC0"/>
    <w:rsid w:val="003E425C"/>
    <w:rsid w:val="003E7B00"/>
    <w:rsid w:val="003F3317"/>
    <w:rsid w:val="00401537"/>
    <w:rsid w:val="004215B6"/>
    <w:rsid w:val="00426133"/>
    <w:rsid w:val="004358AB"/>
    <w:rsid w:val="00441698"/>
    <w:rsid w:val="00451435"/>
    <w:rsid w:val="00472531"/>
    <w:rsid w:val="004C0406"/>
    <w:rsid w:val="004C71A6"/>
    <w:rsid w:val="004D2253"/>
    <w:rsid w:val="004E2653"/>
    <w:rsid w:val="004F53AD"/>
    <w:rsid w:val="005132C0"/>
    <w:rsid w:val="00514095"/>
    <w:rsid w:val="00541355"/>
    <w:rsid w:val="00555BC6"/>
    <w:rsid w:val="00563820"/>
    <w:rsid w:val="005652D0"/>
    <w:rsid w:val="0057132B"/>
    <w:rsid w:val="00573B1C"/>
    <w:rsid w:val="00582B01"/>
    <w:rsid w:val="0058450E"/>
    <w:rsid w:val="00584676"/>
    <w:rsid w:val="00587845"/>
    <w:rsid w:val="00595063"/>
    <w:rsid w:val="00596A58"/>
    <w:rsid w:val="005A540A"/>
    <w:rsid w:val="005D2E84"/>
    <w:rsid w:val="005D391E"/>
    <w:rsid w:val="005F1940"/>
    <w:rsid w:val="005F3B1F"/>
    <w:rsid w:val="005F52D8"/>
    <w:rsid w:val="005F73DA"/>
    <w:rsid w:val="006027FB"/>
    <w:rsid w:val="00603827"/>
    <w:rsid w:val="00611FA0"/>
    <w:rsid w:val="00613DD7"/>
    <w:rsid w:val="00631B2E"/>
    <w:rsid w:val="00633FB1"/>
    <w:rsid w:val="00656D72"/>
    <w:rsid w:val="006840E7"/>
    <w:rsid w:val="00687CBA"/>
    <w:rsid w:val="0069281D"/>
    <w:rsid w:val="00694B9F"/>
    <w:rsid w:val="006A42ED"/>
    <w:rsid w:val="006A646C"/>
    <w:rsid w:val="006B2C20"/>
    <w:rsid w:val="006C09E1"/>
    <w:rsid w:val="006E2B78"/>
    <w:rsid w:val="0070211A"/>
    <w:rsid w:val="0070331F"/>
    <w:rsid w:val="00705C9C"/>
    <w:rsid w:val="007174DC"/>
    <w:rsid w:val="00722685"/>
    <w:rsid w:val="00734339"/>
    <w:rsid w:val="00736267"/>
    <w:rsid w:val="00741099"/>
    <w:rsid w:val="00746D9A"/>
    <w:rsid w:val="0076368E"/>
    <w:rsid w:val="007712AB"/>
    <w:rsid w:val="007905A6"/>
    <w:rsid w:val="007A684C"/>
    <w:rsid w:val="007C3635"/>
    <w:rsid w:val="007C7EAE"/>
    <w:rsid w:val="007D3B0A"/>
    <w:rsid w:val="007D781B"/>
    <w:rsid w:val="007F44CB"/>
    <w:rsid w:val="00810281"/>
    <w:rsid w:val="00812501"/>
    <w:rsid w:val="00815037"/>
    <w:rsid w:val="0084144F"/>
    <w:rsid w:val="0085142A"/>
    <w:rsid w:val="00896158"/>
    <w:rsid w:val="008B7726"/>
    <w:rsid w:val="008C54C2"/>
    <w:rsid w:val="008D1FD5"/>
    <w:rsid w:val="008D29EF"/>
    <w:rsid w:val="008D5AD3"/>
    <w:rsid w:val="008F017F"/>
    <w:rsid w:val="008F13FA"/>
    <w:rsid w:val="008F3C08"/>
    <w:rsid w:val="0090458A"/>
    <w:rsid w:val="00913D9A"/>
    <w:rsid w:val="00921FBA"/>
    <w:rsid w:val="00927639"/>
    <w:rsid w:val="00954FC9"/>
    <w:rsid w:val="00961986"/>
    <w:rsid w:val="009628A8"/>
    <w:rsid w:val="00964FB8"/>
    <w:rsid w:val="0096576C"/>
    <w:rsid w:val="0098661A"/>
    <w:rsid w:val="009869A9"/>
    <w:rsid w:val="00987748"/>
    <w:rsid w:val="00990CD6"/>
    <w:rsid w:val="009926D4"/>
    <w:rsid w:val="00993CA8"/>
    <w:rsid w:val="009C4A97"/>
    <w:rsid w:val="009D133E"/>
    <w:rsid w:val="009D1E99"/>
    <w:rsid w:val="009D4DE4"/>
    <w:rsid w:val="009D7B36"/>
    <w:rsid w:val="009E4393"/>
    <w:rsid w:val="009F40B0"/>
    <w:rsid w:val="00A0169F"/>
    <w:rsid w:val="00A205A2"/>
    <w:rsid w:val="00A20799"/>
    <w:rsid w:val="00A22E2F"/>
    <w:rsid w:val="00A27499"/>
    <w:rsid w:val="00A307E2"/>
    <w:rsid w:val="00A52E1E"/>
    <w:rsid w:val="00A53120"/>
    <w:rsid w:val="00A63556"/>
    <w:rsid w:val="00A87C59"/>
    <w:rsid w:val="00AA2757"/>
    <w:rsid w:val="00AB5C3C"/>
    <w:rsid w:val="00AE5644"/>
    <w:rsid w:val="00AE7284"/>
    <w:rsid w:val="00B10EF6"/>
    <w:rsid w:val="00B11729"/>
    <w:rsid w:val="00B2105F"/>
    <w:rsid w:val="00B46C3C"/>
    <w:rsid w:val="00B5748A"/>
    <w:rsid w:val="00B67669"/>
    <w:rsid w:val="00B73B71"/>
    <w:rsid w:val="00B8187C"/>
    <w:rsid w:val="00B82FC6"/>
    <w:rsid w:val="00B83EF8"/>
    <w:rsid w:val="00B86006"/>
    <w:rsid w:val="00B90203"/>
    <w:rsid w:val="00B97A69"/>
    <w:rsid w:val="00BB2900"/>
    <w:rsid w:val="00BC1F1E"/>
    <w:rsid w:val="00BD69F5"/>
    <w:rsid w:val="00BE7848"/>
    <w:rsid w:val="00BF10C9"/>
    <w:rsid w:val="00C15113"/>
    <w:rsid w:val="00C3415B"/>
    <w:rsid w:val="00C457F6"/>
    <w:rsid w:val="00C533ED"/>
    <w:rsid w:val="00C6151E"/>
    <w:rsid w:val="00C71B51"/>
    <w:rsid w:val="00C84B91"/>
    <w:rsid w:val="00C85A66"/>
    <w:rsid w:val="00C92F62"/>
    <w:rsid w:val="00C94B8E"/>
    <w:rsid w:val="00CA2E80"/>
    <w:rsid w:val="00CB0435"/>
    <w:rsid w:val="00CB12D3"/>
    <w:rsid w:val="00CB784C"/>
    <w:rsid w:val="00CC30EF"/>
    <w:rsid w:val="00CD03E5"/>
    <w:rsid w:val="00CD04A8"/>
    <w:rsid w:val="00CE64F1"/>
    <w:rsid w:val="00CF1BFB"/>
    <w:rsid w:val="00CF6D1D"/>
    <w:rsid w:val="00D023DA"/>
    <w:rsid w:val="00D033F2"/>
    <w:rsid w:val="00D06F6C"/>
    <w:rsid w:val="00D1690D"/>
    <w:rsid w:val="00D211AD"/>
    <w:rsid w:val="00D31D50"/>
    <w:rsid w:val="00D3262A"/>
    <w:rsid w:val="00D66F3B"/>
    <w:rsid w:val="00D740A2"/>
    <w:rsid w:val="00D85591"/>
    <w:rsid w:val="00D9027A"/>
    <w:rsid w:val="00D91F9B"/>
    <w:rsid w:val="00DA64F4"/>
    <w:rsid w:val="00DC4C72"/>
    <w:rsid w:val="00DD29BA"/>
    <w:rsid w:val="00DE799F"/>
    <w:rsid w:val="00E01D45"/>
    <w:rsid w:val="00E02626"/>
    <w:rsid w:val="00E05CFF"/>
    <w:rsid w:val="00E11145"/>
    <w:rsid w:val="00E33F42"/>
    <w:rsid w:val="00E65F83"/>
    <w:rsid w:val="00E66C8C"/>
    <w:rsid w:val="00E9400F"/>
    <w:rsid w:val="00E96A1B"/>
    <w:rsid w:val="00EA15A2"/>
    <w:rsid w:val="00EB7DBA"/>
    <w:rsid w:val="00EC2554"/>
    <w:rsid w:val="00ED05AA"/>
    <w:rsid w:val="00ED0671"/>
    <w:rsid w:val="00ED3C60"/>
    <w:rsid w:val="00F079DD"/>
    <w:rsid w:val="00F103A2"/>
    <w:rsid w:val="00F1053F"/>
    <w:rsid w:val="00F16950"/>
    <w:rsid w:val="00F2401E"/>
    <w:rsid w:val="00F26CF6"/>
    <w:rsid w:val="00F3781C"/>
    <w:rsid w:val="00F4084F"/>
    <w:rsid w:val="00F47A2E"/>
    <w:rsid w:val="00F51622"/>
    <w:rsid w:val="00F62438"/>
    <w:rsid w:val="00F63FF2"/>
    <w:rsid w:val="00F65ADA"/>
    <w:rsid w:val="00F70C9E"/>
    <w:rsid w:val="00F84339"/>
    <w:rsid w:val="00F87010"/>
    <w:rsid w:val="00F9667C"/>
    <w:rsid w:val="00FA2051"/>
    <w:rsid w:val="00FB3CE4"/>
    <w:rsid w:val="00FB70B7"/>
    <w:rsid w:val="00FC31A8"/>
    <w:rsid w:val="00FF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70211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12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2A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211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17DF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23B9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0211A"/>
    <w:rPr>
      <w:rFonts w:ascii="Tahoma" w:hAnsi="Tahoma"/>
      <w:b/>
      <w:bCs/>
      <w:kern w:val="44"/>
      <w:sz w:val="44"/>
      <w:szCs w:val="44"/>
    </w:rPr>
  </w:style>
  <w:style w:type="character" w:customStyle="1" w:styleId="2Char">
    <w:name w:val="标题 2 Char"/>
    <w:basedOn w:val="a0"/>
    <w:link w:val="2"/>
    <w:uiPriority w:val="9"/>
    <w:rsid w:val="007712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12AB"/>
    <w:rPr>
      <w:rFonts w:ascii="Tahoma" w:hAnsi="Tahoma"/>
      <w:b/>
      <w:bCs/>
      <w:sz w:val="32"/>
      <w:szCs w:val="32"/>
    </w:rPr>
  </w:style>
  <w:style w:type="character" w:customStyle="1" w:styleId="4Char">
    <w:name w:val="标题 4 Char"/>
    <w:basedOn w:val="a0"/>
    <w:link w:val="4"/>
    <w:uiPriority w:val="9"/>
    <w:rsid w:val="0070211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17DFE"/>
    <w:rPr>
      <w:rFonts w:ascii="Tahoma" w:hAnsi="Tahoma"/>
      <w:b/>
      <w:bCs/>
      <w:sz w:val="28"/>
      <w:szCs w:val="28"/>
    </w:rPr>
  </w:style>
  <w:style w:type="character" w:customStyle="1" w:styleId="6Char">
    <w:name w:val="标题 6 Char"/>
    <w:basedOn w:val="a0"/>
    <w:link w:val="6"/>
    <w:uiPriority w:val="9"/>
    <w:rsid w:val="00223B99"/>
    <w:rPr>
      <w:rFonts w:asciiTheme="majorHAnsi" w:eastAsiaTheme="majorEastAsia" w:hAnsiTheme="majorHAnsi" w:cstheme="majorBidi"/>
      <w:b/>
      <w:bCs/>
      <w:sz w:val="24"/>
      <w:szCs w:val="24"/>
    </w:rPr>
  </w:style>
  <w:style w:type="character" w:customStyle="1" w:styleId="mailsessiontitlemain">
    <w:name w:val="mail_session_title_main"/>
    <w:basedOn w:val="a0"/>
    <w:rsid w:val="007712AB"/>
  </w:style>
  <w:style w:type="character" w:customStyle="1" w:styleId="mailsessiontitletail">
    <w:name w:val="mail_session_title_tail"/>
    <w:basedOn w:val="a0"/>
    <w:rsid w:val="007712AB"/>
  </w:style>
  <w:style w:type="character" w:customStyle="1" w:styleId="hljs-keyword7">
    <w:name w:val="hljs-keyword7"/>
    <w:basedOn w:val="a0"/>
    <w:rsid w:val="008D29EF"/>
    <w:rPr>
      <w:b/>
      <w:bCs/>
      <w:color w:val="333333"/>
    </w:rPr>
  </w:style>
  <w:style w:type="character" w:customStyle="1" w:styleId="hljs-string2">
    <w:name w:val="hljs-string2"/>
    <w:basedOn w:val="a0"/>
    <w:rsid w:val="008D29EF"/>
    <w:rPr>
      <w:color w:val="DD1144"/>
    </w:rPr>
  </w:style>
  <w:style w:type="character" w:customStyle="1" w:styleId="hljs-builtin1">
    <w:name w:val="hljs-built_in1"/>
    <w:basedOn w:val="a0"/>
    <w:rsid w:val="008D29EF"/>
    <w:rPr>
      <w:color w:val="0086B3"/>
    </w:rPr>
  </w:style>
  <w:style w:type="character" w:customStyle="1" w:styleId="hljs-comment1">
    <w:name w:val="hljs-comment1"/>
    <w:basedOn w:val="a0"/>
    <w:rsid w:val="008D29EF"/>
    <w:rPr>
      <w:i/>
      <w:iCs/>
      <w:color w:val="999988"/>
    </w:rPr>
  </w:style>
  <w:style w:type="character" w:customStyle="1" w:styleId="hljs-number1">
    <w:name w:val="hljs-number1"/>
    <w:basedOn w:val="a0"/>
    <w:rsid w:val="008D29EF"/>
    <w:rPr>
      <w:color w:val="008080"/>
    </w:rPr>
  </w:style>
  <w:style w:type="paragraph" w:styleId="a3">
    <w:name w:val="List Paragraph"/>
    <w:basedOn w:val="a"/>
    <w:uiPriority w:val="34"/>
    <w:qFormat/>
    <w:rsid w:val="00D211AD"/>
    <w:pPr>
      <w:ind w:firstLineChars="200" w:firstLine="420"/>
    </w:pPr>
  </w:style>
  <w:style w:type="paragraph" w:styleId="a4">
    <w:name w:val="Normal (Web)"/>
    <w:basedOn w:val="a"/>
    <w:uiPriority w:val="99"/>
    <w:semiHidden/>
    <w:unhideWhenUsed/>
    <w:rsid w:val="008D1FD5"/>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8D1FD5"/>
    <w:rPr>
      <w:rFonts w:ascii="宋体" w:eastAsia="宋体" w:hAnsi="宋体" w:cs="宋体"/>
      <w:sz w:val="24"/>
      <w:szCs w:val="24"/>
    </w:rPr>
  </w:style>
  <w:style w:type="paragraph" w:styleId="a5">
    <w:name w:val="Revision"/>
    <w:hidden/>
    <w:uiPriority w:val="99"/>
    <w:semiHidden/>
    <w:rsid w:val="00ED0671"/>
    <w:pPr>
      <w:spacing w:after="0" w:line="240" w:lineRule="auto"/>
    </w:pPr>
    <w:rPr>
      <w:rFonts w:ascii="Tahoma" w:hAnsi="Tahoma"/>
    </w:rPr>
  </w:style>
  <w:style w:type="paragraph" w:styleId="a6">
    <w:name w:val="Balloon Text"/>
    <w:basedOn w:val="a"/>
    <w:link w:val="Char"/>
    <w:uiPriority w:val="99"/>
    <w:semiHidden/>
    <w:unhideWhenUsed/>
    <w:rsid w:val="00ED0671"/>
    <w:pPr>
      <w:spacing w:after="0"/>
    </w:pPr>
    <w:rPr>
      <w:sz w:val="18"/>
      <w:szCs w:val="18"/>
    </w:rPr>
  </w:style>
  <w:style w:type="character" w:customStyle="1" w:styleId="Char">
    <w:name w:val="批注框文本 Char"/>
    <w:basedOn w:val="a0"/>
    <w:link w:val="a6"/>
    <w:uiPriority w:val="99"/>
    <w:semiHidden/>
    <w:rsid w:val="00ED0671"/>
    <w:rPr>
      <w:rFonts w:ascii="Tahoma" w:hAnsi="Tahoma"/>
      <w:sz w:val="18"/>
      <w:szCs w:val="18"/>
    </w:rPr>
  </w:style>
  <w:style w:type="character" w:styleId="a7">
    <w:name w:val="Hyperlink"/>
    <w:basedOn w:val="a0"/>
    <w:uiPriority w:val="99"/>
    <w:unhideWhenUsed/>
    <w:rsid w:val="00D740A2"/>
    <w:rPr>
      <w:color w:val="0000FF" w:themeColor="hyperlink"/>
      <w:u w:val="single"/>
    </w:rPr>
  </w:style>
  <w:style w:type="paragraph" w:styleId="a8">
    <w:name w:val="header"/>
    <w:basedOn w:val="a"/>
    <w:link w:val="Char0"/>
    <w:uiPriority w:val="99"/>
    <w:unhideWhenUsed/>
    <w:rsid w:val="007A684C"/>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8"/>
    <w:uiPriority w:val="99"/>
    <w:rsid w:val="007A684C"/>
    <w:rPr>
      <w:rFonts w:ascii="Tahoma" w:hAnsi="Tahoma"/>
      <w:sz w:val="18"/>
      <w:szCs w:val="18"/>
    </w:rPr>
  </w:style>
  <w:style w:type="paragraph" w:styleId="a9">
    <w:name w:val="footer"/>
    <w:basedOn w:val="a"/>
    <w:link w:val="Char1"/>
    <w:uiPriority w:val="99"/>
    <w:unhideWhenUsed/>
    <w:rsid w:val="007A684C"/>
    <w:pPr>
      <w:tabs>
        <w:tab w:val="center" w:pos="4153"/>
        <w:tab w:val="right" w:pos="8306"/>
      </w:tabs>
    </w:pPr>
    <w:rPr>
      <w:sz w:val="18"/>
      <w:szCs w:val="18"/>
    </w:rPr>
  </w:style>
  <w:style w:type="character" w:customStyle="1" w:styleId="Char1">
    <w:name w:val="页脚 Char"/>
    <w:basedOn w:val="a0"/>
    <w:link w:val="a9"/>
    <w:uiPriority w:val="99"/>
    <w:rsid w:val="007A684C"/>
    <w:rPr>
      <w:rFonts w:ascii="Tahoma" w:hAnsi="Tahoma"/>
      <w:sz w:val="18"/>
      <w:szCs w:val="18"/>
    </w:rPr>
  </w:style>
  <w:style w:type="paragraph" w:styleId="HTML0">
    <w:name w:val="HTML Preformatted"/>
    <w:basedOn w:val="a"/>
    <w:link w:val="HTMLChar"/>
    <w:uiPriority w:val="99"/>
    <w:semiHidden/>
    <w:unhideWhenUsed/>
    <w:rsid w:val="0071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7174DC"/>
    <w:rPr>
      <w:rFonts w:ascii="宋体" w:eastAsia="宋体" w:hAnsi="宋体" w:cs="宋体"/>
      <w:sz w:val="24"/>
      <w:szCs w:val="24"/>
    </w:rPr>
  </w:style>
  <w:style w:type="character" w:customStyle="1" w:styleId="token">
    <w:name w:val="token"/>
    <w:basedOn w:val="a0"/>
    <w:rsid w:val="007174DC"/>
  </w:style>
  <w:style w:type="character" w:styleId="aa">
    <w:name w:val="Strong"/>
    <w:basedOn w:val="a0"/>
    <w:uiPriority w:val="22"/>
    <w:qFormat/>
    <w:rsid w:val="00F1053F"/>
    <w:rPr>
      <w:b/>
      <w:bCs/>
    </w:rPr>
  </w:style>
  <w:style w:type="paragraph" w:customStyle="1" w:styleId="progress-indicator-2">
    <w:name w:val="progress-indicator-2"/>
    <w:basedOn w:val="a"/>
    <w:rsid w:val="00656D72"/>
    <w:pPr>
      <w:shd w:val="clear" w:color="auto" w:fill="0A74DA"/>
      <w:adjustRightInd/>
      <w:snapToGrid/>
      <w:spacing w:before="100" w:beforeAutospacing="1" w:after="100" w:afterAutospacing="1"/>
    </w:pPr>
    <w:rPr>
      <w:rFonts w:ascii="宋体" w:eastAsia="宋体" w:hAnsi="宋体" w:cs="宋体"/>
      <w:sz w:val="24"/>
      <w:szCs w:val="24"/>
    </w:rPr>
  </w:style>
  <w:style w:type="paragraph" w:customStyle="1" w:styleId="content-toc">
    <w:name w:val="content-toc"/>
    <w:basedOn w:val="a"/>
    <w:rsid w:val="00656D72"/>
    <w:pPr>
      <w:adjustRightInd/>
      <w:snapToGrid/>
      <w:spacing w:before="100" w:beforeAutospacing="1" w:after="100" w:afterAutospacing="1"/>
    </w:pPr>
    <w:rPr>
      <w:rFonts w:ascii="宋体" w:eastAsia="宋体" w:hAnsi="宋体" w:cs="宋体"/>
      <w:sz w:val="24"/>
      <w:szCs w:val="24"/>
    </w:rPr>
  </w:style>
  <w:style w:type="paragraph" w:customStyle="1" w:styleId="content-toc1">
    <w:name w:val="content-toc1"/>
    <w:basedOn w:val="a"/>
    <w:rsid w:val="00656D72"/>
    <w:pPr>
      <w:shd w:val="clear" w:color="auto" w:fill="BDC3C7"/>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8933">
      <w:bodyDiv w:val="1"/>
      <w:marLeft w:val="0"/>
      <w:marRight w:val="0"/>
      <w:marTop w:val="0"/>
      <w:marBottom w:val="0"/>
      <w:divBdr>
        <w:top w:val="none" w:sz="0" w:space="0" w:color="auto"/>
        <w:left w:val="none" w:sz="0" w:space="0" w:color="auto"/>
        <w:bottom w:val="none" w:sz="0" w:space="0" w:color="auto"/>
        <w:right w:val="none" w:sz="0" w:space="0" w:color="auto"/>
      </w:divBdr>
      <w:divsChild>
        <w:div w:id="669211174">
          <w:marLeft w:val="300"/>
          <w:marRight w:val="300"/>
          <w:marTop w:val="0"/>
          <w:marBottom w:val="0"/>
          <w:divBdr>
            <w:top w:val="none" w:sz="0" w:space="0" w:color="auto"/>
            <w:left w:val="none" w:sz="0" w:space="0" w:color="auto"/>
            <w:bottom w:val="none" w:sz="0" w:space="0" w:color="auto"/>
            <w:right w:val="none" w:sz="0" w:space="0" w:color="auto"/>
          </w:divBdr>
        </w:div>
      </w:divsChild>
    </w:div>
    <w:div w:id="18166381">
      <w:bodyDiv w:val="1"/>
      <w:marLeft w:val="0"/>
      <w:marRight w:val="0"/>
      <w:marTop w:val="0"/>
      <w:marBottom w:val="0"/>
      <w:divBdr>
        <w:top w:val="none" w:sz="0" w:space="0" w:color="auto"/>
        <w:left w:val="none" w:sz="0" w:space="0" w:color="auto"/>
        <w:bottom w:val="none" w:sz="0" w:space="0" w:color="auto"/>
        <w:right w:val="none" w:sz="0" w:space="0" w:color="auto"/>
      </w:divBdr>
      <w:divsChild>
        <w:div w:id="130947340">
          <w:marLeft w:val="300"/>
          <w:marRight w:val="300"/>
          <w:marTop w:val="0"/>
          <w:marBottom w:val="0"/>
          <w:divBdr>
            <w:top w:val="none" w:sz="0" w:space="0" w:color="auto"/>
            <w:left w:val="none" w:sz="0" w:space="0" w:color="auto"/>
            <w:bottom w:val="none" w:sz="0" w:space="0" w:color="auto"/>
            <w:right w:val="none" w:sz="0" w:space="0" w:color="auto"/>
          </w:divBdr>
        </w:div>
      </w:divsChild>
    </w:div>
    <w:div w:id="55588766">
      <w:bodyDiv w:val="1"/>
      <w:marLeft w:val="0"/>
      <w:marRight w:val="0"/>
      <w:marTop w:val="0"/>
      <w:marBottom w:val="0"/>
      <w:divBdr>
        <w:top w:val="none" w:sz="0" w:space="0" w:color="auto"/>
        <w:left w:val="none" w:sz="0" w:space="0" w:color="auto"/>
        <w:bottom w:val="none" w:sz="0" w:space="0" w:color="auto"/>
        <w:right w:val="none" w:sz="0" w:space="0" w:color="auto"/>
      </w:divBdr>
      <w:divsChild>
        <w:div w:id="17171369">
          <w:marLeft w:val="0"/>
          <w:marRight w:val="0"/>
          <w:marTop w:val="100"/>
          <w:marBottom w:val="100"/>
          <w:divBdr>
            <w:top w:val="none" w:sz="0" w:space="0" w:color="auto"/>
            <w:left w:val="none" w:sz="0" w:space="0" w:color="auto"/>
            <w:bottom w:val="none" w:sz="0" w:space="0" w:color="auto"/>
            <w:right w:val="none" w:sz="0" w:space="0" w:color="auto"/>
          </w:divBdr>
          <w:divsChild>
            <w:div w:id="372314420">
              <w:marLeft w:val="0"/>
              <w:marRight w:val="0"/>
              <w:marTop w:val="0"/>
              <w:marBottom w:val="0"/>
              <w:divBdr>
                <w:top w:val="none" w:sz="0" w:space="0" w:color="auto"/>
                <w:left w:val="none" w:sz="0" w:space="0" w:color="auto"/>
                <w:bottom w:val="none" w:sz="0" w:space="0" w:color="auto"/>
                <w:right w:val="none" w:sz="0" w:space="0" w:color="auto"/>
              </w:divBdr>
              <w:divsChild>
                <w:div w:id="724374116">
                  <w:marLeft w:val="0"/>
                  <w:marRight w:val="0"/>
                  <w:marTop w:val="0"/>
                  <w:marBottom w:val="0"/>
                  <w:divBdr>
                    <w:top w:val="none" w:sz="0" w:space="0" w:color="auto"/>
                    <w:left w:val="none" w:sz="0" w:space="0" w:color="auto"/>
                    <w:bottom w:val="none" w:sz="0" w:space="0" w:color="auto"/>
                    <w:right w:val="none" w:sz="0" w:space="0" w:color="auto"/>
                  </w:divBdr>
                  <w:divsChild>
                    <w:div w:id="272784869">
                      <w:marLeft w:val="0"/>
                      <w:marRight w:val="0"/>
                      <w:marTop w:val="0"/>
                      <w:marBottom w:val="0"/>
                      <w:divBdr>
                        <w:top w:val="none" w:sz="0" w:space="0" w:color="auto"/>
                        <w:left w:val="none" w:sz="0" w:space="0" w:color="auto"/>
                        <w:bottom w:val="none" w:sz="0" w:space="0" w:color="auto"/>
                        <w:right w:val="none" w:sz="0" w:space="0" w:color="auto"/>
                      </w:divBdr>
                      <w:divsChild>
                        <w:div w:id="134535291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7196">
      <w:bodyDiv w:val="1"/>
      <w:marLeft w:val="0"/>
      <w:marRight w:val="0"/>
      <w:marTop w:val="0"/>
      <w:marBottom w:val="0"/>
      <w:divBdr>
        <w:top w:val="none" w:sz="0" w:space="0" w:color="auto"/>
        <w:left w:val="none" w:sz="0" w:space="0" w:color="auto"/>
        <w:bottom w:val="none" w:sz="0" w:space="0" w:color="auto"/>
        <w:right w:val="none" w:sz="0" w:space="0" w:color="auto"/>
      </w:divBdr>
      <w:divsChild>
        <w:div w:id="227880363">
          <w:marLeft w:val="300"/>
          <w:marRight w:val="300"/>
          <w:marTop w:val="0"/>
          <w:marBottom w:val="0"/>
          <w:divBdr>
            <w:top w:val="none" w:sz="0" w:space="0" w:color="auto"/>
            <w:left w:val="none" w:sz="0" w:space="0" w:color="auto"/>
            <w:bottom w:val="none" w:sz="0" w:space="0" w:color="auto"/>
            <w:right w:val="none" w:sz="0" w:space="0" w:color="auto"/>
          </w:divBdr>
        </w:div>
      </w:divsChild>
    </w:div>
    <w:div w:id="81922451">
      <w:bodyDiv w:val="1"/>
      <w:marLeft w:val="0"/>
      <w:marRight w:val="0"/>
      <w:marTop w:val="0"/>
      <w:marBottom w:val="0"/>
      <w:divBdr>
        <w:top w:val="none" w:sz="0" w:space="0" w:color="auto"/>
        <w:left w:val="none" w:sz="0" w:space="0" w:color="auto"/>
        <w:bottom w:val="none" w:sz="0" w:space="0" w:color="auto"/>
        <w:right w:val="none" w:sz="0" w:space="0" w:color="auto"/>
      </w:divBdr>
      <w:divsChild>
        <w:div w:id="2017998041">
          <w:marLeft w:val="300"/>
          <w:marRight w:val="300"/>
          <w:marTop w:val="0"/>
          <w:marBottom w:val="0"/>
          <w:divBdr>
            <w:top w:val="none" w:sz="0" w:space="0" w:color="auto"/>
            <w:left w:val="none" w:sz="0" w:space="0" w:color="auto"/>
            <w:bottom w:val="none" w:sz="0" w:space="0" w:color="auto"/>
            <w:right w:val="none" w:sz="0" w:space="0" w:color="auto"/>
          </w:divBdr>
        </w:div>
      </w:divsChild>
    </w:div>
    <w:div w:id="107548822">
      <w:bodyDiv w:val="1"/>
      <w:marLeft w:val="0"/>
      <w:marRight w:val="0"/>
      <w:marTop w:val="0"/>
      <w:marBottom w:val="0"/>
      <w:divBdr>
        <w:top w:val="none" w:sz="0" w:space="0" w:color="auto"/>
        <w:left w:val="none" w:sz="0" w:space="0" w:color="auto"/>
        <w:bottom w:val="none" w:sz="0" w:space="0" w:color="auto"/>
        <w:right w:val="none" w:sz="0" w:space="0" w:color="auto"/>
      </w:divBdr>
      <w:divsChild>
        <w:div w:id="1902716607">
          <w:marLeft w:val="300"/>
          <w:marRight w:val="300"/>
          <w:marTop w:val="0"/>
          <w:marBottom w:val="0"/>
          <w:divBdr>
            <w:top w:val="none" w:sz="0" w:space="0" w:color="auto"/>
            <w:left w:val="none" w:sz="0" w:space="0" w:color="auto"/>
            <w:bottom w:val="none" w:sz="0" w:space="0" w:color="auto"/>
            <w:right w:val="none" w:sz="0" w:space="0" w:color="auto"/>
          </w:divBdr>
        </w:div>
      </w:divsChild>
    </w:div>
    <w:div w:id="109476042">
      <w:bodyDiv w:val="1"/>
      <w:marLeft w:val="0"/>
      <w:marRight w:val="0"/>
      <w:marTop w:val="0"/>
      <w:marBottom w:val="0"/>
      <w:divBdr>
        <w:top w:val="none" w:sz="0" w:space="0" w:color="auto"/>
        <w:left w:val="none" w:sz="0" w:space="0" w:color="auto"/>
        <w:bottom w:val="none" w:sz="0" w:space="0" w:color="auto"/>
        <w:right w:val="none" w:sz="0" w:space="0" w:color="auto"/>
      </w:divBdr>
      <w:divsChild>
        <w:div w:id="1511337440">
          <w:marLeft w:val="300"/>
          <w:marRight w:val="300"/>
          <w:marTop w:val="0"/>
          <w:marBottom w:val="0"/>
          <w:divBdr>
            <w:top w:val="none" w:sz="0" w:space="0" w:color="auto"/>
            <w:left w:val="none" w:sz="0" w:space="0" w:color="auto"/>
            <w:bottom w:val="none" w:sz="0" w:space="0" w:color="auto"/>
            <w:right w:val="none" w:sz="0" w:space="0" w:color="auto"/>
          </w:divBdr>
        </w:div>
      </w:divsChild>
    </w:div>
    <w:div w:id="129980740">
      <w:bodyDiv w:val="1"/>
      <w:marLeft w:val="0"/>
      <w:marRight w:val="0"/>
      <w:marTop w:val="0"/>
      <w:marBottom w:val="0"/>
      <w:divBdr>
        <w:top w:val="none" w:sz="0" w:space="0" w:color="auto"/>
        <w:left w:val="none" w:sz="0" w:space="0" w:color="auto"/>
        <w:bottom w:val="none" w:sz="0" w:space="0" w:color="auto"/>
        <w:right w:val="none" w:sz="0" w:space="0" w:color="auto"/>
      </w:divBdr>
      <w:divsChild>
        <w:div w:id="717821050">
          <w:marLeft w:val="300"/>
          <w:marRight w:val="300"/>
          <w:marTop w:val="0"/>
          <w:marBottom w:val="0"/>
          <w:divBdr>
            <w:top w:val="none" w:sz="0" w:space="0" w:color="auto"/>
            <w:left w:val="none" w:sz="0" w:space="0" w:color="auto"/>
            <w:bottom w:val="none" w:sz="0" w:space="0" w:color="auto"/>
            <w:right w:val="none" w:sz="0" w:space="0" w:color="auto"/>
          </w:divBdr>
        </w:div>
      </w:divsChild>
    </w:div>
    <w:div w:id="138966246">
      <w:bodyDiv w:val="1"/>
      <w:marLeft w:val="0"/>
      <w:marRight w:val="0"/>
      <w:marTop w:val="0"/>
      <w:marBottom w:val="0"/>
      <w:divBdr>
        <w:top w:val="none" w:sz="0" w:space="0" w:color="auto"/>
        <w:left w:val="none" w:sz="0" w:space="0" w:color="auto"/>
        <w:bottom w:val="none" w:sz="0" w:space="0" w:color="auto"/>
        <w:right w:val="none" w:sz="0" w:space="0" w:color="auto"/>
      </w:divBdr>
      <w:divsChild>
        <w:div w:id="358699040">
          <w:marLeft w:val="0"/>
          <w:marRight w:val="0"/>
          <w:marTop w:val="0"/>
          <w:marBottom w:val="0"/>
          <w:divBdr>
            <w:top w:val="none" w:sz="0" w:space="0" w:color="auto"/>
            <w:left w:val="none" w:sz="0" w:space="0" w:color="auto"/>
            <w:bottom w:val="none" w:sz="0" w:space="0" w:color="auto"/>
            <w:right w:val="none" w:sz="0" w:space="0" w:color="auto"/>
          </w:divBdr>
        </w:div>
      </w:divsChild>
    </w:div>
    <w:div w:id="141165051">
      <w:bodyDiv w:val="1"/>
      <w:marLeft w:val="0"/>
      <w:marRight w:val="0"/>
      <w:marTop w:val="0"/>
      <w:marBottom w:val="0"/>
      <w:divBdr>
        <w:top w:val="none" w:sz="0" w:space="0" w:color="auto"/>
        <w:left w:val="none" w:sz="0" w:space="0" w:color="auto"/>
        <w:bottom w:val="none" w:sz="0" w:space="0" w:color="auto"/>
        <w:right w:val="none" w:sz="0" w:space="0" w:color="auto"/>
      </w:divBdr>
      <w:divsChild>
        <w:div w:id="500243918">
          <w:marLeft w:val="300"/>
          <w:marRight w:val="300"/>
          <w:marTop w:val="0"/>
          <w:marBottom w:val="0"/>
          <w:divBdr>
            <w:top w:val="none" w:sz="0" w:space="0" w:color="auto"/>
            <w:left w:val="none" w:sz="0" w:space="0" w:color="auto"/>
            <w:bottom w:val="none" w:sz="0" w:space="0" w:color="auto"/>
            <w:right w:val="none" w:sz="0" w:space="0" w:color="auto"/>
          </w:divBdr>
        </w:div>
      </w:divsChild>
    </w:div>
    <w:div w:id="145899674">
      <w:bodyDiv w:val="1"/>
      <w:marLeft w:val="0"/>
      <w:marRight w:val="0"/>
      <w:marTop w:val="0"/>
      <w:marBottom w:val="0"/>
      <w:divBdr>
        <w:top w:val="none" w:sz="0" w:space="0" w:color="auto"/>
        <w:left w:val="none" w:sz="0" w:space="0" w:color="auto"/>
        <w:bottom w:val="none" w:sz="0" w:space="0" w:color="auto"/>
        <w:right w:val="none" w:sz="0" w:space="0" w:color="auto"/>
      </w:divBdr>
      <w:divsChild>
        <w:div w:id="2139911870">
          <w:marLeft w:val="300"/>
          <w:marRight w:val="300"/>
          <w:marTop w:val="0"/>
          <w:marBottom w:val="0"/>
          <w:divBdr>
            <w:top w:val="none" w:sz="0" w:space="0" w:color="auto"/>
            <w:left w:val="none" w:sz="0" w:space="0" w:color="auto"/>
            <w:bottom w:val="none" w:sz="0" w:space="0" w:color="auto"/>
            <w:right w:val="none" w:sz="0" w:space="0" w:color="auto"/>
          </w:divBdr>
        </w:div>
      </w:divsChild>
    </w:div>
    <w:div w:id="155463890">
      <w:bodyDiv w:val="1"/>
      <w:marLeft w:val="0"/>
      <w:marRight w:val="0"/>
      <w:marTop w:val="0"/>
      <w:marBottom w:val="0"/>
      <w:divBdr>
        <w:top w:val="none" w:sz="0" w:space="0" w:color="auto"/>
        <w:left w:val="none" w:sz="0" w:space="0" w:color="auto"/>
        <w:bottom w:val="none" w:sz="0" w:space="0" w:color="auto"/>
        <w:right w:val="none" w:sz="0" w:space="0" w:color="auto"/>
      </w:divBdr>
      <w:divsChild>
        <w:div w:id="1916011754">
          <w:marLeft w:val="300"/>
          <w:marRight w:val="300"/>
          <w:marTop w:val="0"/>
          <w:marBottom w:val="0"/>
          <w:divBdr>
            <w:top w:val="none" w:sz="0" w:space="0" w:color="auto"/>
            <w:left w:val="none" w:sz="0" w:space="0" w:color="auto"/>
            <w:bottom w:val="none" w:sz="0" w:space="0" w:color="auto"/>
            <w:right w:val="none" w:sz="0" w:space="0" w:color="auto"/>
          </w:divBdr>
        </w:div>
      </w:divsChild>
    </w:div>
    <w:div w:id="157187772">
      <w:bodyDiv w:val="1"/>
      <w:marLeft w:val="0"/>
      <w:marRight w:val="0"/>
      <w:marTop w:val="0"/>
      <w:marBottom w:val="0"/>
      <w:divBdr>
        <w:top w:val="none" w:sz="0" w:space="0" w:color="auto"/>
        <w:left w:val="none" w:sz="0" w:space="0" w:color="auto"/>
        <w:bottom w:val="none" w:sz="0" w:space="0" w:color="auto"/>
        <w:right w:val="none" w:sz="0" w:space="0" w:color="auto"/>
      </w:divBdr>
      <w:divsChild>
        <w:div w:id="1233739503">
          <w:marLeft w:val="300"/>
          <w:marRight w:val="300"/>
          <w:marTop w:val="0"/>
          <w:marBottom w:val="0"/>
          <w:divBdr>
            <w:top w:val="none" w:sz="0" w:space="0" w:color="auto"/>
            <w:left w:val="none" w:sz="0" w:space="0" w:color="auto"/>
            <w:bottom w:val="none" w:sz="0" w:space="0" w:color="auto"/>
            <w:right w:val="none" w:sz="0" w:space="0" w:color="auto"/>
          </w:divBdr>
        </w:div>
      </w:divsChild>
    </w:div>
    <w:div w:id="188106514">
      <w:bodyDiv w:val="1"/>
      <w:marLeft w:val="0"/>
      <w:marRight w:val="0"/>
      <w:marTop w:val="0"/>
      <w:marBottom w:val="0"/>
      <w:divBdr>
        <w:top w:val="none" w:sz="0" w:space="0" w:color="auto"/>
        <w:left w:val="none" w:sz="0" w:space="0" w:color="auto"/>
        <w:bottom w:val="none" w:sz="0" w:space="0" w:color="auto"/>
        <w:right w:val="none" w:sz="0" w:space="0" w:color="auto"/>
      </w:divBdr>
      <w:divsChild>
        <w:div w:id="2137217377">
          <w:marLeft w:val="300"/>
          <w:marRight w:val="300"/>
          <w:marTop w:val="0"/>
          <w:marBottom w:val="0"/>
          <w:divBdr>
            <w:top w:val="none" w:sz="0" w:space="0" w:color="auto"/>
            <w:left w:val="none" w:sz="0" w:space="0" w:color="auto"/>
            <w:bottom w:val="none" w:sz="0" w:space="0" w:color="auto"/>
            <w:right w:val="none" w:sz="0" w:space="0" w:color="auto"/>
          </w:divBdr>
        </w:div>
      </w:divsChild>
    </w:div>
    <w:div w:id="231163281">
      <w:bodyDiv w:val="1"/>
      <w:marLeft w:val="0"/>
      <w:marRight w:val="0"/>
      <w:marTop w:val="0"/>
      <w:marBottom w:val="0"/>
      <w:divBdr>
        <w:top w:val="none" w:sz="0" w:space="0" w:color="auto"/>
        <w:left w:val="none" w:sz="0" w:space="0" w:color="auto"/>
        <w:bottom w:val="none" w:sz="0" w:space="0" w:color="auto"/>
        <w:right w:val="none" w:sz="0" w:space="0" w:color="auto"/>
      </w:divBdr>
      <w:divsChild>
        <w:div w:id="1062096111">
          <w:marLeft w:val="300"/>
          <w:marRight w:val="300"/>
          <w:marTop w:val="0"/>
          <w:marBottom w:val="0"/>
          <w:divBdr>
            <w:top w:val="none" w:sz="0" w:space="0" w:color="auto"/>
            <w:left w:val="none" w:sz="0" w:space="0" w:color="auto"/>
            <w:bottom w:val="none" w:sz="0" w:space="0" w:color="auto"/>
            <w:right w:val="none" w:sz="0" w:space="0" w:color="auto"/>
          </w:divBdr>
        </w:div>
      </w:divsChild>
    </w:div>
    <w:div w:id="235361944">
      <w:bodyDiv w:val="1"/>
      <w:marLeft w:val="0"/>
      <w:marRight w:val="0"/>
      <w:marTop w:val="0"/>
      <w:marBottom w:val="0"/>
      <w:divBdr>
        <w:top w:val="none" w:sz="0" w:space="0" w:color="auto"/>
        <w:left w:val="none" w:sz="0" w:space="0" w:color="auto"/>
        <w:bottom w:val="none" w:sz="0" w:space="0" w:color="auto"/>
        <w:right w:val="none" w:sz="0" w:space="0" w:color="auto"/>
      </w:divBdr>
      <w:divsChild>
        <w:div w:id="183372694">
          <w:marLeft w:val="300"/>
          <w:marRight w:val="300"/>
          <w:marTop w:val="0"/>
          <w:marBottom w:val="0"/>
          <w:divBdr>
            <w:top w:val="none" w:sz="0" w:space="0" w:color="auto"/>
            <w:left w:val="none" w:sz="0" w:space="0" w:color="auto"/>
            <w:bottom w:val="none" w:sz="0" w:space="0" w:color="auto"/>
            <w:right w:val="none" w:sz="0" w:space="0" w:color="auto"/>
          </w:divBdr>
        </w:div>
      </w:divsChild>
    </w:div>
    <w:div w:id="274755255">
      <w:bodyDiv w:val="1"/>
      <w:marLeft w:val="0"/>
      <w:marRight w:val="0"/>
      <w:marTop w:val="0"/>
      <w:marBottom w:val="0"/>
      <w:divBdr>
        <w:top w:val="none" w:sz="0" w:space="0" w:color="auto"/>
        <w:left w:val="none" w:sz="0" w:space="0" w:color="auto"/>
        <w:bottom w:val="none" w:sz="0" w:space="0" w:color="auto"/>
        <w:right w:val="none" w:sz="0" w:space="0" w:color="auto"/>
      </w:divBdr>
      <w:divsChild>
        <w:div w:id="1804883864">
          <w:marLeft w:val="0"/>
          <w:marRight w:val="0"/>
          <w:marTop w:val="0"/>
          <w:marBottom w:val="0"/>
          <w:divBdr>
            <w:top w:val="none" w:sz="0" w:space="0" w:color="auto"/>
            <w:left w:val="none" w:sz="0" w:space="0" w:color="auto"/>
            <w:bottom w:val="none" w:sz="0" w:space="0" w:color="auto"/>
            <w:right w:val="none" w:sz="0" w:space="0" w:color="auto"/>
          </w:divBdr>
        </w:div>
      </w:divsChild>
    </w:div>
    <w:div w:id="297037001">
      <w:bodyDiv w:val="1"/>
      <w:marLeft w:val="0"/>
      <w:marRight w:val="0"/>
      <w:marTop w:val="0"/>
      <w:marBottom w:val="0"/>
      <w:divBdr>
        <w:top w:val="none" w:sz="0" w:space="0" w:color="auto"/>
        <w:left w:val="none" w:sz="0" w:space="0" w:color="auto"/>
        <w:bottom w:val="none" w:sz="0" w:space="0" w:color="auto"/>
        <w:right w:val="none" w:sz="0" w:space="0" w:color="auto"/>
      </w:divBdr>
      <w:divsChild>
        <w:div w:id="776412256">
          <w:marLeft w:val="300"/>
          <w:marRight w:val="300"/>
          <w:marTop w:val="0"/>
          <w:marBottom w:val="0"/>
          <w:divBdr>
            <w:top w:val="none" w:sz="0" w:space="0" w:color="auto"/>
            <w:left w:val="none" w:sz="0" w:space="0" w:color="auto"/>
            <w:bottom w:val="none" w:sz="0" w:space="0" w:color="auto"/>
            <w:right w:val="none" w:sz="0" w:space="0" w:color="auto"/>
          </w:divBdr>
        </w:div>
      </w:divsChild>
    </w:div>
    <w:div w:id="299768489">
      <w:bodyDiv w:val="1"/>
      <w:marLeft w:val="0"/>
      <w:marRight w:val="0"/>
      <w:marTop w:val="0"/>
      <w:marBottom w:val="0"/>
      <w:divBdr>
        <w:top w:val="none" w:sz="0" w:space="0" w:color="auto"/>
        <w:left w:val="none" w:sz="0" w:space="0" w:color="auto"/>
        <w:bottom w:val="none" w:sz="0" w:space="0" w:color="auto"/>
        <w:right w:val="none" w:sz="0" w:space="0" w:color="auto"/>
      </w:divBdr>
      <w:divsChild>
        <w:div w:id="582955932">
          <w:marLeft w:val="300"/>
          <w:marRight w:val="300"/>
          <w:marTop w:val="0"/>
          <w:marBottom w:val="0"/>
          <w:divBdr>
            <w:top w:val="none" w:sz="0" w:space="0" w:color="auto"/>
            <w:left w:val="none" w:sz="0" w:space="0" w:color="auto"/>
            <w:bottom w:val="none" w:sz="0" w:space="0" w:color="auto"/>
            <w:right w:val="none" w:sz="0" w:space="0" w:color="auto"/>
          </w:divBdr>
        </w:div>
      </w:divsChild>
    </w:div>
    <w:div w:id="307900399">
      <w:bodyDiv w:val="1"/>
      <w:marLeft w:val="0"/>
      <w:marRight w:val="0"/>
      <w:marTop w:val="0"/>
      <w:marBottom w:val="0"/>
      <w:divBdr>
        <w:top w:val="none" w:sz="0" w:space="0" w:color="auto"/>
        <w:left w:val="none" w:sz="0" w:space="0" w:color="auto"/>
        <w:bottom w:val="none" w:sz="0" w:space="0" w:color="auto"/>
        <w:right w:val="none" w:sz="0" w:space="0" w:color="auto"/>
      </w:divBdr>
      <w:divsChild>
        <w:div w:id="2135976297">
          <w:marLeft w:val="300"/>
          <w:marRight w:val="300"/>
          <w:marTop w:val="0"/>
          <w:marBottom w:val="0"/>
          <w:divBdr>
            <w:top w:val="none" w:sz="0" w:space="0" w:color="auto"/>
            <w:left w:val="none" w:sz="0" w:space="0" w:color="auto"/>
            <w:bottom w:val="none" w:sz="0" w:space="0" w:color="auto"/>
            <w:right w:val="none" w:sz="0" w:space="0" w:color="auto"/>
          </w:divBdr>
        </w:div>
      </w:divsChild>
    </w:div>
    <w:div w:id="309486920">
      <w:bodyDiv w:val="1"/>
      <w:marLeft w:val="0"/>
      <w:marRight w:val="0"/>
      <w:marTop w:val="0"/>
      <w:marBottom w:val="0"/>
      <w:divBdr>
        <w:top w:val="none" w:sz="0" w:space="0" w:color="auto"/>
        <w:left w:val="none" w:sz="0" w:space="0" w:color="auto"/>
        <w:bottom w:val="none" w:sz="0" w:space="0" w:color="auto"/>
        <w:right w:val="none" w:sz="0" w:space="0" w:color="auto"/>
      </w:divBdr>
      <w:divsChild>
        <w:div w:id="1623002744">
          <w:marLeft w:val="300"/>
          <w:marRight w:val="300"/>
          <w:marTop w:val="0"/>
          <w:marBottom w:val="0"/>
          <w:divBdr>
            <w:top w:val="none" w:sz="0" w:space="0" w:color="auto"/>
            <w:left w:val="none" w:sz="0" w:space="0" w:color="auto"/>
            <w:bottom w:val="none" w:sz="0" w:space="0" w:color="auto"/>
            <w:right w:val="none" w:sz="0" w:space="0" w:color="auto"/>
          </w:divBdr>
        </w:div>
      </w:divsChild>
    </w:div>
    <w:div w:id="328682260">
      <w:bodyDiv w:val="1"/>
      <w:marLeft w:val="0"/>
      <w:marRight w:val="0"/>
      <w:marTop w:val="0"/>
      <w:marBottom w:val="0"/>
      <w:divBdr>
        <w:top w:val="none" w:sz="0" w:space="0" w:color="auto"/>
        <w:left w:val="none" w:sz="0" w:space="0" w:color="auto"/>
        <w:bottom w:val="none" w:sz="0" w:space="0" w:color="auto"/>
        <w:right w:val="none" w:sz="0" w:space="0" w:color="auto"/>
      </w:divBdr>
      <w:divsChild>
        <w:div w:id="2122335864">
          <w:marLeft w:val="0"/>
          <w:marRight w:val="0"/>
          <w:marTop w:val="100"/>
          <w:marBottom w:val="100"/>
          <w:divBdr>
            <w:top w:val="none" w:sz="0" w:space="0" w:color="auto"/>
            <w:left w:val="none" w:sz="0" w:space="0" w:color="auto"/>
            <w:bottom w:val="none" w:sz="0" w:space="0" w:color="auto"/>
            <w:right w:val="none" w:sz="0" w:space="0" w:color="auto"/>
          </w:divBdr>
          <w:divsChild>
            <w:div w:id="2060476496">
              <w:marLeft w:val="0"/>
              <w:marRight w:val="0"/>
              <w:marTop w:val="0"/>
              <w:marBottom w:val="0"/>
              <w:divBdr>
                <w:top w:val="none" w:sz="0" w:space="0" w:color="auto"/>
                <w:left w:val="none" w:sz="0" w:space="0" w:color="auto"/>
                <w:bottom w:val="none" w:sz="0" w:space="0" w:color="auto"/>
                <w:right w:val="none" w:sz="0" w:space="0" w:color="auto"/>
              </w:divBdr>
              <w:divsChild>
                <w:div w:id="91514700">
                  <w:marLeft w:val="0"/>
                  <w:marRight w:val="0"/>
                  <w:marTop w:val="0"/>
                  <w:marBottom w:val="0"/>
                  <w:divBdr>
                    <w:top w:val="none" w:sz="0" w:space="0" w:color="auto"/>
                    <w:left w:val="none" w:sz="0" w:space="0" w:color="auto"/>
                    <w:bottom w:val="none" w:sz="0" w:space="0" w:color="auto"/>
                    <w:right w:val="none" w:sz="0" w:space="0" w:color="auto"/>
                  </w:divBdr>
                  <w:divsChild>
                    <w:div w:id="76560648">
                      <w:marLeft w:val="0"/>
                      <w:marRight w:val="0"/>
                      <w:marTop w:val="0"/>
                      <w:marBottom w:val="0"/>
                      <w:divBdr>
                        <w:top w:val="none" w:sz="0" w:space="0" w:color="auto"/>
                        <w:left w:val="none" w:sz="0" w:space="0" w:color="auto"/>
                        <w:bottom w:val="none" w:sz="0" w:space="0" w:color="auto"/>
                        <w:right w:val="none" w:sz="0" w:space="0" w:color="auto"/>
                      </w:divBdr>
                      <w:divsChild>
                        <w:div w:id="12643416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1587">
      <w:bodyDiv w:val="1"/>
      <w:marLeft w:val="0"/>
      <w:marRight w:val="0"/>
      <w:marTop w:val="0"/>
      <w:marBottom w:val="0"/>
      <w:divBdr>
        <w:top w:val="none" w:sz="0" w:space="0" w:color="auto"/>
        <w:left w:val="none" w:sz="0" w:space="0" w:color="auto"/>
        <w:bottom w:val="none" w:sz="0" w:space="0" w:color="auto"/>
        <w:right w:val="none" w:sz="0" w:space="0" w:color="auto"/>
      </w:divBdr>
      <w:divsChild>
        <w:div w:id="641498038">
          <w:marLeft w:val="300"/>
          <w:marRight w:val="300"/>
          <w:marTop w:val="0"/>
          <w:marBottom w:val="0"/>
          <w:divBdr>
            <w:top w:val="none" w:sz="0" w:space="0" w:color="auto"/>
            <w:left w:val="none" w:sz="0" w:space="0" w:color="auto"/>
            <w:bottom w:val="none" w:sz="0" w:space="0" w:color="auto"/>
            <w:right w:val="none" w:sz="0" w:space="0" w:color="auto"/>
          </w:divBdr>
        </w:div>
      </w:divsChild>
    </w:div>
    <w:div w:id="345327958">
      <w:bodyDiv w:val="1"/>
      <w:marLeft w:val="0"/>
      <w:marRight w:val="0"/>
      <w:marTop w:val="0"/>
      <w:marBottom w:val="0"/>
      <w:divBdr>
        <w:top w:val="none" w:sz="0" w:space="0" w:color="auto"/>
        <w:left w:val="none" w:sz="0" w:space="0" w:color="auto"/>
        <w:bottom w:val="none" w:sz="0" w:space="0" w:color="auto"/>
        <w:right w:val="none" w:sz="0" w:space="0" w:color="auto"/>
      </w:divBdr>
      <w:divsChild>
        <w:div w:id="1273169137">
          <w:marLeft w:val="300"/>
          <w:marRight w:val="300"/>
          <w:marTop w:val="0"/>
          <w:marBottom w:val="0"/>
          <w:divBdr>
            <w:top w:val="none" w:sz="0" w:space="0" w:color="auto"/>
            <w:left w:val="none" w:sz="0" w:space="0" w:color="auto"/>
            <w:bottom w:val="none" w:sz="0" w:space="0" w:color="auto"/>
            <w:right w:val="none" w:sz="0" w:space="0" w:color="auto"/>
          </w:divBdr>
        </w:div>
      </w:divsChild>
    </w:div>
    <w:div w:id="348223058">
      <w:bodyDiv w:val="1"/>
      <w:marLeft w:val="0"/>
      <w:marRight w:val="0"/>
      <w:marTop w:val="0"/>
      <w:marBottom w:val="0"/>
      <w:divBdr>
        <w:top w:val="none" w:sz="0" w:space="0" w:color="auto"/>
        <w:left w:val="none" w:sz="0" w:space="0" w:color="auto"/>
        <w:bottom w:val="none" w:sz="0" w:space="0" w:color="auto"/>
        <w:right w:val="none" w:sz="0" w:space="0" w:color="auto"/>
      </w:divBdr>
      <w:divsChild>
        <w:div w:id="1609433706">
          <w:marLeft w:val="300"/>
          <w:marRight w:val="300"/>
          <w:marTop w:val="0"/>
          <w:marBottom w:val="0"/>
          <w:divBdr>
            <w:top w:val="none" w:sz="0" w:space="0" w:color="auto"/>
            <w:left w:val="none" w:sz="0" w:space="0" w:color="auto"/>
            <w:bottom w:val="none" w:sz="0" w:space="0" w:color="auto"/>
            <w:right w:val="none" w:sz="0" w:space="0" w:color="auto"/>
          </w:divBdr>
        </w:div>
      </w:divsChild>
    </w:div>
    <w:div w:id="410202393">
      <w:bodyDiv w:val="1"/>
      <w:marLeft w:val="0"/>
      <w:marRight w:val="0"/>
      <w:marTop w:val="0"/>
      <w:marBottom w:val="0"/>
      <w:divBdr>
        <w:top w:val="none" w:sz="0" w:space="0" w:color="auto"/>
        <w:left w:val="none" w:sz="0" w:space="0" w:color="auto"/>
        <w:bottom w:val="none" w:sz="0" w:space="0" w:color="auto"/>
        <w:right w:val="none" w:sz="0" w:space="0" w:color="auto"/>
      </w:divBdr>
      <w:divsChild>
        <w:div w:id="1366321820">
          <w:marLeft w:val="300"/>
          <w:marRight w:val="300"/>
          <w:marTop w:val="0"/>
          <w:marBottom w:val="0"/>
          <w:divBdr>
            <w:top w:val="none" w:sz="0" w:space="0" w:color="auto"/>
            <w:left w:val="none" w:sz="0" w:space="0" w:color="auto"/>
            <w:bottom w:val="none" w:sz="0" w:space="0" w:color="auto"/>
            <w:right w:val="none" w:sz="0" w:space="0" w:color="auto"/>
          </w:divBdr>
        </w:div>
      </w:divsChild>
    </w:div>
    <w:div w:id="447167776">
      <w:bodyDiv w:val="1"/>
      <w:marLeft w:val="0"/>
      <w:marRight w:val="0"/>
      <w:marTop w:val="0"/>
      <w:marBottom w:val="0"/>
      <w:divBdr>
        <w:top w:val="none" w:sz="0" w:space="0" w:color="auto"/>
        <w:left w:val="none" w:sz="0" w:space="0" w:color="auto"/>
        <w:bottom w:val="none" w:sz="0" w:space="0" w:color="auto"/>
        <w:right w:val="none" w:sz="0" w:space="0" w:color="auto"/>
      </w:divBdr>
      <w:divsChild>
        <w:div w:id="343482441">
          <w:marLeft w:val="300"/>
          <w:marRight w:val="300"/>
          <w:marTop w:val="0"/>
          <w:marBottom w:val="0"/>
          <w:divBdr>
            <w:top w:val="none" w:sz="0" w:space="0" w:color="auto"/>
            <w:left w:val="none" w:sz="0" w:space="0" w:color="auto"/>
            <w:bottom w:val="none" w:sz="0" w:space="0" w:color="auto"/>
            <w:right w:val="none" w:sz="0" w:space="0" w:color="auto"/>
          </w:divBdr>
        </w:div>
      </w:divsChild>
    </w:div>
    <w:div w:id="448596108">
      <w:bodyDiv w:val="1"/>
      <w:marLeft w:val="0"/>
      <w:marRight w:val="0"/>
      <w:marTop w:val="0"/>
      <w:marBottom w:val="0"/>
      <w:divBdr>
        <w:top w:val="none" w:sz="0" w:space="0" w:color="auto"/>
        <w:left w:val="none" w:sz="0" w:space="0" w:color="auto"/>
        <w:bottom w:val="none" w:sz="0" w:space="0" w:color="auto"/>
        <w:right w:val="none" w:sz="0" w:space="0" w:color="auto"/>
      </w:divBdr>
      <w:divsChild>
        <w:div w:id="1248687957">
          <w:marLeft w:val="300"/>
          <w:marRight w:val="300"/>
          <w:marTop w:val="0"/>
          <w:marBottom w:val="0"/>
          <w:divBdr>
            <w:top w:val="none" w:sz="0" w:space="0" w:color="auto"/>
            <w:left w:val="none" w:sz="0" w:space="0" w:color="auto"/>
            <w:bottom w:val="none" w:sz="0" w:space="0" w:color="auto"/>
            <w:right w:val="none" w:sz="0" w:space="0" w:color="auto"/>
          </w:divBdr>
        </w:div>
      </w:divsChild>
    </w:div>
    <w:div w:id="459418869">
      <w:bodyDiv w:val="1"/>
      <w:marLeft w:val="0"/>
      <w:marRight w:val="0"/>
      <w:marTop w:val="0"/>
      <w:marBottom w:val="0"/>
      <w:divBdr>
        <w:top w:val="none" w:sz="0" w:space="0" w:color="auto"/>
        <w:left w:val="none" w:sz="0" w:space="0" w:color="auto"/>
        <w:bottom w:val="none" w:sz="0" w:space="0" w:color="auto"/>
        <w:right w:val="none" w:sz="0" w:space="0" w:color="auto"/>
      </w:divBdr>
      <w:divsChild>
        <w:div w:id="1647664048">
          <w:marLeft w:val="300"/>
          <w:marRight w:val="300"/>
          <w:marTop w:val="0"/>
          <w:marBottom w:val="0"/>
          <w:divBdr>
            <w:top w:val="none" w:sz="0" w:space="0" w:color="auto"/>
            <w:left w:val="none" w:sz="0" w:space="0" w:color="auto"/>
            <w:bottom w:val="none" w:sz="0" w:space="0" w:color="auto"/>
            <w:right w:val="none" w:sz="0" w:space="0" w:color="auto"/>
          </w:divBdr>
        </w:div>
      </w:divsChild>
    </w:div>
    <w:div w:id="496774409">
      <w:bodyDiv w:val="1"/>
      <w:marLeft w:val="0"/>
      <w:marRight w:val="0"/>
      <w:marTop w:val="0"/>
      <w:marBottom w:val="0"/>
      <w:divBdr>
        <w:top w:val="none" w:sz="0" w:space="0" w:color="auto"/>
        <w:left w:val="none" w:sz="0" w:space="0" w:color="auto"/>
        <w:bottom w:val="none" w:sz="0" w:space="0" w:color="auto"/>
        <w:right w:val="none" w:sz="0" w:space="0" w:color="auto"/>
      </w:divBdr>
      <w:divsChild>
        <w:div w:id="1728262985">
          <w:marLeft w:val="300"/>
          <w:marRight w:val="300"/>
          <w:marTop w:val="0"/>
          <w:marBottom w:val="0"/>
          <w:divBdr>
            <w:top w:val="none" w:sz="0" w:space="0" w:color="auto"/>
            <w:left w:val="none" w:sz="0" w:space="0" w:color="auto"/>
            <w:bottom w:val="none" w:sz="0" w:space="0" w:color="auto"/>
            <w:right w:val="none" w:sz="0" w:space="0" w:color="auto"/>
          </w:divBdr>
        </w:div>
      </w:divsChild>
    </w:div>
    <w:div w:id="520440948">
      <w:bodyDiv w:val="1"/>
      <w:marLeft w:val="0"/>
      <w:marRight w:val="0"/>
      <w:marTop w:val="0"/>
      <w:marBottom w:val="0"/>
      <w:divBdr>
        <w:top w:val="none" w:sz="0" w:space="0" w:color="auto"/>
        <w:left w:val="none" w:sz="0" w:space="0" w:color="auto"/>
        <w:bottom w:val="none" w:sz="0" w:space="0" w:color="auto"/>
        <w:right w:val="none" w:sz="0" w:space="0" w:color="auto"/>
      </w:divBdr>
      <w:divsChild>
        <w:div w:id="1878276841">
          <w:marLeft w:val="300"/>
          <w:marRight w:val="300"/>
          <w:marTop w:val="0"/>
          <w:marBottom w:val="0"/>
          <w:divBdr>
            <w:top w:val="none" w:sz="0" w:space="0" w:color="auto"/>
            <w:left w:val="none" w:sz="0" w:space="0" w:color="auto"/>
            <w:bottom w:val="none" w:sz="0" w:space="0" w:color="auto"/>
            <w:right w:val="none" w:sz="0" w:space="0" w:color="auto"/>
          </w:divBdr>
        </w:div>
      </w:divsChild>
    </w:div>
    <w:div w:id="520507839">
      <w:bodyDiv w:val="1"/>
      <w:marLeft w:val="0"/>
      <w:marRight w:val="0"/>
      <w:marTop w:val="0"/>
      <w:marBottom w:val="0"/>
      <w:divBdr>
        <w:top w:val="none" w:sz="0" w:space="0" w:color="auto"/>
        <w:left w:val="none" w:sz="0" w:space="0" w:color="auto"/>
        <w:bottom w:val="none" w:sz="0" w:space="0" w:color="auto"/>
        <w:right w:val="none" w:sz="0" w:space="0" w:color="auto"/>
      </w:divBdr>
      <w:divsChild>
        <w:div w:id="1945452179">
          <w:marLeft w:val="300"/>
          <w:marRight w:val="300"/>
          <w:marTop w:val="0"/>
          <w:marBottom w:val="0"/>
          <w:divBdr>
            <w:top w:val="none" w:sz="0" w:space="0" w:color="auto"/>
            <w:left w:val="none" w:sz="0" w:space="0" w:color="auto"/>
            <w:bottom w:val="none" w:sz="0" w:space="0" w:color="auto"/>
            <w:right w:val="none" w:sz="0" w:space="0" w:color="auto"/>
          </w:divBdr>
        </w:div>
      </w:divsChild>
    </w:div>
    <w:div w:id="542446213">
      <w:bodyDiv w:val="1"/>
      <w:marLeft w:val="0"/>
      <w:marRight w:val="0"/>
      <w:marTop w:val="0"/>
      <w:marBottom w:val="0"/>
      <w:divBdr>
        <w:top w:val="none" w:sz="0" w:space="0" w:color="auto"/>
        <w:left w:val="none" w:sz="0" w:space="0" w:color="auto"/>
        <w:bottom w:val="none" w:sz="0" w:space="0" w:color="auto"/>
        <w:right w:val="none" w:sz="0" w:space="0" w:color="auto"/>
      </w:divBdr>
      <w:divsChild>
        <w:div w:id="1402217996">
          <w:marLeft w:val="300"/>
          <w:marRight w:val="300"/>
          <w:marTop w:val="0"/>
          <w:marBottom w:val="0"/>
          <w:divBdr>
            <w:top w:val="none" w:sz="0" w:space="0" w:color="auto"/>
            <w:left w:val="none" w:sz="0" w:space="0" w:color="auto"/>
            <w:bottom w:val="none" w:sz="0" w:space="0" w:color="auto"/>
            <w:right w:val="none" w:sz="0" w:space="0" w:color="auto"/>
          </w:divBdr>
        </w:div>
      </w:divsChild>
    </w:div>
    <w:div w:id="584649037">
      <w:bodyDiv w:val="1"/>
      <w:marLeft w:val="0"/>
      <w:marRight w:val="0"/>
      <w:marTop w:val="0"/>
      <w:marBottom w:val="0"/>
      <w:divBdr>
        <w:top w:val="none" w:sz="0" w:space="0" w:color="auto"/>
        <w:left w:val="none" w:sz="0" w:space="0" w:color="auto"/>
        <w:bottom w:val="none" w:sz="0" w:space="0" w:color="auto"/>
        <w:right w:val="none" w:sz="0" w:space="0" w:color="auto"/>
      </w:divBdr>
      <w:divsChild>
        <w:div w:id="368530919">
          <w:marLeft w:val="300"/>
          <w:marRight w:val="300"/>
          <w:marTop w:val="0"/>
          <w:marBottom w:val="0"/>
          <w:divBdr>
            <w:top w:val="none" w:sz="0" w:space="0" w:color="auto"/>
            <w:left w:val="none" w:sz="0" w:space="0" w:color="auto"/>
            <w:bottom w:val="none" w:sz="0" w:space="0" w:color="auto"/>
            <w:right w:val="none" w:sz="0" w:space="0" w:color="auto"/>
          </w:divBdr>
        </w:div>
      </w:divsChild>
    </w:div>
    <w:div w:id="622806623">
      <w:bodyDiv w:val="1"/>
      <w:marLeft w:val="0"/>
      <w:marRight w:val="0"/>
      <w:marTop w:val="0"/>
      <w:marBottom w:val="0"/>
      <w:divBdr>
        <w:top w:val="none" w:sz="0" w:space="0" w:color="auto"/>
        <w:left w:val="none" w:sz="0" w:space="0" w:color="auto"/>
        <w:bottom w:val="none" w:sz="0" w:space="0" w:color="auto"/>
        <w:right w:val="none" w:sz="0" w:space="0" w:color="auto"/>
      </w:divBdr>
      <w:divsChild>
        <w:div w:id="1415205314">
          <w:marLeft w:val="300"/>
          <w:marRight w:val="300"/>
          <w:marTop w:val="0"/>
          <w:marBottom w:val="0"/>
          <w:divBdr>
            <w:top w:val="none" w:sz="0" w:space="0" w:color="auto"/>
            <w:left w:val="none" w:sz="0" w:space="0" w:color="auto"/>
            <w:bottom w:val="none" w:sz="0" w:space="0" w:color="auto"/>
            <w:right w:val="none" w:sz="0" w:space="0" w:color="auto"/>
          </w:divBdr>
        </w:div>
      </w:divsChild>
    </w:div>
    <w:div w:id="642201127">
      <w:bodyDiv w:val="1"/>
      <w:marLeft w:val="0"/>
      <w:marRight w:val="0"/>
      <w:marTop w:val="0"/>
      <w:marBottom w:val="0"/>
      <w:divBdr>
        <w:top w:val="none" w:sz="0" w:space="0" w:color="auto"/>
        <w:left w:val="none" w:sz="0" w:space="0" w:color="auto"/>
        <w:bottom w:val="none" w:sz="0" w:space="0" w:color="auto"/>
        <w:right w:val="none" w:sz="0" w:space="0" w:color="auto"/>
      </w:divBdr>
      <w:divsChild>
        <w:div w:id="1295407331">
          <w:marLeft w:val="300"/>
          <w:marRight w:val="300"/>
          <w:marTop w:val="0"/>
          <w:marBottom w:val="0"/>
          <w:divBdr>
            <w:top w:val="none" w:sz="0" w:space="0" w:color="auto"/>
            <w:left w:val="none" w:sz="0" w:space="0" w:color="auto"/>
            <w:bottom w:val="none" w:sz="0" w:space="0" w:color="auto"/>
            <w:right w:val="none" w:sz="0" w:space="0" w:color="auto"/>
          </w:divBdr>
        </w:div>
      </w:divsChild>
    </w:div>
    <w:div w:id="663048183">
      <w:bodyDiv w:val="1"/>
      <w:marLeft w:val="0"/>
      <w:marRight w:val="0"/>
      <w:marTop w:val="0"/>
      <w:marBottom w:val="0"/>
      <w:divBdr>
        <w:top w:val="none" w:sz="0" w:space="0" w:color="auto"/>
        <w:left w:val="none" w:sz="0" w:space="0" w:color="auto"/>
        <w:bottom w:val="none" w:sz="0" w:space="0" w:color="auto"/>
        <w:right w:val="none" w:sz="0" w:space="0" w:color="auto"/>
      </w:divBdr>
      <w:divsChild>
        <w:div w:id="1174346471">
          <w:marLeft w:val="300"/>
          <w:marRight w:val="300"/>
          <w:marTop w:val="0"/>
          <w:marBottom w:val="0"/>
          <w:divBdr>
            <w:top w:val="none" w:sz="0" w:space="0" w:color="auto"/>
            <w:left w:val="none" w:sz="0" w:space="0" w:color="auto"/>
            <w:bottom w:val="none" w:sz="0" w:space="0" w:color="auto"/>
            <w:right w:val="none" w:sz="0" w:space="0" w:color="auto"/>
          </w:divBdr>
        </w:div>
      </w:divsChild>
    </w:div>
    <w:div w:id="664165918">
      <w:bodyDiv w:val="1"/>
      <w:marLeft w:val="0"/>
      <w:marRight w:val="0"/>
      <w:marTop w:val="0"/>
      <w:marBottom w:val="0"/>
      <w:divBdr>
        <w:top w:val="none" w:sz="0" w:space="0" w:color="auto"/>
        <w:left w:val="none" w:sz="0" w:space="0" w:color="auto"/>
        <w:bottom w:val="none" w:sz="0" w:space="0" w:color="auto"/>
        <w:right w:val="none" w:sz="0" w:space="0" w:color="auto"/>
      </w:divBdr>
      <w:divsChild>
        <w:div w:id="91777713">
          <w:marLeft w:val="300"/>
          <w:marRight w:val="300"/>
          <w:marTop w:val="0"/>
          <w:marBottom w:val="0"/>
          <w:divBdr>
            <w:top w:val="none" w:sz="0" w:space="0" w:color="auto"/>
            <w:left w:val="none" w:sz="0" w:space="0" w:color="auto"/>
            <w:bottom w:val="none" w:sz="0" w:space="0" w:color="auto"/>
            <w:right w:val="none" w:sz="0" w:space="0" w:color="auto"/>
          </w:divBdr>
        </w:div>
      </w:divsChild>
    </w:div>
    <w:div w:id="665475689">
      <w:bodyDiv w:val="1"/>
      <w:marLeft w:val="0"/>
      <w:marRight w:val="0"/>
      <w:marTop w:val="0"/>
      <w:marBottom w:val="0"/>
      <w:divBdr>
        <w:top w:val="none" w:sz="0" w:space="0" w:color="auto"/>
        <w:left w:val="none" w:sz="0" w:space="0" w:color="auto"/>
        <w:bottom w:val="none" w:sz="0" w:space="0" w:color="auto"/>
        <w:right w:val="none" w:sz="0" w:space="0" w:color="auto"/>
      </w:divBdr>
      <w:divsChild>
        <w:div w:id="1111776033">
          <w:marLeft w:val="300"/>
          <w:marRight w:val="300"/>
          <w:marTop w:val="0"/>
          <w:marBottom w:val="0"/>
          <w:divBdr>
            <w:top w:val="none" w:sz="0" w:space="0" w:color="auto"/>
            <w:left w:val="none" w:sz="0" w:space="0" w:color="auto"/>
            <w:bottom w:val="none" w:sz="0" w:space="0" w:color="auto"/>
            <w:right w:val="none" w:sz="0" w:space="0" w:color="auto"/>
          </w:divBdr>
        </w:div>
      </w:divsChild>
    </w:div>
    <w:div w:id="686053986">
      <w:bodyDiv w:val="1"/>
      <w:marLeft w:val="0"/>
      <w:marRight w:val="0"/>
      <w:marTop w:val="0"/>
      <w:marBottom w:val="0"/>
      <w:divBdr>
        <w:top w:val="none" w:sz="0" w:space="0" w:color="auto"/>
        <w:left w:val="none" w:sz="0" w:space="0" w:color="auto"/>
        <w:bottom w:val="none" w:sz="0" w:space="0" w:color="auto"/>
        <w:right w:val="none" w:sz="0" w:space="0" w:color="auto"/>
      </w:divBdr>
      <w:divsChild>
        <w:div w:id="1448424002">
          <w:marLeft w:val="300"/>
          <w:marRight w:val="300"/>
          <w:marTop w:val="0"/>
          <w:marBottom w:val="0"/>
          <w:divBdr>
            <w:top w:val="none" w:sz="0" w:space="0" w:color="auto"/>
            <w:left w:val="none" w:sz="0" w:space="0" w:color="auto"/>
            <w:bottom w:val="none" w:sz="0" w:space="0" w:color="auto"/>
            <w:right w:val="none" w:sz="0" w:space="0" w:color="auto"/>
          </w:divBdr>
        </w:div>
      </w:divsChild>
    </w:div>
    <w:div w:id="692878921">
      <w:bodyDiv w:val="1"/>
      <w:marLeft w:val="0"/>
      <w:marRight w:val="0"/>
      <w:marTop w:val="0"/>
      <w:marBottom w:val="0"/>
      <w:divBdr>
        <w:top w:val="none" w:sz="0" w:space="0" w:color="auto"/>
        <w:left w:val="none" w:sz="0" w:space="0" w:color="auto"/>
        <w:bottom w:val="none" w:sz="0" w:space="0" w:color="auto"/>
        <w:right w:val="none" w:sz="0" w:space="0" w:color="auto"/>
      </w:divBdr>
      <w:divsChild>
        <w:div w:id="1285232876">
          <w:marLeft w:val="300"/>
          <w:marRight w:val="300"/>
          <w:marTop w:val="0"/>
          <w:marBottom w:val="0"/>
          <w:divBdr>
            <w:top w:val="none" w:sz="0" w:space="0" w:color="auto"/>
            <w:left w:val="none" w:sz="0" w:space="0" w:color="auto"/>
            <w:bottom w:val="none" w:sz="0" w:space="0" w:color="auto"/>
            <w:right w:val="none" w:sz="0" w:space="0" w:color="auto"/>
          </w:divBdr>
        </w:div>
      </w:divsChild>
    </w:div>
    <w:div w:id="755368446">
      <w:bodyDiv w:val="1"/>
      <w:marLeft w:val="0"/>
      <w:marRight w:val="0"/>
      <w:marTop w:val="0"/>
      <w:marBottom w:val="0"/>
      <w:divBdr>
        <w:top w:val="none" w:sz="0" w:space="0" w:color="auto"/>
        <w:left w:val="none" w:sz="0" w:space="0" w:color="auto"/>
        <w:bottom w:val="none" w:sz="0" w:space="0" w:color="auto"/>
        <w:right w:val="none" w:sz="0" w:space="0" w:color="auto"/>
      </w:divBdr>
      <w:divsChild>
        <w:div w:id="2058702674">
          <w:marLeft w:val="300"/>
          <w:marRight w:val="300"/>
          <w:marTop w:val="0"/>
          <w:marBottom w:val="0"/>
          <w:divBdr>
            <w:top w:val="none" w:sz="0" w:space="0" w:color="auto"/>
            <w:left w:val="none" w:sz="0" w:space="0" w:color="auto"/>
            <w:bottom w:val="none" w:sz="0" w:space="0" w:color="auto"/>
            <w:right w:val="none" w:sz="0" w:space="0" w:color="auto"/>
          </w:divBdr>
        </w:div>
      </w:divsChild>
    </w:div>
    <w:div w:id="795950924">
      <w:bodyDiv w:val="1"/>
      <w:marLeft w:val="0"/>
      <w:marRight w:val="0"/>
      <w:marTop w:val="0"/>
      <w:marBottom w:val="0"/>
      <w:divBdr>
        <w:top w:val="none" w:sz="0" w:space="0" w:color="auto"/>
        <w:left w:val="none" w:sz="0" w:space="0" w:color="auto"/>
        <w:bottom w:val="none" w:sz="0" w:space="0" w:color="auto"/>
        <w:right w:val="none" w:sz="0" w:space="0" w:color="auto"/>
      </w:divBdr>
      <w:divsChild>
        <w:div w:id="1501041136">
          <w:marLeft w:val="300"/>
          <w:marRight w:val="300"/>
          <w:marTop w:val="0"/>
          <w:marBottom w:val="0"/>
          <w:divBdr>
            <w:top w:val="none" w:sz="0" w:space="0" w:color="auto"/>
            <w:left w:val="none" w:sz="0" w:space="0" w:color="auto"/>
            <w:bottom w:val="none" w:sz="0" w:space="0" w:color="auto"/>
            <w:right w:val="none" w:sz="0" w:space="0" w:color="auto"/>
          </w:divBdr>
        </w:div>
      </w:divsChild>
    </w:div>
    <w:div w:id="803620353">
      <w:bodyDiv w:val="1"/>
      <w:marLeft w:val="0"/>
      <w:marRight w:val="0"/>
      <w:marTop w:val="0"/>
      <w:marBottom w:val="0"/>
      <w:divBdr>
        <w:top w:val="none" w:sz="0" w:space="0" w:color="auto"/>
        <w:left w:val="none" w:sz="0" w:space="0" w:color="auto"/>
        <w:bottom w:val="none" w:sz="0" w:space="0" w:color="auto"/>
        <w:right w:val="none" w:sz="0" w:space="0" w:color="auto"/>
      </w:divBdr>
      <w:divsChild>
        <w:div w:id="368381357">
          <w:marLeft w:val="300"/>
          <w:marRight w:val="300"/>
          <w:marTop w:val="0"/>
          <w:marBottom w:val="0"/>
          <w:divBdr>
            <w:top w:val="none" w:sz="0" w:space="0" w:color="auto"/>
            <w:left w:val="none" w:sz="0" w:space="0" w:color="auto"/>
            <w:bottom w:val="none" w:sz="0" w:space="0" w:color="auto"/>
            <w:right w:val="none" w:sz="0" w:space="0" w:color="auto"/>
          </w:divBdr>
        </w:div>
      </w:divsChild>
    </w:div>
    <w:div w:id="807819990">
      <w:bodyDiv w:val="1"/>
      <w:marLeft w:val="0"/>
      <w:marRight w:val="0"/>
      <w:marTop w:val="0"/>
      <w:marBottom w:val="0"/>
      <w:divBdr>
        <w:top w:val="none" w:sz="0" w:space="0" w:color="auto"/>
        <w:left w:val="none" w:sz="0" w:space="0" w:color="auto"/>
        <w:bottom w:val="none" w:sz="0" w:space="0" w:color="auto"/>
        <w:right w:val="none" w:sz="0" w:space="0" w:color="auto"/>
      </w:divBdr>
      <w:divsChild>
        <w:div w:id="1762679445">
          <w:marLeft w:val="300"/>
          <w:marRight w:val="300"/>
          <w:marTop w:val="0"/>
          <w:marBottom w:val="0"/>
          <w:divBdr>
            <w:top w:val="none" w:sz="0" w:space="0" w:color="auto"/>
            <w:left w:val="none" w:sz="0" w:space="0" w:color="auto"/>
            <w:bottom w:val="none" w:sz="0" w:space="0" w:color="auto"/>
            <w:right w:val="none" w:sz="0" w:space="0" w:color="auto"/>
          </w:divBdr>
        </w:div>
      </w:divsChild>
    </w:div>
    <w:div w:id="809131966">
      <w:bodyDiv w:val="1"/>
      <w:marLeft w:val="0"/>
      <w:marRight w:val="0"/>
      <w:marTop w:val="0"/>
      <w:marBottom w:val="0"/>
      <w:divBdr>
        <w:top w:val="none" w:sz="0" w:space="0" w:color="auto"/>
        <w:left w:val="none" w:sz="0" w:space="0" w:color="auto"/>
        <w:bottom w:val="none" w:sz="0" w:space="0" w:color="auto"/>
        <w:right w:val="none" w:sz="0" w:space="0" w:color="auto"/>
      </w:divBdr>
      <w:divsChild>
        <w:div w:id="1283800576">
          <w:marLeft w:val="300"/>
          <w:marRight w:val="300"/>
          <w:marTop w:val="0"/>
          <w:marBottom w:val="0"/>
          <w:divBdr>
            <w:top w:val="none" w:sz="0" w:space="0" w:color="auto"/>
            <w:left w:val="none" w:sz="0" w:space="0" w:color="auto"/>
            <w:bottom w:val="none" w:sz="0" w:space="0" w:color="auto"/>
            <w:right w:val="none" w:sz="0" w:space="0" w:color="auto"/>
          </w:divBdr>
        </w:div>
      </w:divsChild>
    </w:div>
    <w:div w:id="809521636">
      <w:bodyDiv w:val="1"/>
      <w:marLeft w:val="0"/>
      <w:marRight w:val="0"/>
      <w:marTop w:val="0"/>
      <w:marBottom w:val="0"/>
      <w:divBdr>
        <w:top w:val="none" w:sz="0" w:space="0" w:color="auto"/>
        <w:left w:val="none" w:sz="0" w:space="0" w:color="auto"/>
        <w:bottom w:val="none" w:sz="0" w:space="0" w:color="auto"/>
        <w:right w:val="none" w:sz="0" w:space="0" w:color="auto"/>
      </w:divBdr>
      <w:divsChild>
        <w:div w:id="611665316">
          <w:marLeft w:val="300"/>
          <w:marRight w:val="300"/>
          <w:marTop w:val="0"/>
          <w:marBottom w:val="0"/>
          <w:divBdr>
            <w:top w:val="none" w:sz="0" w:space="0" w:color="auto"/>
            <w:left w:val="none" w:sz="0" w:space="0" w:color="auto"/>
            <w:bottom w:val="none" w:sz="0" w:space="0" w:color="auto"/>
            <w:right w:val="none" w:sz="0" w:space="0" w:color="auto"/>
          </w:divBdr>
        </w:div>
      </w:divsChild>
    </w:div>
    <w:div w:id="868639255">
      <w:bodyDiv w:val="1"/>
      <w:marLeft w:val="0"/>
      <w:marRight w:val="0"/>
      <w:marTop w:val="0"/>
      <w:marBottom w:val="0"/>
      <w:divBdr>
        <w:top w:val="none" w:sz="0" w:space="0" w:color="auto"/>
        <w:left w:val="none" w:sz="0" w:space="0" w:color="auto"/>
        <w:bottom w:val="none" w:sz="0" w:space="0" w:color="auto"/>
        <w:right w:val="none" w:sz="0" w:space="0" w:color="auto"/>
      </w:divBdr>
      <w:divsChild>
        <w:div w:id="2003312687">
          <w:marLeft w:val="300"/>
          <w:marRight w:val="300"/>
          <w:marTop w:val="0"/>
          <w:marBottom w:val="0"/>
          <w:divBdr>
            <w:top w:val="none" w:sz="0" w:space="0" w:color="auto"/>
            <w:left w:val="none" w:sz="0" w:space="0" w:color="auto"/>
            <w:bottom w:val="none" w:sz="0" w:space="0" w:color="auto"/>
            <w:right w:val="none" w:sz="0" w:space="0" w:color="auto"/>
          </w:divBdr>
        </w:div>
      </w:divsChild>
    </w:div>
    <w:div w:id="879128449">
      <w:bodyDiv w:val="1"/>
      <w:marLeft w:val="0"/>
      <w:marRight w:val="0"/>
      <w:marTop w:val="0"/>
      <w:marBottom w:val="0"/>
      <w:divBdr>
        <w:top w:val="none" w:sz="0" w:space="0" w:color="auto"/>
        <w:left w:val="none" w:sz="0" w:space="0" w:color="auto"/>
        <w:bottom w:val="none" w:sz="0" w:space="0" w:color="auto"/>
        <w:right w:val="none" w:sz="0" w:space="0" w:color="auto"/>
      </w:divBdr>
      <w:divsChild>
        <w:div w:id="1093666531">
          <w:marLeft w:val="300"/>
          <w:marRight w:val="300"/>
          <w:marTop w:val="0"/>
          <w:marBottom w:val="0"/>
          <w:divBdr>
            <w:top w:val="none" w:sz="0" w:space="0" w:color="auto"/>
            <w:left w:val="none" w:sz="0" w:space="0" w:color="auto"/>
            <w:bottom w:val="none" w:sz="0" w:space="0" w:color="auto"/>
            <w:right w:val="none" w:sz="0" w:space="0" w:color="auto"/>
          </w:divBdr>
        </w:div>
      </w:divsChild>
    </w:div>
    <w:div w:id="885066304">
      <w:bodyDiv w:val="1"/>
      <w:marLeft w:val="0"/>
      <w:marRight w:val="0"/>
      <w:marTop w:val="0"/>
      <w:marBottom w:val="0"/>
      <w:divBdr>
        <w:top w:val="none" w:sz="0" w:space="0" w:color="auto"/>
        <w:left w:val="none" w:sz="0" w:space="0" w:color="auto"/>
        <w:bottom w:val="none" w:sz="0" w:space="0" w:color="auto"/>
        <w:right w:val="none" w:sz="0" w:space="0" w:color="auto"/>
      </w:divBdr>
      <w:divsChild>
        <w:div w:id="1327826659">
          <w:marLeft w:val="300"/>
          <w:marRight w:val="300"/>
          <w:marTop w:val="0"/>
          <w:marBottom w:val="0"/>
          <w:divBdr>
            <w:top w:val="none" w:sz="0" w:space="0" w:color="auto"/>
            <w:left w:val="none" w:sz="0" w:space="0" w:color="auto"/>
            <w:bottom w:val="none" w:sz="0" w:space="0" w:color="auto"/>
            <w:right w:val="none" w:sz="0" w:space="0" w:color="auto"/>
          </w:divBdr>
        </w:div>
      </w:divsChild>
    </w:div>
    <w:div w:id="887953847">
      <w:bodyDiv w:val="1"/>
      <w:marLeft w:val="0"/>
      <w:marRight w:val="0"/>
      <w:marTop w:val="0"/>
      <w:marBottom w:val="0"/>
      <w:divBdr>
        <w:top w:val="none" w:sz="0" w:space="0" w:color="auto"/>
        <w:left w:val="none" w:sz="0" w:space="0" w:color="auto"/>
        <w:bottom w:val="none" w:sz="0" w:space="0" w:color="auto"/>
        <w:right w:val="none" w:sz="0" w:space="0" w:color="auto"/>
      </w:divBdr>
      <w:divsChild>
        <w:div w:id="1532260638">
          <w:marLeft w:val="300"/>
          <w:marRight w:val="300"/>
          <w:marTop w:val="0"/>
          <w:marBottom w:val="0"/>
          <w:divBdr>
            <w:top w:val="none" w:sz="0" w:space="0" w:color="auto"/>
            <w:left w:val="none" w:sz="0" w:space="0" w:color="auto"/>
            <w:bottom w:val="none" w:sz="0" w:space="0" w:color="auto"/>
            <w:right w:val="none" w:sz="0" w:space="0" w:color="auto"/>
          </w:divBdr>
        </w:div>
      </w:divsChild>
    </w:div>
    <w:div w:id="894313371">
      <w:bodyDiv w:val="1"/>
      <w:marLeft w:val="0"/>
      <w:marRight w:val="0"/>
      <w:marTop w:val="0"/>
      <w:marBottom w:val="0"/>
      <w:divBdr>
        <w:top w:val="none" w:sz="0" w:space="0" w:color="auto"/>
        <w:left w:val="none" w:sz="0" w:space="0" w:color="auto"/>
        <w:bottom w:val="none" w:sz="0" w:space="0" w:color="auto"/>
        <w:right w:val="none" w:sz="0" w:space="0" w:color="auto"/>
      </w:divBdr>
      <w:divsChild>
        <w:div w:id="53312242">
          <w:marLeft w:val="0"/>
          <w:marRight w:val="0"/>
          <w:marTop w:val="100"/>
          <w:marBottom w:val="100"/>
          <w:divBdr>
            <w:top w:val="none" w:sz="0" w:space="0" w:color="auto"/>
            <w:left w:val="none" w:sz="0" w:space="0" w:color="auto"/>
            <w:bottom w:val="none" w:sz="0" w:space="0" w:color="auto"/>
            <w:right w:val="none" w:sz="0" w:space="0" w:color="auto"/>
          </w:divBdr>
          <w:divsChild>
            <w:div w:id="2065130967">
              <w:marLeft w:val="0"/>
              <w:marRight w:val="0"/>
              <w:marTop w:val="0"/>
              <w:marBottom w:val="0"/>
              <w:divBdr>
                <w:top w:val="none" w:sz="0" w:space="0" w:color="auto"/>
                <w:left w:val="none" w:sz="0" w:space="0" w:color="auto"/>
                <w:bottom w:val="none" w:sz="0" w:space="0" w:color="auto"/>
                <w:right w:val="none" w:sz="0" w:space="0" w:color="auto"/>
              </w:divBdr>
              <w:divsChild>
                <w:div w:id="1784611733">
                  <w:marLeft w:val="0"/>
                  <w:marRight w:val="0"/>
                  <w:marTop w:val="0"/>
                  <w:marBottom w:val="0"/>
                  <w:divBdr>
                    <w:top w:val="none" w:sz="0" w:space="0" w:color="auto"/>
                    <w:left w:val="none" w:sz="0" w:space="0" w:color="auto"/>
                    <w:bottom w:val="none" w:sz="0" w:space="0" w:color="auto"/>
                    <w:right w:val="none" w:sz="0" w:space="0" w:color="auto"/>
                  </w:divBdr>
                  <w:divsChild>
                    <w:div w:id="354616476">
                      <w:marLeft w:val="0"/>
                      <w:marRight w:val="0"/>
                      <w:marTop w:val="0"/>
                      <w:marBottom w:val="0"/>
                      <w:divBdr>
                        <w:top w:val="none" w:sz="0" w:space="0" w:color="auto"/>
                        <w:left w:val="none" w:sz="0" w:space="0" w:color="auto"/>
                        <w:bottom w:val="none" w:sz="0" w:space="0" w:color="auto"/>
                        <w:right w:val="none" w:sz="0" w:space="0" w:color="auto"/>
                      </w:divBdr>
                      <w:divsChild>
                        <w:div w:id="14942501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26311">
      <w:bodyDiv w:val="1"/>
      <w:marLeft w:val="0"/>
      <w:marRight w:val="0"/>
      <w:marTop w:val="0"/>
      <w:marBottom w:val="0"/>
      <w:divBdr>
        <w:top w:val="none" w:sz="0" w:space="0" w:color="auto"/>
        <w:left w:val="none" w:sz="0" w:space="0" w:color="auto"/>
        <w:bottom w:val="none" w:sz="0" w:space="0" w:color="auto"/>
        <w:right w:val="none" w:sz="0" w:space="0" w:color="auto"/>
      </w:divBdr>
      <w:divsChild>
        <w:div w:id="898831606">
          <w:marLeft w:val="300"/>
          <w:marRight w:val="300"/>
          <w:marTop w:val="0"/>
          <w:marBottom w:val="0"/>
          <w:divBdr>
            <w:top w:val="none" w:sz="0" w:space="0" w:color="auto"/>
            <w:left w:val="none" w:sz="0" w:space="0" w:color="auto"/>
            <w:bottom w:val="none" w:sz="0" w:space="0" w:color="auto"/>
            <w:right w:val="none" w:sz="0" w:space="0" w:color="auto"/>
          </w:divBdr>
        </w:div>
      </w:divsChild>
    </w:div>
    <w:div w:id="906766297">
      <w:bodyDiv w:val="1"/>
      <w:marLeft w:val="0"/>
      <w:marRight w:val="0"/>
      <w:marTop w:val="0"/>
      <w:marBottom w:val="0"/>
      <w:divBdr>
        <w:top w:val="none" w:sz="0" w:space="0" w:color="auto"/>
        <w:left w:val="none" w:sz="0" w:space="0" w:color="auto"/>
        <w:bottom w:val="none" w:sz="0" w:space="0" w:color="auto"/>
        <w:right w:val="none" w:sz="0" w:space="0" w:color="auto"/>
      </w:divBdr>
      <w:divsChild>
        <w:div w:id="1427116772">
          <w:marLeft w:val="0"/>
          <w:marRight w:val="0"/>
          <w:marTop w:val="0"/>
          <w:marBottom w:val="0"/>
          <w:divBdr>
            <w:top w:val="none" w:sz="0" w:space="0" w:color="auto"/>
            <w:left w:val="none" w:sz="0" w:space="0" w:color="auto"/>
            <w:bottom w:val="none" w:sz="0" w:space="0" w:color="auto"/>
            <w:right w:val="none" w:sz="0" w:space="0" w:color="auto"/>
          </w:divBdr>
        </w:div>
      </w:divsChild>
    </w:div>
    <w:div w:id="910119760">
      <w:bodyDiv w:val="1"/>
      <w:marLeft w:val="0"/>
      <w:marRight w:val="0"/>
      <w:marTop w:val="0"/>
      <w:marBottom w:val="0"/>
      <w:divBdr>
        <w:top w:val="none" w:sz="0" w:space="0" w:color="auto"/>
        <w:left w:val="none" w:sz="0" w:space="0" w:color="auto"/>
        <w:bottom w:val="none" w:sz="0" w:space="0" w:color="auto"/>
        <w:right w:val="none" w:sz="0" w:space="0" w:color="auto"/>
      </w:divBdr>
      <w:divsChild>
        <w:div w:id="1555003035">
          <w:marLeft w:val="300"/>
          <w:marRight w:val="300"/>
          <w:marTop w:val="0"/>
          <w:marBottom w:val="0"/>
          <w:divBdr>
            <w:top w:val="none" w:sz="0" w:space="0" w:color="auto"/>
            <w:left w:val="none" w:sz="0" w:space="0" w:color="auto"/>
            <w:bottom w:val="none" w:sz="0" w:space="0" w:color="auto"/>
            <w:right w:val="none" w:sz="0" w:space="0" w:color="auto"/>
          </w:divBdr>
        </w:div>
      </w:divsChild>
    </w:div>
    <w:div w:id="929200851">
      <w:bodyDiv w:val="1"/>
      <w:marLeft w:val="0"/>
      <w:marRight w:val="0"/>
      <w:marTop w:val="0"/>
      <w:marBottom w:val="0"/>
      <w:divBdr>
        <w:top w:val="none" w:sz="0" w:space="0" w:color="auto"/>
        <w:left w:val="none" w:sz="0" w:space="0" w:color="auto"/>
        <w:bottom w:val="none" w:sz="0" w:space="0" w:color="auto"/>
        <w:right w:val="none" w:sz="0" w:space="0" w:color="auto"/>
      </w:divBdr>
      <w:divsChild>
        <w:div w:id="253169570">
          <w:marLeft w:val="0"/>
          <w:marRight w:val="0"/>
          <w:marTop w:val="0"/>
          <w:marBottom w:val="0"/>
          <w:divBdr>
            <w:top w:val="none" w:sz="0" w:space="0" w:color="auto"/>
            <w:left w:val="none" w:sz="0" w:space="0" w:color="auto"/>
            <w:bottom w:val="none" w:sz="0" w:space="0" w:color="auto"/>
            <w:right w:val="none" w:sz="0" w:space="0" w:color="auto"/>
          </w:divBdr>
        </w:div>
      </w:divsChild>
    </w:div>
    <w:div w:id="935359461">
      <w:bodyDiv w:val="1"/>
      <w:marLeft w:val="0"/>
      <w:marRight w:val="0"/>
      <w:marTop w:val="0"/>
      <w:marBottom w:val="0"/>
      <w:divBdr>
        <w:top w:val="none" w:sz="0" w:space="0" w:color="auto"/>
        <w:left w:val="none" w:sz="0" w:space="0" w:color="auto"/>
        <w:bottom w:val="none" w:sz="0" w:space="0" w:color="auto"/>
        <w:right w:val="none" w:sz="0" w:space="0" w:color="auto"/>
      </w:divBdr>
      <w:divsChild>
        <w:div w:id="796531442">
          <w:marLeft w:val="300"/>
          <w:marRight w:val="300"/>
          <w:marTop w:val="0"/>
          <w:marBottom w:val="0"/>
          <w:divBdr>
            <w:top w:val="none" w:sz="0" w:space="0" w:color="auto"/>
            <w:left w:val="none" w:sz="0" w:space="0" w:color="auto"/>
            <w:bottom w:val="none" w:sz="0" w:space="0" w:color="auto"/>
            <w:right w:val="none" w:sz="0" w:space="0" w:color="auto"/>
          </w:divBdr>
        </w:div>
      </w:divsChild>
    </w:div>
    <w:div w:id="949774809">
      <w:bodyDiv w:val="1"/>
      <w:marLeft w:val="0"/>
      <w:marRight w:val="0"/>
      <w:marTop w:val="0"/>
      <w:marBottom w:val="0"/>
      <w:divBdr>
        <w:top w:val="none" w:sz="0" w:space="0" w:color="auto"/>
        <w:left w:val="none" w:sz="0" w:space="0" w:color="auto"/>
        <w:bottom w:val="none" w:sz="0" w:space="0" w:color="auto"/>
        <w:right w:val="none" w:sz="0" w:space="0" w:color="auto"/>
      </w:divBdr>
      <w:divsChild>
        <w:div w:id="1336224269">
          <w:marLeft w:val="300"/>
          <w:marRight w:val="300"/>
          <w:marTop w:val="0"/>
          <w:marBottom w:val="0"/>
          <w:divBdr>
            <w:top w:val="none" w:sz="0" w:space="0" w:color="auto"/>
            <w:left w:val="none" w:sz="0" w:space="0" w:color="auto"/>
            <w:bottom w:val="none" w:sz="0" w:space="0" w:color="auto"/>
            <w:right w:val="none" w:sz="0" w:space="0" w:color="auto"/>
          </w:divBdr>
        </w:div>
      </w:divsChild>
    </w:div>
    <w:div w:id="977152880">
      <w:bodyDiv w:val="1"/>
      <w:marLeft w:val="0"/>
      <w:marRight w:val="0"/>
      <w:marTop w:val="0"/>
      <w:marBottom w:val="0"/>
      <w:divBdr>
        <w:top w:val="none" w:sz="0" w:space="0" w:color="auto"/>
        <w:left w:val="none" w:sz="0" w:space="0" w:color="auto"/>
        <w:bottom w:val="none" w:sz="0" w:space="0" w:color="auto"/>
        <w:right w:val="none" w:sz="0" w:space="0" w:color="auto"/>
      </w:divBdr>
      <w:divsChild>
        <w:div w:id="1921716160">
          <w:marLeft w:val="300"/>
          <w:marRight w:val="300"/>
          <w:marTop w:val="0"/>
          <w:marBottom w:val="0"/>
          <w:divBdr>
            <w:top w:val="none" w:sz="0" w:space="0" w:color="auto"/>
            <w:left w:val="none" w:sz="0" w:space="0" w:color="auto"/>
            <w:bottom w:val="none" w:sz="0" w:space="0" w:color="auto"/>
            <w:right w:val="none" w:sz="0" w:space="0" w:color="auto"/>
          </w:divBdr>
        </w:div>
      </w:divsChild>
    </w:div>
    <w:div w:id="982581576">
      <w:bodyDiv w:val="1"/>
      <w:marLeft w:val="0"/>
      <w:marRight w:val="0"/>
      <w:marTop w:val="0"/>
      <w:marBottom w:val="0"/>
      <w:divBdr>
        <w:top w:val="none" w:sz="0" w:space="0" w:color="auto"/>
        <w:left w:val="none" w:sz="0" w:space="0" w:color="auto"/>
        <w:bottom w:val="none" w:sz="0" w:space="0" w:color="auto"/>
        <w:right w:val="none" w:sz="0" w:space="0" w:color="auto"/>
      </w:divBdr>
      <w:divsChild>
        <w:div w:id="1195995025">
          <w:marLeft w:val="300"/>
          <w:marRight w:val="300"/>
          <w:marTop w:val="0"/>
          <w:marBottom w:val="0"/>
          <w:divBdr>
            <w:top w:val="none" w:sz="0" w:space="0" w:color="auto"/>
            <w:left w:val="none" w:sz="0" w:space="0" w:color="auto"/>
            <w:bottom w:val="none" w:sz="0" w:space="0" w:color="auto"/>
            <w:right w:val="none" w:sz="0" w:space="0" w:color="auto"/>
          </w:divBdr>
        </w:div>
      </w:divsChild>
    </w:div>
    <w:div w:id="992444356">
      <w:bodyDiv w:val="1"/>
      <w:marLeft w:val="0"/>
      <w:marRight w:val="0"/>
      <w:marTop w:val="0"/>
      <w:marBottom w:val="0"/>
      <w:divBdr>
        <w:top w:val="none" w:sz="0" w:space="0" w:color="auto"/>
        <w:left w:val="none" w:sz="0" w:space="0" w:color="auto"/>
        <w:bottom w:val="none" w:sz="0" w:space="0" w:color="auto"/>
        <w:right w:val="none" w:sz="0" w:space="0" w:color="auto"/>
      </w:divBdr>
      <w:divsChild>
        <w:div w:id="1069763160">
          <w:marLeft w:val="300"/>
          <w:marRight w:val="300"/>
          <w:marTop w:val="0"/>
          <w:marBottom w:val="0"/>
          <w:divBdr>
            <w:top w:val="none" w:sz="0" w:space="0" w:color="auto"/>
            <w:left w:val="none" w:sz="0" w:space="0" w:color="auto"/>
            <w:bottom w:val="none" w:sz="0" w:space="0" w:color="auto"/>
            <w:right w:val="none" w:sz="0" w:space="0" w:color="auto"/>
          </w:divBdr>
        </w:div>
      </w:divsChild>
    </w:div>
    <w:div w:id="1070227275">
      <w:bodyDiv w:val="1"/>
      <w:marLeft w:val="0"/>
      <w:marRight w:val="0"/>
      <w:marTop w:val="0"/>
      <w:marBottom w:val="0"/>
      <w:divBdr>
        <w:top w:val="none" w:sz="0" w:space="0" w:color="auto"/>
        <w:left w:val="none" w:sz="0" w:space="0" w:color="auto"/>
        <w:bottom w:val="none" w:sz="0" w:space="0" w:color="auto"/>
        <w:right w:val="none" w:sz="0" w:space="0" w:color="auto"/>
      </w:divBdr>
      <w:divsChild>
        <w:div w:id="1232035358">
          <w:marLeft w:val="300"/>
          <w:marRight w:val="300"/>
          <w:marTop w:val="0"/>
          <w:marBottom w:val="0"/>
          <w:divBdr>
            <w:top w:val="none" w:sz="0" w:space="0" w:color="auto"/>
            <w:left w:val="none" w:sz="0" w:space="0" w:color="auto"/>
            <w:bottom w:val="none" w:sz="0" w:space="0" w:color="auto"/>
            <w:right w:val="none" w:sz="0" w:space="0" w:color="auto"/>
          </w:divBdr>
        </w:div>
      </w:divsChild>
    </w:div>
    <w:div w:id="1085225271">
      <w:bodyDiv w:val="1"/>
      <w:marLeft w:val="0"/>
      <w:marRight w:val="0"/>
      <w:marTop w:val="0"/>
      <w:marBottom w:val="0"/>
      <w:divBdr>
        <w:top w:val="none" w:sz="0" w:space="0" w:color="auto"/>
        <w:left w:val="none" w:sz="0" w:space="0" w:color="auto"/>
        <w:bottom w:val="none" w:sz="0" w:space="0" w:color="auto"/>
        <w:right w:val="none" w:sz="0" w:space="0" w:color="auto"/>
      </w:divBdr>
      <w:divsChild>
        <w:div w:id="366218256">
          <w:marLeft w:val="300"/>
          <w:marRight w:val="300"/>
          <w:marTop w:val="0"/>
          <w:marBottom w:val="0"/>
          <w:divBdr>
            <w:top w:val="none" w:sz="0" w:space="0" w:color="auto"/>
            <w:left w:val="none" w:sz="0" w:space="0" w:color="auto"/>
            <w:bottom w:val="none" w:sz="0" w:space="0" w:color="auto"/>
            <w:right w:val="none" w:sz="0" w:space="0" w:color="auto"/>
          </w:divBdr>
        </w:div>
      </w:divsChild>
    </w:div>
    <w:div w:id="1108815741">
      <w:bodyDiv w:val="1"/>
      <w:marLeft w:val="0"/>
      <w:marRight w:val="0"/>
      <w:marTop w:val="0"/>
      <w:marBottom w:val="0"/>
      <w:divBdr>
        <w:top w:val="none" w:sz="0" w:space="0" w:color="auto"/>
        <w:left w:val="none" w:sz="0" w:space="0" w:color="auto"/>
        <w:bottom w:val="none" w:sz="0" w:space="0" w:color="auto"/>
        <w:right w:val="none" w:sz="0" w:space="0" w:color="auto"/>
      </w:divBdr>
      <w:divsChild>
        <w:div w:id="1290552573">
          <w:marLeft w:val="300"/>
          <w:marRight w:val="300"/>
          <w:marTop w:val="0"/>
          <w:marBottom w:val="0"/>
          <w:divBdr>
            <w:top w:val="none" w:sz="0" w:space="0" w:color="auto"/>
            <w:left w:val="none" w:sz="0" w:space="0" w:color="auto"/>
            <w:bottom w:val="none" w:sz="0" w:space="0" w:color="auto"/>
            <w:right w:val="none" w:sz="0" w:space="0" w:color="auto"/>
          </w:divBdr>
        </w:div>
      </w:divsChild>
    </w:div>
    <w:div w:id="1128427078">
      <w:bodyDiv w:val="1"/>
      <w:marLeft w:val="0"/>
      <w:marRight w:val="0"/>
      <w:marTop w:val="0"/>
      <w:marBottom w:val="0"/>
      <w:divBdr>
        <w:top w:val="none" w:sz="0" w:space="0" w:color="auto"/>
        <w:left w:val="none" w:sz="0" w:space="0" w:color="auto"/>
        <w:bottom w:val="none" w:sz="0" w:space="0" w:color="auto"/>
        <w:right w:val="none" w:sz="0" w:space="0" w:color="auto"/>
      </w:divBdr>
      <w:divsChild>
        <w:div w:id="573053632">
          <w:marLeft w:val="300"/>
          <w:marRight w:val="300"/>
          <w:marTop w:val="0"/>
          <w:marBottom w:val="0"/>
          <w:divBdr>
            <w:top w:val="none" w:sz="0" w:space="0" w:color="auto"/>
            <w:left w:val="none" w:sz="0" w:space="0" w:color="auto"/>
            <w:bottom w:val="none" w:sz="0" w:space="0" w:color="auto"/>
            <w:right w:val="none" w:sz="0" w:space="0" w:color="auto"/>
          </w:divBdr>
        </w:div>
      </w:divsChild>
    </w:div>
    <w:div w:id="1138455852">
      <w:bodyDiv w:val="1"/>
      <w:marLeft w:val="0"/>
      <w:marRight w:val="0"/>
      <w:marTop w:val="0"/>
      <w:marBottom w:val="0"/>
      <w:divBdr>
        <w:top w:val="none" w:sz="0" w:space="0" w:color="auto"/>
        <w:left w:val="none" w:sz="0" w:space="0" w:color="auto"/>
        <w:bottom w:val="none" w:sz="0" w:space="0" w:color="auto"/>
        <w:right w:val="none" w:sz="0" w:space="0" w:color="auto"/>
      </w:divBdr>
      <w:divsChild>
        <w:div w:id="94373516">
          <w:marLeft w:val="0"/>
          <w:marRight w:val="0"/>
          <w:marTop w:val="0"/>
          <w:marBottom w:val="0"/>
          <w:divBdr>
            <w:top w:val="none" w:sz="0" w:space="0" w:color="auto"/>
            <w:left w:val="none" w:sz="0" w:space="0" w:color="auto"/>
            <w:bottom w:val="none" w:sz="0" w:space="0" w:color="auto"/>
            <w:right w:val="none" w:sz="0" w:space="0" w:color="auto"/>
          </w:divBdr>
        </w:div>
      </w:divsChild>
    </w:div>
    <w:div w:id="1171486069">
      <w:bodyDiv w:val="1"/>
      <w:marLeft w:val="0"/>
      <w:marRight w:val="0"/>
      <w:marTop w:val="0"/>
      <w:marBottom w:val="0"/>
      <w:divBdr>
        <w:top w:val="none" w:sz="0" w:space="0" w:color="auto"/>
        <w:left w:val="none" w:sz="0" w:space="0" w:color="auto"/>
        <w:bottom w:val="none" w:sz="0" w:space="0" w:color="auto"/>
        <w:right w:val="none" w:sz="0" w:space="0" w:color="auto"/>
      </w:divBdr>
      <w:divsChild>
        <w:div w:id="26495520">
          <w:marLeft w:val="300"/>
          <w:marRight w:val="300"/>
          <w:marTop w:val="0"/>
          <w:marBottom w:val="0"/>
          <w:divBdr>
            <w:top w:val="none" w:sz="0" w:space="0" w:color="auto"/>
            <w:left w:val="none" w:sz="0" w:space="0" w:color="auto"/>
            <w:bottom w:val="none" w:sz="0" w:space="0" w:color="auto"/>
            <w:right w:val="none" w:sz="0" w:space="0" w:color="auto"/>
          </w:divBdr>
        </w:div>
      </w:divsChild>
    </w:div>
    <w:div w:id="1178424961">
      <w:bodyDiv w:val="1"/>
      <w:marLeft w:val="0"/>
      <w:marRight w:val="0"/>
      <w:marTop w:val="0"/>
      <w:marBottom w:val="0"/>
      <w:divBdr>
        <w:top w:val="none" w:sz="0" w:space="0" w:color="auto"/>
        <w:left w:val="none" w:sz="0" w:space="0" w:color="auto"/>
        <w:bottom w:val="none" w:sz="0" w:space="0" w:color="auto"/>
        <w:right w:val="none" w:sz="0" w:space="0" w:color="auto"/>
      </w:divBdr>
      <w:divsChild>
        <w:div w:id="902065755">
          <w:marLeft w:val="300"/>
          <w:marRight w:val="300"/>
          <w:marTop w:val="0"/>
          <w:marBottom w:val="0"/>
          <w:divBdr>
            <w:top w:val="none" w:sz="0" w:space="0" w:color="auto"/>
            <w:left w:val="none" w:sz="0" w:space="0" w:color="auto"/>
            <w:bottom w:val="none" w:sz="0" w:space="0" w:color="auto"/>
            <w:right w:val="none" w:sz="0" w:space="0" w:color="auto"/>
          </w:divBdr>
        </w:div>
      </w:divsChild>
    </w:div>
    <w:div w:id="1199077579">
      <w:bodyDiv w:val="1"/>
      <w:marLeft w:val="0"/>
      <w:marRight w:val="0"/>
      <w:marTop w:val="0"/>
      <w:marBottom w:val="0"/>
      <w:divBdr>
        <w:top w:val="none" w:sz="0" w:space="0" w:color="auto"/>
        <w:left w:val="none" w:sz="0" w:space="0" w:color="auto"/>
        <w:bottom w:val="none" w:sz="0" w:space="0" w:color="auto"/>
        <w:right w:val="none" w:sz="0" w:space="0" w:color="auto"/>
      </w:divBdr>
      <w:divsChild>
        <w:div w:id="305474808">
          <w:marLeft w:val="0"/>
          <w:marRight w:val="0"/>
          <w:marTop w:val="100"/>
          <w:marBottom w:val="100"/>
          <w:divBdr>
            <w:top w:val="none" w:sz="0" w:space="0" w:color="auto"/>
            <w:left w:val="none" w:sz="0" w:space="0" w:color="auto"/>
            <w:bottom w:val="none" w:sz="0" w:space="0" w:color="auto"/>
            <w:right w:val="none" w:sz="0" w:space="0" w:color="auto"/>
          </w:divBdr>
          <w:divsChild>
            <w:div w:id="1638800536">
              <w:marLeft w:val="0"/>
              <w:marRight w:val="0"/>
              <w:marTop w:val="0"/>
              <w:marBottom w:val="0"/>
              <w:divBdr>
                <w:top w:val="none" w:sz="0" w:space="0" w:color="auto"/>
                <w:left w:val="none" w:sz="0" w:space="0" w:color="auto"/>
                <w:bottom w:val="none" w:sz="0" w:space="0" w:color="auto"/>
                <w:right w:val="none" w:sz="0" w:space="0" w:color="auto"/>
              </w:divBdr>
              <w:divsChild>
                <w:div w:id="1353844849">
                  <w:marLeft w:val="0"/>
                  <w:marRight w:val="0"/>
                  <w:marTop w:val="0"/>
                  <w:marBottom w:val="0"/>
                  <w:divBdr>
                    <w:top w:val="none" w:sz="0" w:space="0" w:color="auto"/>
                    <w:left w:val="none" w:sz="0" w:space="0" w:color="auto"/>
                    <w:bottom w:val="none" w:sz="0" w:space="0" w:color="auto"/>
                    <w:right w:val="none" w:sz="0" w:space="0" w:color="auto"/>
                  </w:divBdr>
                  <w:divsChild>
                    <w:div w:id="1436826347">
                      <w:marLeft w:val="0"/>
                      <w:marRight w:val="0"/>
                      <w:marTop w:val="0"/>
                      <w:marBottom w:val="0"/>
                      <w:divBdr>
                        <w:top w:val="none" w:sz="0" w:space="0" w:color="auto"/>
                        <w:left w:val="none" w:sz="0" w:space="0" w:color="auto"/>
                        <w:bottom w:val="none" w:sz="0" w:space="0" w:color="auto"/>
                        <w:right w:val="none" w:sz="0" w:space="0" w:color="auto"/>
                      </w:divBdr>
                      <w:divsChild>
                        <w:div w:id="176318401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56146">
      <w:bodyDiv w:val="1"/>
      <w:marLeft w:val="0"/>
      <w:marRight w:val="0"/>
      <w:marTop w:val="0"/>
      <w:marBottom w:val="0"/>
      <w:divBdr>
        <w:top w:val="none" w:sz="0" w:space="0" w:color="auto"/>
        <w:left w:val="none" w:sz="0" w:space="0" w:color="auto"/>
        <w:bottom w:val="none" w:sz="0" w:space="0" w:color="auto"/>
        <w:right w:val="none" w:sz="0" w:space="0" w:color="auto"/>
      </w:divBdr>
      <w:divsChild>
        <w:div w:id="732511698">
          <w:marLeft w:val="300"/>
          <w:marRight w:val="300"/>
          <w:marTop w:val="0"/>
          <w:marBottom w:val="0"/>
          <w:divBdr>
            <w:top w:val="none" w:sz="0" w:space="0" w:color="auto"/>
            <w:left w:val="none" w:sz="0" w:space="0" w:color="auto"/>
            <w:bottom w:val="none" w:sz="0" w:space="0" w:color="auto"/>
            <w:right w:val="none" w:sz="0" w:space="0" w:color="auto"/>
          </w:divBdr>
        </w:div>
      </w:divsChild>
    </w:div>
    <w:div w:id="1223638185">
      <w:bodyDiv w:val="1"/>
      <w:marLeft w:val="0"/>
      <w:marRight w:val="0"/>
      <w:marTop w:val="0"/>
      <w:marBottom w:val="0"/>
      <w:divBdr>
        <w:top w:val="none" w:sz="0" w:space="0" w:color="auto"/>
        <w:left w:val="none" w:sz="0" w:space="0" w:color="auto"/>
        <w:bottom w:val="none" w:sz="0" w:space="0" w:color="auto"/>
        <w:right w:val="none" w:sz="0" w:space="0" w:color="auto"/>
      </w:divBdr>
      <w:divsChild>
        <w:div w:id="1905289595">
          <w:marLeft w:val="300"/>
          <w:marRight w:val="300"/>
          <w:marTop w:val="0"/>
          <w:marBottom w:val="0"/>
          <w:divBdr>
            <w:top w:val="none" w:sz="0" w:space="0" w:color="auto"/>
            <w:left w:val="none" w:sz="0" w:space="0" w:color="auto"/>
            <w:bottom w:val="none" w:sz="0" w:space="0" w:color="auto"/>
            <w:right w:val="none" w:sz="0" w:space="0" w:color="auto"/>
          </w:divBdr>
        </w:div>
      </w:divsChild>
    </w:div>
    <w:div w:id="1226722307">
      <w:bodyDiv w:val="1"/>
      <w:marLeft w:val="0"/>
      <w:marRight w:val="0"/>
      <w:marTop w:val="0"/>
      <w:marBottom w:val="0"/>
      <w:divBdr>
        <w:top w:val="none" w:sz="0" w:space="0" w:color="auto"/>
        <w:left w:val="none" w:sz="0" w:space="0" w:color="auto"/>
        <w:bottom w:val="none" w:sz="0" w:space="0" w:color="auto"/>
        <w:right w:val="none" w:sz="0" w:space="0" w:color="auto"/>
      </w:divBdr>
      <w:divsChild>
        <w:div w:id="1218473927">
          <w:marLeft w:val="300"/>
          <w:marRight w:val="300"/>
          <w:marTop w:val="0"/>
          <w:marBottom w:val="0"/>
          <w:divBdr>
            <w:top w:val="none" w:sz="0" w:space="0" w:color="auto"/>
            <w:left w:val="none" w:sz="0" w:space="0" w:color="auto"/>
            <w:bottom w:val="none" w:sz="0" w:space="0" w:color="auto"/>
            <w:right w:val="none" w:sz="0" w:space="0" w:color="auto"/>
          </w:divBdr>
        </w:div>
      </w:divsChild>
    </w:div>
    <w:div w:id="1232036756">
      <w:bodyDiv w:val="1"/>
      <w:marLeft w:val="0"/>
      <w:marRight w:val="0"/>
      <w:marTop w:val="0"/>
      <w:marBottom w:val="0"/>
      <w:divBdr>
        <w:top w:val="none" w:sz="0" w:space="0" w:color="auto"/>
        <w:left w:val="none" w:sz="0" w:space="0" w:color="auto"/>
        <w:bottom w:val="none" w:sz="0" w:space="0" w:color="auto"/>
        <w:right w:val="none" w:sz="0" w:space="0" w:color="auto"/>
      </w:divBdr>
      <w:divsChild>
        <w:div w:id="326521640">
          <w:marLeft w:val="300"/>
          <w:marRight w:val="300"/>
          <w:marTop w:val="0"/>
          <w:marBottom w:val="0"/>
          <w:divBdr>
            <w:top w:val="none" w:sz="0" w:space="0" w:color="auto"/>
            <w:left w:val="none" w:sz="0" w:space="0" w:color="auto"/>
            <w:bottom w:val="none" w:sz="0" w:space="0" w:color="auto"/>
            <w:right w:val="none" w:sz="0" w:space="0" w:color="auto"/>
          </w:divBdr>
        </w:div>
      </w:divsChild>
    </w:div>
    <w:div w:id="1237667999">
      <w:bodyDiv w:val="1"/>
      <w:marLeft w:val="0"/>
      <w:marRight w:val="0"/>
      <w:marTop w:val="0"/>
      <w:marBottom w:val="0"/>
      <w:divBdr>
        <w:top w:val="none" w:sz="0" w:space="0" w:color="auto"/>
        <w:left w:val="none" w:sz="0" w:space="0" w:color="auto"/>
        <w:bottom w:val="none" w:sz="0" w:space="0" w:color="auto"/>
        <w:right w:val="none" w:sz="0" w:space="0" w:color="auto"/>
      </w:divBdr>
      <w:divsChild>
        <w:div w:id="1252619547">
          <w:marLeft w:val="300"/>
          <w:marRight w:val="300"/>
          <w:marTop w:val="0"/>
          <w:marBottom w:val="0"/>
          <w:divBdr>
            <w:top w:val="none" w:sz="0" w:space="0" w:color="auto"/>
            <w:left w:val="none" w:sz="0" w:space="0" w:color="auto"/>
            <w:bottom w:val="none" w:sz="0" w:space="0" w:color="auto"/>
            <w:right w:val="none" w:sz="0" w:space="0" w:color="auto"/>
          </w:divBdr>
        </w:div>
      </w:divsChild>
    </w:div>
    <w:div w:id="1242108595">
      <w:bodyDiv w:val="1"/>
      <w:marLeft w:val="0"/>
      <w:marRight w:val="0"/>
      <w:marTop w:val="0"/>
      <w:marBottom w:val="0"/>
      <w:divBdr>
        <w:top w:val="none" w:sz="0" w:space="0" w:color="auto"/>
        <w:left w:val="none" w:sz="0" w:space="0" w:color="auto"/>
        <w:bottom w:val="none" w:sz="0" w:space="0" w:color="auto"/>
        <w:right w:val="none" w:sz="0" w:space="0" w:color="auto"/>
      </w:divBdr>
      <w:divsChild>
        <w:div w:id="1732734015">
          <w:marLeft w:val="300"/>
          <w:marRight w:val="300"/>
          <w:marTop w:val="0"/>
          <w:marBottom w:val="0"/>
          <w:divBdr>
            <w:top w:val="none" w:sz="0" w:space="0" w:color="auto"/>
            <w:left w:val="none" w:sz="0" w:space="0" w:color="auto"/>
            <w:bottom w:val="none" w:sz="0" w:space="0" w:color="auto"/>
            <w:right w:val="none" w:sz="0" w:space="0" w:color="auto"/>
          </w:divBdr>
        </w:div>
      </w:divsChild>
    </w:div>
    <w:div w:id="1244026999">
      <w:bodyDiv w:val="1"/>
      <w:marLeft w:val="0"/>
      <w:marRight w:val="0"/>
      <w:marTop w:val="0"/>
      <w:marBottom w:val="0"/>
      <w:divBdr>
        <w:top w:val="none" w:sz="0" w:space="0" w:color="auto"/>
        <w:left w:val="none" w:sz="0" w:space="0" w:color="auto"/>
        <w:bottom w:val="none" w:sz="0" w:space="0" w:color="auto"/>
        <w:right w:val="none" w:sz="0" w:space="0" w:color="auto"/>
      </w:divBdr>
      <w:divsChild>
        <w:div w:id="146560171">
          <w:marLeft w:val="0"/>
          <w:marRight w:val="0"/>
          <w:marTop w:val="100"/>
          <w:marBottom w:val="100"/>
          <w:divBdr>
            <w:top w:val="none" w:sz="0" w:space="0" w:color="auto"/>
            <w:left w:val="none" w:sz="0" w:space="0" w:color="auto"/>
            <w:bottom w:val="none" w:sz="0" w:space="0" w:color="auto"/>
            <w:right w:val="none" w:sz="0" w:space="0" w:color="auto"/>
          </w:divBdr>
          <w:divsChild>
            <w:div w:id="1601835953">
              <w:marLeft w:val="0"/>
              <w:marRight w:val="0"/>
              <w:marTop w:val="0"/>
              <w:marBottom w:val="0"/>
              <w:divBdr>
                <w:top w:val="none" w:sz="0" w:space="0" w:color="auto"/>
                <w:left w:val="none" w:sz="0" w:space="0" w:color="auto"/>
                <w:bottom w:val="none" w:sz="0" w:space="0" w:color="auto"/>
                <w:right w:val="none" w:sz="0" w:space="0" w:color="auto"/>
              </w:divBdr>
              <w:divsChild>
                <w:div w:id="1912151561">
                  <w:marLeft w:val="0"/>
                  <w:marRight w:val="0"/>
                  <w:marTop w:val="0"/>
                  <w:marBottom w:val="0"/>
                  <w:divBdr>
                    <w:top w:val="none" w:sz="0" w:space="0" w:color="auto"/>
                    <w:left w:val="none" w:sz="0" w:space="0" w:color="auto"/>
                    <w:bottom w:val="none" w:sz="0" w:space="0" w:color="auto"/>
                    <w:right w:val="none" w:sz="0" w:space="0" w:color="auto"/>
                  </w:divBdr>
                  <w:divsChild>
                    <w:div w:id="556672623">
                      <w:marLeft w:val="0"/>
                      <w:marRight w:val="0"/>
                      <w:marTop w:val="0"/>
                      <w:marBottom w:val="0"/>
                      <w:divBdr>
                        <w:top w:val="none" w:sz="0" w:space="0" w:color="auto"/>
                        <w:left w:val="none" w:sz="0" w:space="0" w:color="auto"/>
                        <w:bottom w:val="none" w:sz="0" w:space="0" w:color="auto"/>
                        <w:right w:val="none" w:sz="0" w:space="0" w:color="auto"/>
                      </w:divBdr>
                      <w:divsChild>
                        <w:div w:id="9175160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69568">
      <w:bodyDiv w:val="1"/>
      <w:marLeft w:val="0"/>
      <w:marRight w:val="0"/>
      <w:marTop w:val="0"/>
      <w:marBottom w:val="0"/>
      <w:divBdr>
        <w:top w:val="none" w:sz="0" w:space="0" w:color="auto"/>
        <w:left w:val="none" w:sz="0" w:space="0" w:color="auto"/>
        <w:bottom w:val="none" w:sz="0" w:space="0" w:color="auto"/>
        <w:right w:val="none" w:sz="0" w:space="0" w:color="auto"/>
      </w:divBdr>
      <w:divsChild>
        <w:div w:id="1397778228">
          <w:marLeft w:val="300"/>
          <w:marRight w:val="300"/>
          <w:marTop w:val="0"/>
          <w:marBottom w:val="0"/>
          <w:divBdr>
            <w:top w:val="none" w:sz="0" w:space="0" w:color="auto"/>
            <w:left w:val="none" w:sz="0" w:space="0" w:color="auto"/>
            <w:bottom w:val="none" w:sz="0" w:space="0" w:color="auto"/>
            <w:right w:val="none" w:sz="0" w:space="0" w:color="auto"/>
          </w:divBdr>
        </w:div>
      </w:divsChild>
    </w:div>
    <w:div w:id="1279992853">
      <w:bodyDiv w:val="1"/>
      <w:marLeft w:val="0"/>
      <w:marRight w:val="0"/>
      <w:marTop w:val="0"/>
      <w:marBottom w:val="0"/>
      <w:divBdr>
        <w:top w:val="none" w:sz="0" w:space="0" w:color="auto"/>
        <w:left w:val="none" w:sz="0" w:space="0" w:color="auto"/>
        <w:bottom w:val="none" w:sz="0" w:space="0" w:color="auto"/>
        <w:right w:val="none" w:sz="0" w:space="0" w:color="auto"/>
      </w:divBdr>
      <w:divsChild>
        <w:div w:id="315230641">
          <w:marLeft w:val="300"/>
          <w:marRight w:val="300"/>
          <w:marTop w:val="0"/>
          <w:marBottom w:val="0"/>
          <w:divBdr>
            <w:top w:val="none" w:sz="0" w:space="0" w:color="auto"/>
            <w:left w:val="none" w:sz="0" w:space="0" w:color="auto"/>
            <w:bottom w:val="none" w:sz="0" w:space="0" w:color="auto"/>
            <w:right w:val="none" w:sz="0" w:space="0" w:color="auto"/>
          </w:divBdr>
        </w:div>
      </w:divsChild>
    </w:div>
    <w:div w:id="1289623305">
      <w:bodyDiv w:val="1"/>
      <w:marLeft w:val="0"/>
      <w:marRight w:val="0"/>
      <w:marTop w:val="0"/>
      <w:marBottom w:val="0"/>
      <w:divBdr>
        <w:top w:val="none" w:sz="0" w:space="0" w:color="auto"/>
        <w:left w:val="none" w:sz="0" w:space="0" w:color="auto"/>
        <w:bottom w:val="none" w:sz="0" w:space="0" w:color="auto"/>
        <w:right w:val="none" w:sz="0" w:space="0" w:color="auto"/>
      </w:divBdr>
      <w:divsChild>
        <w:div w:id="1491554285">
          <w:marLeft w:val="0"/>
          <w:marRight w:val="0"/>
          <w:marTop w:val="0"/>
          <w:marBottom w:val="0"/>
          <w:divBdr>
            <w:top w:val="none" w:sz="0" w:space="0" w:color="auto"/>
            <w:left w:val="none" w:sz="0" w:space="0" w:color="auto"/>
            <w:bottom w:val="none" w:sz="0" w:space="0" w:color="auto"/>
            <w:right w:val="none" w:sz="0" w:space="0" w:color="auto"/>
          </w:divBdr>
        </w:div>
      </w:divsChild>
    </w:div>
    <w:div w:id="1316687757">
      <w:bodyDiv w:val="1"/>
      <w:marLeft w:val="0"/>
      <w:marRight w:val="0"/>
      <w:marTop w:val="0"/>
      <w:marBottom w:val="0"/>
      <w:divBdr>
        <w:top w:val="none" w:sz="0" w:space="0" w:color="auto"/>
        <w:left w:val="none" w:sz="0" w:space="0" w:color="auto"/>
        <w:bottom w:val="none" w:sz="0" w:space="0" w:color="auto"/>
        <w:right w:val="none" w:sz="0" w:space="0" w:color="auto"/>
      </w:divBdr>
      <w:divsChild>
        <w:div w:id="1507598730">
          <w:marLeft w:val="300"/>
          <w:marRight w:val="300"/>
          <w:marTop w:val="0"/>
          <w:marBottom w:val="0"/>
          <w:divBdr>
            <w:top w:val="none" w:sz="0" w:space="0" w:color="auto"/>
            <w:left w:val="none" w:sz="0" w:space="0" w:color="auto"/>
            <w:bottom w:val="none" w:sz="0" w:space="0" w:color="auto"/>
            <w:right w:val="none" w:sz="0" w:space="0" w:color="auto"/>
          </w:divBdr>
        </w:div>
      </w:divsChild>
    </w:div>
    <w:div w:id="1337726816">
      <w:bodyDiv w:val="1"/>
      <w:marLeft w:val="0"/>
      <w:marRight w:val="0"/>
      <w:marTop w:val="0"/>
      <w:marBottom w:val="0"/>
      <w:divBdr>
        <w:top w:val="none" w:sz="0" w:space="0" w:color="auto"/>
        <w:left w:val="none" w:sz="0" w:space="0" w:color="auto"/>
        <w:bottom w:val="none" w:sz="0" w:space="0" w:color="auto"/>
        <w:right w:val="none" w:sz="0" w:space="0" w:color="auto"/>
      </w:divBdr>
      <w:divsChild>
        <w:div w:id="1859157106">
          <w:marLeft w:val="300"/>
          <w:marRight w:val="300"/>
          <w:marTop w:val="0"/>
          <w:marBottom w:val="0"/>
          <w:divBdr>
            <w:top w:val="none" w:sz="0" w:space="0" w:color="auto"/>
            <w:left w:val="none" w:sz="0" w:space="0" w:color="auto"/>
            <w:bottom w:val="none" w:sz="0" w:space="0" w:color="auto"/>
            <w:right w:val="none" w:sz="0" w:space="0" w:color="auto"/>
          </w:divBdr>
        </w:div>
      </w:divsChild>
    </w:div>
    <w:div w:id="1347370130">
      <w:bodyDiv w:val="1"/>
      <w:marLeft w:val="0"/>
      <w:marRight w:val="0"/>
      <w:marTop w:val="0"/>
      <w:marBottom w:val="0"/>
      <w:divBdr>
        <w:top w:val="none" w:sz="0" w:space="0" w:color="auto"/>
        <w:left w:val="none" w:sz="0" w:space="0" w:color="auto"/>
        <w:bottom w:val="none" w:sz="0" w:space="0" w:color="auto"/>
        <w:right w:val="none" w:sz="0" w:space="0" w:color="auto"/>
      </w:divBdr>
      <w:divsChild>
        <w:div w:id="1157188058">
          <w:marLeft w:val="300"/>
          <w:marRight w:val="300"/>
          <w:marTop w:val="0"/>
          <w:marBottom w:val="0"/>
          <w:divBdr>
            <w:top w:val="none" w:sz="0" w:space="0" w:color="auto"/>
            <w:left w:val="none" w:sz="0" w:space="0" w:color="auto"/>
            <w:bottom w:val="none" w:sz="0" w:space="0" w:color="auto"/>
            <w:right w:val="none" w:sz="0" w:space="0" w:color="auto"/>
          </w:divBdr>
        </w:div>
      </w:divsChild>
    </w:div>
    <w:div w:id="1373194750">
      <w:bodyDiv w:val="1"/>
      <w:marLeft w:val="0"/>
      <w:marRight w:val="0"/>
      <w:marTop w:val="0"/>
      <w:marBottom w:val="0"/>
      <w:divBdr>
        <w:top w:val="none" w:sz="0" w:space="0" w:color="auto"/>
        <w:left w:val="none" w:sz="0" w:space="0" w:color="auto"/>
        <w:bottom w:val="none" w:sz="0" w:space="0" w:color="auto"/>
        <w:right w:val="none" w:sz="0" w:space="0" w:color="auto"/>
      </w:divBdr>
      <w:divsChild>
        <w:div w:id="383531988">
          <w:marLeft w:val="300"/>
          <w:marRight w:val="300"/>
          <w:marTop w:val="0"/>
          <w:marBottom w:val="0"/>
          <w:divBdr>
            <w:top w:val="none" w:sz="0" w:space="0" w:color="auto"/>
            <w:left w:val="none" w:sz="0" w:space="0" w:color="auto"/>
            <w:bottom w:val="none" w:sz="0" w:space="0" w:color="auto"/>
            <w:right w:val="none" w:sz="0" w:space="0" w:color="auto"/>
          </w:divBdr>
        </w:div>
      </w:divsChild>
    </w:div>
    <w:div w:id="1393192598">
      <w:bodyDiv w:val="1"/>
      <w:marLeft w:val="0"/>
      <w:marRight w:val="0"/>
      <w:marTop w:val="0"/>
      <w:marBottom w:val="0"/>
      <w:divBdr>
        <w:top w:val="none" w:sz="0" w:space="0" w:color="auto"/>
        <w:left w:val="none" w:sz="0" w:space="0" w:color="auto"/>
        <w:bottom w:val="none" w:sz="0" w:space="0" w:color="auto"/>
        <w:right w:val="none" w:sz="0" w:space="0" w:color="auto"/>
      </w:divBdr>
      <w:divsChild>
        <w:div w:id="469978276">
          <w:marLeft w:val="0"/>
          <w:marRight w:val="0"/>
          <w:marTop w:val="0"/>
          <w:marBottom w:val="0"/>
          <w:divBdr>
            <w:top w:val="none" w:sz="0" w:space="0" w:color="auto"/>
            <w:left w:val="none" w:sz="0" w:space="0" w:color="auto"/>
            <w:bottom w:val="none" w:sz="0" w:space="0" w:color="auto"/>
            <w:right w:val="none" w:sz="0" w:space="0" w:color="auto"/>
          </w:divBdr>
        </w:div>
      </w:divsChild>
    </w:div>
    <w:div w:id="1400442393">
      <w:bodyDiv w:val="1"/>
      <w:marLeft w:val="0"/>
      <w:marRight w:val="0"/>
      <w:marTop w:val="0"/>
      <w:marBottom w:val="0"/>
      <w:divBdr>
        <w:top w:val="none" w:sz="0" w:space="0" w:color="auto"/>
        <w:left w:val="none" w:sz="0" w:space="0" w:color="auto"/>
        <w:bottom w:val="none" w:sz="0" w:space="0" w:color="auto"/>
        <w:right w:val="none" w:sz="0" w:space="0" w:color="auto"/>
      </w:divBdr>
      <w:divsChild>
        <w:div w:id="2037075038">
          <w:marLeft w:val="300"/>
          <w:marRight w:val="300"/>
          <w:marTop w:val="0"/>
          <w:marBottom w:val="0"/>
          <w:divBdr>
            <w:top w:val="none" w:sz="0" w:space="0" w:color="auto"/>
            <w:left w:val="none" w:sz="0" w:space="0" w:color="auto"/>
            <w:bottom w:val="none" w:sz="0" w:space="0" w:color="auto"/>
            <w:right w:val="none" w:sz="0" w:space="0" w:color="auto"/>
          </w:divBdr>
        </w:div>
      </w:divsChild>
    </w:div>
    <w:div w:id="1404523780">
      <w:bodyDiv w:val="1"/>
      <w:marLeft w:val="0"/>
      <w:marRight w:val="0"/>
      <w:marTop w:val="0"/>
      <w:marBottom w:val="0"/>
      <w:divBdr>
        <w:top w:val="none" w:sz="0" w:space="0" w:color="auto"/>
        <w:left w:val="none" w:sz="0" w:space="0" w:color="auto"/>
        <w:bottom w:val="none" w:sz="0" w:space="0" w:color="auto"/>
        <w:right w:val="none" w:sz="0" w:space="0" w:color="auto"/>
      </w:divBdr>
      <w:divsChild>
        <w:div w:id="1836022761">
          <w:marLeft w:val="300"/>
          <w:marRight w:val="300"/>
          <w:marTop w:val="0"/>
          <w:marBottom w:val="0"/>
          <w:divBdr>
            <w:top w:val="none" w:sz="0" w:space="0" w:color="auto"/>
            <w:left w:val="none" w:sz="0" w:space="0" w:color="auto"/>
            <w:bottom w:val="none" w:sz="0" w:space="0" w:color="auto"/>
            <w:right w:val="none" w:sz="0" w:space="0" w:color="auto"/>
          </w:divBdr>
        </w:div>
      </w:divsChild>
    </w:div>
    <w:div w:id="1407143069">
      <w:bodyDiv w:val="1"/>
      <w:marLeft w:val="0"/>
      <w:marRight w:val="0"/>
      <w:marTop w:val="0"/>
      <w:marBottom w:val="0"/>
      <w:divBdr>
        <w:top w:val="none" w:sz="0" w:space="0" w:color="auto"/>
        <w:left w:val="none" w:sz="0" w:space="0" w:color="auto"/>
        <w:bottom w:val="none" w:sz="0" w:space="0" w:color="auto"/>
        <w:right w:val="none" w:sz="0" w:space="0" w:color="auto"/>
      </w:divBdr>
      <w:divsChild>
        <w:div w:id="2002387874">
          <w:marLeft w:val="300"/>
          <w:marRight w:val="300"/>
          <w:marTop w:val="0"/>
          <w:marBottom w:val="0"/>
          <w:divBdr>
            <w:top w:val="none" w:sz="0" w:space="0" w:color="auto"/>
            <w:left w:val="none" w:sz="0" w:space="0" w:color="auto"/>
            <w:bottom w:val="none" w:sz="0" w:space="0" w:color="auto"/>
            <w:right w:val="none" w:sz="0" w:space="0" w:color="auto"/>
          </w:divBdr>
        </w:div>
      </w:divsChild>
    </w:div>
    <w:div w:id="1410225020">
      <w:bodyDiv w:val="1"/>
      <w:marLeft w:val="0"/>
      <w:marRight w:val="0"/>
      <w:marTop w:val="0"/>
      <w:marBottom w:val="0"/>
      <w:divBdr>
        <w:top w:val="none" w:sz="0" w:space="0" w:color="auto"/>
        <w:left w:val="none" w:sz="0" w:space="0" w:color="auto"/>
        <w:bottom w:val="none" w:sz="0" w:space="0" w:color="auto"/>
        <w:right w:val="none" w:sz="0" w:space="0" w:color="auto"/>
      </w:divBdr>
      <w:divsChild>
        <w:div w:id="1694570006">
          <w:marLeft w:val="300"/>
          <w:marRight w:val="300"/>
          <w:marTop w:val="0"/>
          <w:marBottom w:val="0"/>
          <w:divBdr>
            <w:top w:val="none" w:sz="0" w:space="0" w:color="auto"/>
            <w:left w:val="none" w:sz="0" w:space="0" w:color="auto"/>
            <w:bottom w:val="none" w:sz="0" w:space="0" w:color="auto"/>
            <w:right w:val="none" w:sz="0" w:space="0" w:color="auto"/>
          </w:divBdr>
        </w:div>
      </w:divsChild>
    </w:div>
    <w:div w:id="1411468083">
      <w:bodyDiv w:val="1"/>
      <w:marLeft w:val="0"/>
      <w:marRight w:val="0"/>
      <w:marTop w:val="0"/>
      <w:marBottom w:val="0"/>
      <w:divBdr>
        <w:top w:val="none" w:sz="0" w:space="0" w:color="auto"/>
        <w:left w:val="none" w:sz="0" w:space="0" w:color="auto"/>
        <w:bottom w:val="none" w:sz="0" w:space="0" w:color="auto"/>
        <w:right w:val="none" w:sz="0" w:space="0" w:color="auto"/>
      </w:divBdr>
      <w:divsChild>
        <w:div w:id="106391808">
          <w:marLeft w:val="300"/>
          <w:marRight w:val="300"/>
          <w:marTop w:val="0"/>
          <w:marBottom w:val="0"/>
          <w:divBdr>
            <w:top w:val="none" w:sz="0" w:space="0" w:color="auto"/>
            <w:left w:val="none" w:sz="0" w:space="0" w:color="auto"/>
            <w:bottom w:val="none" w:sz="0" w:space="0" w:color="auto"/>
            <w:right w:val="none" w:sz="0" w:space="0" w:color="auto"/>
          </w:divBdr>
        </w:div>
      </w:divsChild>
    </w:div>
    <w:div w:id="1432236429">
      <w:bodyDiv w:val="1"/>
      <w:marLeft w:val="0"/>
      <w:marRight w:val="0"/>
      <w:marTop w:val="0"/>
      <w:marBottom w:val="0"/>
      <w:divBdr>
        <w:top w:val="none" w:sz="0" w:space="0" w:color="auto"/>
        <w:left w:val="none" w:sz="0" w:space="0" w:color="auto"/>
        <w:bottom w:val="none" w:sz="0" w:space="0" w:color="auto"/>
        <w:right w:val="none" w:sz="0" w:space="0" w:color="auto"/>
      </w:divBdr>
      <w:divsChild>
        <w:div w:id="1048265518">
          <w:marLeft w:val="300"/>
          <w:marRight w:val="300"/>
          <w:marTop w:val="0"/>
          <w:marBottom w:val="0"/>
          <w:divBdr>
            <w:top w:val="none" w:sz="0" w:space="0" w:color="auto"/>
            <w:left w:val="none" w:sz="0" w:space="0" w:color="auto"/>
            <w:bottom w:val="none" w:sz="0" w:space="0" w:color="auto"/>
            <w:right w:val="none" w:sz="0" w:space="0" w:color="auto"/>
          </w:divBdr>
        </w:div>
      </w:divsChild>
    </w:div>
    <w:div w:id="1460496563">
      <w:bodyDiv w:val="1"/>
      <w:marLeft w:val="0"/>
      <w:marRight w:val="0"/>
      <w:marTop w:val="0"/>
      <w:marBottom w:val="0"/>
      <w:divBdr>
        <w:top w:val="none" w:sz="0" w:space="0" w:color="auto"/>
        <w:left w:val="none" w:sz="0" w:space="0" w:color="auto"/>
        <w:bottom w:val="none" w:sz="0" w:space="0" w:color="auto"/>
        <w:right w:val="none" w:sz="0" w:space="0" w:color="auto"/>
      </w:divBdr>
      <w:divsChild>
        <w:div w:id="585265362">
          <w:marLeft w:val="300"/>
          <w:marRight w:val="300"/>
          <w:marTop w:val="0"/>
          <w:marBottom w:val="0"/>
          <w:divBdr>
            <w:top w:val="none" w:sz="0" w:space="0" w:color="auto"/>
            <w:left w:val="none" w:sz="0" w:space="0" w:color="auto"/>
            <w:bottom w:val="none" w:sz="0" w:space="0" w:color="auto"/>
            <w:right w:val="none" w:sz="0" w:space="0" w:color="auto"/>
          </w:divBdr>
        </w:div>
      </w:divsChild>
    </w:div>
    <w:div w:id="1465735732">
      <w:bodyDiv w:val="1"/>
      <w:marLeft w:val="0"/>
      <w:marRight w:val="0"/>
      <w:marTop w:val="0"/>
      <w:marBottom w:val="0"/>
      <w:divBdr>
        <w:top w:val="none" w:sz="0" w:space="0" w:color="auto"/>
        <w:left w:val="none" w:sz="0" w:space="0" w:color="auto"/>
        <w:bottom w:val="none" w:sz="0" w:space="0" w:color="auto"/>
        <w:right w:val="none" w:sz="0" w:space="0" w:color="auto"/>
      </w:divBdr>
      <w:divsChild>
        <w:div w:id="1088387116">
          <w:marLeft w:val="0"/>
          <w:marRight w:val="0"/>
          <w:marTop w:val="0"/>
          <w:marBottom w:val="0"/>
          <w:divBdr>
            <w:top w:val="none" w:sz="0" w:space="0" w:color="auto"/>
            <w:left w:val="none" w:sz="0" w:space="0" w:color="auto"/>
            <w:bottom w:val="none" w:sz="0" w:space="0" w:color="auto"/>
            <w:right w:val="none" w:sz="0" w:space="0" w:color="auto"/>
          </w:divBdr>
        </w:div>
      </w:divsChild>
    </w:div>
    <w:div w:id="1495802257">
      <w:bodyDiv w:val="1"/>
      <w:marLeft w:val="0"/>
      <w:marRight w:val="0"/>
      <w:marTop w:val="0"/>
      <w:marBottom w:val="0"/>
      <w:divBdr>
        <w:top w:val="none" w:sz="0" w:space="0" w:color="auto"/>
        <w:left w:val="none" w:sz="0" w:space="0" w:color="auto"/>
        <w:bottom w:val="none" w:sz="0" w:space="0" w:color="auto"/>
        <w:right w:val="none" w:sz="0" w:space="0" w:color="auto"/>
      </w:divBdr>
      <w:divsChild>
        <w:div w:id="1007438512">
          <w:marLeft w:val="300"/>
          <w:marRight w:val="300"/>
          <w:marTop w:val="0"/>
          <w:marBottom w:val="0"/>
          <w:divBdr>
            <w:top w:val="none" w:sz="0" w:space="0" w:color="auto"/>
            <w:left w:val="none" w:sz="0" w:space="0" w:color="auto"/>
            <w:bottom w:val="none" w:sz="0" w:space="0" w:color="auto"/>
            <w:right w:val="none" w:sz="0" w:space="0" w:color="auto"/>
          </w:divBdr>
        </w:div>
      </w:divsChild>
    </w:div>
    <w:div w:id="1506162998">
      <w:bodyDiv w:val="1"/>
      <w:marLeft w:val="0"/>
      <w:marRight w:val="0"/>
      <w:marTop w:val="0"/>
      <w:marBottom w:val="0"/>
      <w:divBdr>
        <w:top w:val="none" w:sz="0" w:space="0" w:color="auto"/>
        <w:left w:val="none" w:sz="0" w:space="0" w:color="auto"/>
        <w:bottom w:val="none" w:sz="0" w:space="0" w:color="auto"/>
        <w:right w:val="none" w:sz="0" w:space="0" w:color="auto"/>
      </w:divBdr>
      <w:divsChild>
        <w:div w:id="299728657">
          <w:marLeft w:val="0"/>
          <w:marRight w:val="0"/>
          <w:marTop w:val="100"/>
          <w:marBottom w:val="100"/>
          <w:divBdr>
            <w:top w:val="none" w:sz="0" w:space="0" w:color="auto"/>
            <w:left w:val="none" w:sz="0" w:space="0" w:color="auto"/>
            <w:bottom w:val="none" w:sz="0" w:space="0" w:color="auto"/>
            <w:right w:val="none" w:sz="0" w:space="0" w:color="auto"/>
          </w:divBdr>
          <w:divsChild>
            <w:div w:id="1630159867">
              <w:marLeft w:val="0"/>
              <w:marRight w:val="0"/>
              <w:marTop w:val="0"/>
              <w:marBottom w:val="0"/>
              <w:divBdr>
                <w:top w:val="none" w:sz="0" w:space="0" w:color="auto"/>
                <w:left w:val="none" w:sz="0" w:space="0" w:color="auto"/>
                <w:bottom w:val="none" w:sz="0" w:space="0" w:color="auto"/>
                <w:right w:val="none" w:sz="0" w:space="0" w:color="auto"/>
              </w:divBdr>
              <w:divsChild>
                <w:div w:id="717435907">
                  <w:marLeft w:val="0"/>
                  <w:marRight w:val="0"/>
                  <w:marTop w:val="0"/>
                  <w:marBottom w:val="0"/>
                  <w:divBdr>
                    <w:top w:val="none" w:sz="0" w:space="0" w:color="auto"/>
                    <w:left w:val="none" w:sz="0" w:space="0" w:color="auto"/>
                    <w:bottom w:val="none" w:sz="0" w:space="0" w:color="auto"/>
                    <w:right w:val="none" w:sz="0" w:space="0" w:color="auto"/>
                  </w:divBdr>
                  <w:divsChild>
                    <w:div w:id="1965430603">
                      <w:marLeft w:val="0"/>
                      <w:marRight w:val="0"/>
                      <w:marTop w:val="0"/>
                      <w:marBottom w:val="0"/>
                      <w:divBdr>
                        <w:top w:val="none" w:sz="0" w:space="0" w:color="auto"/>
                        <w:left w:val="none" w:sz="0" w:space="0" w:color="auto"/>
                        <w:bottom w:val="none" w:sz="0" w:space="0" w:color="auto"/>
                        <w:right w:val="none" w:sz="0" w:space="0" w:color="auto"/>
                      </w:divBdr>
                      <w:divsChild>
                        <w:div w:id="146388347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28997">
      <w:bodyDiv w:val="1"/>
      <w:marLeft w:val="0"/>
      <w:marRight w:val="0"/>
      <w:marTop w:val="0"/>
      <w:marBottom w:val="0"/>
      <w:divBdr>
        <w:top w:val="none" w:sz="0" w:space="0" w:color="auto"/>
        <w:left w:val="none" w:sz="0" w:space="0" w:color="auto"/>
        <w:bottom w:val="none" w:sz="0" w:space="0" w:color="auto"/>
        <w:right w:val="none" w:sz="0" w:space="0" w:color="auto"/>
      </w:divBdr>
      <w:divsChild>
        <w:div w:id="1321929935">
          <w:marLeft w:val="300"/>
          <w:marRight w:val="300"/>
          <w:marTop w:val="0"/>
          <w:marBottom w:val="0"/>
          <w:divBdr>
            <w:top w:val="none" w:sz="0" w:space="0" w:color="auto"/>
            <w:left w:val="none" w:sz="0" w:space="0" w:color="auto"/>
            <w:bottom w:val="none" w:sz="0" w:space="0" w:color="auto"/>
            <w:right w:val="none" w:sz="0" w:space="0" w:color="auto"/>
          </w:divBdr>
        </w:div>
      </w:divsChild>
    </w:div>
    <w:div w:id="1522813467">
      <w:bodyDiv w:val="1"/>
      <w:marLeft w:val="0"/>
      <w:marRight w:val="0"/>
      <w:marTop w:val="0"/>
      <w:marBottom w:val="0"/>
      <w:divBdr>
        <w:top w:val="none" w:sz="0" w:space="0" w:color="auto"/>
        <w:left w:val="none" w:sz="0" w:space="0" w:color="auto"/>
        <w:bottom w:val="none" w:sz="0" w:space="0" w:color="auto"/>
        <w:right w:val="none" w:sz="0" w:space="0" w:color="auto"/>
      </w:divBdr>
      <w:divsChild>
        <w:div w:id="875120624">
          <w:marLeft w:val="300"/>
          <w:marRight w:val="300"/>
          <w:marTop w:val="0"/>
          <w:marBottom w:val="0"/>
          <w:divBdr>
            <w:top w:val="none" w:sz="0" w:space="0" w:color="auto"/>
            <w:left w:val="none" w:sz="0" w:space="0" w:color="auto"/>
            <w:bottom w:val="none" w:sz="0" w:space="0" w:color="auto"/>
            <w:right w:val="none" w:sz="0" w:space="0" w:color="auto"/>
          </w:divBdr>
        </w:div>
      </w:divsChild>
    </w:div>
    <w:div w:id="1548640987">
      <w:bodyDiv w:val="1"/>
      <w:marLeft w:val="0"/>
      <w:marRight w:val="0"/>
      <w:marTop w:val="0"/>
      <w:marBottom w:val="0"/>
      <w:divBdr>
        <w:top w:val="none" w:sz="0" w:space="0" w:color="auto"/>
        <w:left w:val="none" w:sz="0" w:space="0" w:color="auto"/>
        <w:bottom w:val="none" w:sz="0" w:space="0" w:color="auto"/>
        <w:right w:val="none" w:sz="0" w:space="0" w:color="auto"/>
      </w:divBdr>
      <w:divsChild>
        <w:div w:id="431046643">
          <w:marLeft w:val="300"/>
          <w:marRight w:val="300"/>
          <w:marTop w:val="0"/>
          <w:marBottom w:val="0"/>
          <w:divBdr>
            <w:top w:val="none" w:sz="0" w:space="0" w:color="auto"/>
            <w:left w:val="none" w:sz="0" w:space="0" w:color="auto"/>
            <w:bottom w:val="none" w:sz="0" w:space="0" w:color="auto"/>
            <w:right w:val="none" w:sz="0" w:space="0" w:color="auto"/>
          </w:divBdr>
        </w:div>
      </w:divsChild>
    </w:div>
    <w:div w:id="1548760796">
      <w:bodyDiv w:val="1"/>
      <w:marLeft w:val="0"/>
      <w:marRight w:val="0"/>
      <w:marTop w:val="0"/>
      <w:marBottom w:val="0"/>
      <w:divBdr>
        <w:top w:val="none" w:sz="0" w:space="0" w:color="auto"/>
        <w:left w:val="none" w:sz="0" w:space="0" w:color="auto"/>
        <w:bottom w:val="none" w:sz="0" w:space="0" w:color="auto"/>
        <w:right w:val="none" w:sz="0" w:space="0" w:color="auto"/>
      </w:divBdr>
      <w:divsChild>
        <w:div w:id="707990715">
          <w:marLeft w:val="300"/>
          <w:marRight w:val="300"/>
          <w:marTop w:val="0"/>
          <w:marBottom w:val="0"/>
          <w:divBdr>
            <w:top w:val="none" w:sz="0" w:space="0" w:color="auto"/>
            <w:left w:val="none" w:sz="0" w:space="0" w:color="auto"/>
            <w:bottom w:val="none" w:sz="0" w:space="0" w:color="auto"/>
            <w:right w:val="none" w:sz="0" w:space="0" w:color="auto"/>
          </w:divBdr>
        </w:div>
      </w:divsChild>
    </w:div>
    <w:div w:id="1576009993">
      <w:bodyDiv w:val="1"/>
      <w:marLeft w:val="0"/>
      <w:marRight w:val="0"/>
      <w:marTop w:val="0"/>
      <w:marBottom w:val="0"/>
      <w:divBdr>
        <w:top w:val="none" w:sz="0" w:space="0" w:color="auto"/>
        <w:left w:val="none" w:sz="0" w:space="0" w:color="auto"/>
        <w:bottom w:val="none" w:sz="0" w:space="0" w:color="auto"/>
        <w:right w:val="none" w:sz="0" w:space="0" w:color="auto"/>
      </w:divBdr>
      <w:divsChild>
        <w:div w:id="1485469340">
          <w:marLeft w:val="300"/>
          <w:marRight w:val="300"/>
          <w:marTop w:val="0"/>
          <w:marBottom w:val="0"/>
          <w:divBdr>
            <w:top w:val="none" w:sz="0" w:space="0" w:color="auto"/>
            <w:left w:val="none" w:sz="0" w:space="0" w:color="auto"/>
            <w:bottom w:val="none" w:sz="0" w:space="0" w:color="auto"/>
            <w:right w:val="none" w:sz="0" w:space="0" w:color="auto"/>
          </w:divBdr>
        </w:div>
      </w:divsChild>
    </w:div>
    <w:div w:id="1604653804">
      <w:bodyDiv w:val="1"/>
      <w:marLeft w:val="0"/>
      <w:marRight w:val="0"/>
      <w:marTop w:val="0"/>
      <w:marBottom w:val="0"/>
      <w:divBdr>
        <w:top w:val="none" w:sz="0" w:space="0" w:color="auto"/>
        <w:left w:val="none" w:sz="0" w:space="0" w:color="auto"/>
        <w:bottom w:val="none" w:sz="0" w:space="0" w:color="auto"/>
        <w:right w:val="none" w:sz="0" w:space="0" w:color="auto"/>
      </w:divBdr>
      <w:divsChild>
        <w:div w:id="427194115">
          <w:marLeft w:val="300"/>
          <w:marRight w:val="300"/>
          <w:marTop w:val="0"/>
          <w:marBottom w:val="0"/>
          <w:divBdr>
            <w:top w:val="none" w:sz="0" w:space="0" w:color="auto"/>
            <w:left w:val="none" w:sz="0" w:space="0" w:color="auto"/>
            <w:bottom w:val="none" w:sz="0" w:space="0" w:color="auto"/>
            <w:right w:val="none" w:sz="0" w:space="0" w:color="auto"/>
          </w:divBdr>
        </w:div>
      </w:divsChild>
    </w:div>
    <w:div w:id="1619604431">
      <w:bodyDiv w:val="1"/>
      <w:marLeft w:val="0"/>
      <w:marRight w:val="0"/>
      <w:marTop w:val="0"/>
      <w:marBottom w:val="0"/>
      <w:divBdr>
        <w:top w:val="none" w:sz="0" w:space="0" w:color="auto"/>
        <w:left w:val="none" w:sz="0" w:space="0" w:color="auto"/>
        <w:bottom w:val="none" w:sz="0" w:space="0" w:color="auto"/>
        <w:right w:val="none" w:sz="0" w:space="0" w:color="auto"/>
      </w:divBdr>
      <w:divsChild>
        <w:div w:id="1263563610">
          <w:marLeft w:val="300"/>
          <w:marRight w:val="300"/>
          <w:marTop w:val="0"/>
          <w:marBottom w:val="0"/>
          <w:divBdr>
            <w:top w:val="none" w:sz="0" w:space="0" w:color="auto"/>
            <w:left w:val="none" w:sz="0" w:space="0" w:color="auto"/>
            <w:bottom w:val="none" w:sz="0" w:space="0" w:color="auto"/>
            <w:right w:val="none" w:sz="0" w:space="0" w:color="auto"/>
          </w:divBdr>
        </w:div>
      </w:divsChild>
    </w:div>
    <w:div w:id="1621492858">
      <w:bodyDiv w:val="1"/>
      <w:marLeft w:val="0"/>
      <w:marRight w:val="0"/>
      <w:marTop w:val="0"/>
      <w:marBottom w:val="0"/>
      <w:divBdr>
        <w:top w:val="none" w:sz="0" w:space="0" w:color="auto"/>
        <w:left w:val="none" w:sz="0" w:space="0" w:color="auto"/>
        <w:bottom w:val="none" w:sz="0" w:space="0" w:color="auto"/>
        <w:right w:val="none" w:sz="0" w:space="0" w:color="auto"/>
      </w:divBdr>
      <w:divsChild>
        <w:div w:id="1678460485">
          <w:marLeft w:val="0"/>
          <w:marRight w:val="0"/>
          <w:marTop w:val="100"/>
          <w:marBottom w:val="100"/>
          <w:divBdr>
            <w:top w:val="none" w:sz="0" w:space="0" w:color="auto"/>
            <w:left w:val="none" w:sz="0" w:space="0" w:color="auto"/>
            <w:bottom w:val="none" w:sz="0" w:space="0" w:color="auto"/>
            <w:right w:val="none" w:sz="0" w:space="0" w:color="auto"/>
          </w:divBdr>
          <w:divsChild>
            <w:div w:id="1658849730">
              <w:marLeft w:val="0"/>
              <w:marRight w:val="0"/>
              <w:marTop w:val="0"/>
              <w:marBottom w:val="0"/>
              <w:divBdr>
                <w:top w:val="none" w:sz="0" w:space="0" w:color="auto"/>
                <w:left w:val="none" w:sz="0" w:space="0" w:color="auto"/>
                <w:bottom w:val="none" w:sz="0" w:space="0" w:color="auto"/>
                <w:right w:val="none" w:sz="0" w:space="0" w:color="auto"/>
              </w:divBdr>
              <w:divsChild>
                <w:div w:id="143933180">
                  <w:marLeft w:val="0"/>
                  <w:marRight w:val="0"/>
                  <w:marTop w:val="0"/>
                  <w:marBottom w:val="0"/>
                  <w:divBdr>
                    <w:top w:val="none" w:sz="0" w:space="0" w:color="auto"/>
                    <w:left w:val="none" w:sz="0" w:space="0" w:color="auto"/>
                    <w:bottom w:val="none" w:sz="0" w:space="0" w:color="auto"/>
                    <w:right w:val="none" w:sz="0" w:space="0" w:color="auto"/>
                  </w:divBdr>
                  <w:divsChild>
                    <w:div w:id="1171216323">
                      <w:marLeft w:val="0"/>
                      <w:marRight w:val="0"/>
                      <w:marTop w:val="0"/>
                      <w:marBottom w:val="0"/>
                      <w:divBdr>
                        <w:top w:val="none" w:sz="0" w:space="0" w:color="auto"/>
                        <w:left w:val="none" w:sz="0" w:space="0" w:color="auto"/>
                        <w:bottom w:val="none" w:sz="0" w:space="0" w:color="auto"/>
                        <w:right w:val="none" w:sz="0" w:space="0" w:color="auto"/>
                      </w:divBdr>
                      <w:divsChild>
                        <w:div w:id="177034429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163773">
      <w:bodyDiv w:val="1"/>
      <w:marLeft w:val="0"/>
      <w:marRight w:val="0"/>
      <w:marTop w:val="0"/>
      <w:marBottom w:val="0"/>
      <w:divBdr>
        <w:top w:val="none" w:sz="0" w:space="0" w:color="auto"/>
        <w:left w:val="none" w:sz="0" w:space="0" w:color="auto"/>
        <w:bottom w:val="none" w:sz="0" w:space="0" w:color="auto"/>
        <w:right w:val="none" w:sz="0" w:space="0" w:color="auto"/>
      </w:divBdr>
      <w:divsChild>
        <w:div w:id="1618756939">
          <w:marLeft w:val="300"/>
          <w:marRight w:val="300"/>
          <w:marTop w:val="0"/>
          <w:marBottom w:val="0"/>
          <w:divBdr>
            <w:top w:val="none" w:sz="0" w:space="0" w:color="auto"/>
            <w:left w:val="none" w:sz="0" w:space="0" w:color="auto"/>
            <w:bottom w:val="none" w:sz="0" w:space="0" w:color="auto"/>
            <w:right w:val="none" w:sz="0" w:space="0" w:color="auto"/>
          </w:divBdr>
        </w:div>
      </w:divsChild>
    </w:div>
    <w:div w:id="1656565061">
      <w:bodyDiv w:val="1"/>
      <w:marLeft w:val="0"/>
      <w:marRight w:val="0"/>
      <w:marTop w:val="0"/>
      <w:marBottom w:val="0"/>
      <w:divBdr>
        <w:top w:val="none" w:sz="0" w:space="0" w:color="auto"/>
        <w:left w:val="none" w:sz="0" w:space="0" w:color="auto"/>
        <w:bottom w:val="none" w:sz="0" w:space="0" w:color="auto"/>
        <w:right w:val="none" w:sz="0" w:space="0" w:color="auto"/>
      </w:divBdr>
      <w:divsChild>
        <w:div w:id="1537813957">
          <w:marLeft w:val="300"/>
          <w:marRight w:val="300"/>
          <w:marTop w:val="0"/>
          <w:marBottom w:val="0"/>
          <w:divBdr>
            <w:top w:val="none" w:sz="0" w:space="0" w:color="auto"/>
            <w:left w:val="none" w:sz="0" w:space="0" w:color="auto"/>
            <w:bottom w:val="none" w:sz="0" w:space="0" w:color="auto"/>
            <w:right w:val="none" w:sz="0" w:space="0" w:color="auto"/>
          </w:divBdr>
        </w:div>
      </w:divsChild>
    </w:div>
    <w:div w:id="1690177109">
      <w:bodyDiv w:val="1"/>
      <w:marLeft w:val="0"/>
      <w:marRight w:val="0"/>
      <w:marTop w:val="0"/>
      <w:marBottom w:val="0"/>
      <w:divBdr>
        <w:top w:val="none" w:sz="0" w:space="0" w:color="auto"/>
        <w:left w:val="none" w:sz="0" w:space="0" w:color="auto"/>
        <w:bottom w:val="none" w:sz="0" w:space="0" w:color="auto"/>
        <w:right w:val="none" w:sz="0" w:space="0" w:color="auto"/>
      </w:divBdr>
      <w:divsChild>
        <w:div w:id="1377318948">
          <w:marLeft w:val="0"/>
          <w:marRight w:val="0"/>
          <w:marTop w:val="0"/>
          <w:marBottom w:val="0"/>
          <w:divBdr>
            <w:top w:val="none" w:sz="0" w:space="0" w:color="auto"/>
            <w:left w:val="none" w:sz="0" w:space="0" w:color="auto"/>
            <w:bottom w:val="none" w:sz="0" w:space="0" w:color="auto"/>
            <w:right w:val="none" w:sz="0" w:space="0" w:color="auto"/>
          </w:divBdr>
          <w:divsChild>
            <w:div w:id="742990649">
              <w:marLeft w:val="0"/>
              <w:marRight w:val="0"/>
              <w:marTop w:val="0"/>
              <w:marBottom w:val="0"/>
              <w:divBdr>
                <w:top w:val="none" w:sz="0" w:space="0" w:color="auto"/>
                <w:left w:val="none" w:sz="0" w:space="0" w:color="auto"/>
                <w:bottom w:val="none" w:sz="0" w:space="0" w:color="auto"/>
                <w:right w:val="none" w:sz="0" w:space="0" w:color="auto"/>
              </w:divBdr>
              <w:divsChild>
                <w:div w:id="1207597399">
                  <w:marLeft w:val="0"/>
                  <w:marRight w:val="0"/>
                  <w:marTop w:val="0"/>
                  <w:marBottom w:val="0"/>
                  <w:divBdr>
                    <w:top w:val="none" w:sz="0" w:space="0" w:color="auto"/>
                    <w:left w:val="none" w:sz="0" w:space="0" w:color="auto"/>
                    <w:bottom w:val="none" w:sz="0" w:space="0" w:color="auto"/>
                    <w:right w:val="none" w:sz="0" w:space="0" w:color="auto"/>
                  </w:divBdr>
                  <w:divsChild>
                    <w:div w:id="1181630453">
                      <w:marLeft w:val="0"/>
                      <w:marRight w:val="0"/>
                      <w:marTop w:val="0"/>
                      <w:marBottom w:val="0"/>
                      <w:divBdr>
                        <w:top w:val="none" w:sz="0" w:space="0" w:color="auto"/>
                        <w:left w:val="none" w:sz="0" w:space="0" w:color="auto"/>
                        <w:bottom w:val="none" w:sz="0" w:space="0" w:color="auto"/>
                        <w:right w:val="none" w:sz="0" w:space="0" w:color="auto"/>
                      </w:divBdr>
                      <w:divsChild>
                        <w:div w:id="1765111011">
                          <w:marLeft w:val="0"/>
                          <w:marRight w:val="0"/>
                          <w:marTop w:val="0"/>
                          <w:marBottom w:val="0"/>
                          <w:divBdr>
                            <w:top w:val="none" w:sz="0" w:space="0" w:color="auto"/>
                            <w:left w:val="none" w:sz="0" w:space="0" w:color="auto"/>
                            <w:bottom w:val="none" w:sz="0" w:space="0" w:color="auto"/>
                            <w:right w:val="none" w:sz="0" w:space="0" w:color="auto"/>
                          </w:divBdr>
                          <w:divsChild>
                            <w:div w:id="1177696573">
                              <w:marLeft w:val="0"/>
                              <w:marRight w:val="0"/>
                              <w:marTop w:val="0"/>
                              <w:marBottom w:val="0"/>
                              <w:divBdr>
                                <w:top w:val="none" w:sz="0" w:space="0" w:color="auto"/>
                                <w:left w:val="none" w:sz="0" w:space="0" w:color="auto"/>
                                <w:bottom w:val="none" w:sz="0" w:space="0" w:color="auto"/>
                                <w:right w:val="none" w:sz="0" w:space="0" w:color="auto"/>
                              </w:divBdr>
                              <w:divsChild>
                                <w:div w:id="5159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89837">
      <w:bodyDiv w:val="1"/>
      <w:marLeft w:val="0"/>
      <w:marRight w:val="0"/>
      <w:marTop w:val="0"/>
      <w:marBottom w:val="0"/>
      <w:divBdr>
        <w:top w:val="none" w:sz="0" w:space="0" w:color="auto"/>
        <w:left w:val="none" w:sz="0" w:space="0" w:color="auto"/>
        <w:bottom w:val="none" w:sz="0" w:space="0" w:color="auto"/>
        <w:right w:val="none" w:sz="0" w:space="0" w:color="auto"/>
      </w:divBdr>
      <w:divsChild>
        <w:div w:id="1400206487">
          <w:marLeft w:val="0"/>
          <w:marRight w:val="0"/>
          <w:marTop w:val="100"/>
          <w:marBottom w:val="100"/>
          <w:divBdr>
            <w:top w:val="none" w:sz="0" w:space="0" w:color="auto"/>
            <w:left w:val="none" w:sz="0" w:space="0" w:color="auto"/>
            <w:bottom w:val="none" w:sz="0" w:space="0" w:color="auto"/>
            <w:right w:val="none" w:sz="0" w:space="0" w:color="auto"/>
          </w:divBdr>
          <w:divsChild>
            <w:div w:id="1436711850">
              <w:marLeft w:val="0"/>
              <w:marRight w:val="0"/>
              <w:marTop w:val="0"/>
              <w:marBottom w:val="0"/>
              <w:divBdr>
                <w:top w:val="none" w:sz="0" w:space="0" w:color="auto"/>
                <w:left w:val="none" w:sz="0" w:space="0" w:color="auto"/>
                <w:bottom w:val="none" w:sz="0" w:space="0" w:color="auto"/>
                <w:right w:val="none" w:sz="0" w:space="0" w:color="auto"/>
              </w:divBdr>
              <w:divsChild>
                <w:div w:id="1226260573">
                  <w:marLeft w:val="0"/>
                  <w:marRight w:val="0"/>
                  <w:marTop w:val="0"/>
                  <w:marBottom w:val="0"/>
                  <w:divBdr>
                    <w:top w:val="none" w:sz="0" w:space="0" w:color="auto"/>
                    <w:left w:val="none" w:sz="0" w:space="0" w:color="auto"/>
                    <w:bottom w:val="none" w:sz="0" w:space="0" w:color="auto"/>
                    <w:right w:val="none" w:sz="0" w:space="0" w:color="auto"/>
                  </w:divBdr>
                  <w:divsChild>
                    <w:div w:id="797574683">
                      <w:marLeft w:val="0"/>
                      <w:marRight w:val="0"/>
                      <w:marTop w:val="0"/>
                      <w:marBottom w:val="0"/>
                      <w:divBdr>
                        <w:top w:val="none" w:sz="0" w:space="0" w:color="auto"/>
                        <w:left w:val="none" w:sz="0" w:space="0" w:color="auto"/>
                        <w:bottom w:val="none" w:sz="0" w:space="0" w:color="auto"/>
                        <w:right w:val="none" w:sz="0" w:space="0" w:color="auto"/>
                      </w:divBdr>
                      <w:divsChild>
                        <w:div w:id="70923253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331193">
      <w:bodyDiv w:val="1"/>
      <w:marLeft w:val="0"/>
      <w:marRight w:val="0"/>
      <w:marTop w:val="0"/>
      <w:marBottom w:val="0"/>
      <w:divBdr>
        <w:top w:val="none" w:sz="0" w:space="0" w:color="auto"/>
        <w:left w:val="none" w:sz="0" w:space="0" w:color="auto"/>
        <w:bottom w:val="none" w:sz="0" w:space="0" w:color="auto"/>
        <w:right w:val="none" w:sz="0" w:space="0" w:color="auto"/>
      </w:divBdr>
      <w:divsChild>
        <w:div w:id="17702880">
          <w:marLeft w:val="300"/>
          <w:marRight w:val="300"/>
          <w:marTop w:val="0"/>
          <w:marBottom w:val="0"/>
          <w:divBdr>
            <w:top w:val="none" w:sz="0" w:space="0" w:color="auto"/>
            <w:left w:val="none" w:sz="0" w:space="0" w:color="auto"/>
            <w:bottom w:val="none" w:sz="0" w:space="0" w:color="auto"/>
            <w:right w:val="none" w:sz="0" w:space="0" w:color="auto"/>
          </w:divBdr>
        </w:div>
      </w:divsChild>
    </w:div>
    <w:div w:id="1739593275">
      <w:bodyDiv w:val="1"/>
      <w:marLeft w:val="0"/>
      <w:marRight w:val="0"/>
      <w:marTop w:val="0"/>
      <w:marBottom w:val="0"/>
      <w:divBdr>
        <w:top w:val="none" w:sz="0" w:space="0" w:color="auto"/>
        <w:left w:val="none" w:sz="0" w:space="0" w:color="auto"/>
        <w:bottom w:val="none" w:sz="0" w:space="0" w:color="auto"/>
        <w:right w:val="none" w:sz="0" w:space="0" w:color="auto"/>
      </w:divBdr>
      <w:divsChild>
        <w:div w:id="1461338579">
          <w:marLeft w:val="300"/>
          <w:marRight w:val="300"/>
          <w:marTop w:val="0"/>
          <w:marBottom w:val="0"/>
          <w:divBdr>
            <w:top w:val="none" w:sz="0" w:space="0" w:color="auto"/>
            <w:left w:val="none" w:sz="0" w:space="0" w:color="auto"/>
            <w:bottom w:val="none" w:sz="0" w:space="0" w:color="auto"/>
            <w:right w:val="none" w:sz="0" w:space="0" w:color="auto"/>
          </w:divBdr>
        </w:div>
      </w:divsChild>
    </w:div>
    <w:div w:id="1749304822">
      <w:bodyDiv w:val="1"/>
      <w:marLeft w:val="0"/>
      <w:marRight w:val="0"/>
      <w:marTop w:val="0"/>
      <w:marBottom w:val="0"/>
      <w:divBdr>
        <w:top w:val="none" w:sz="0" w:space="0" w:color="auto"/>
        <w:left w:val="none" w:sz="0" w:space="0" w:color="auto"/>
        <w:bottom w:val="none" w:sz="0" w:space="0" w:color="auto"/>
        <w:right w:val="none" w:sz="0" w:space="0" w:color="auto"/>
      </w:divBdr>
      <w:divsChild>
        <w:div w:id="1765030021">
          <w:marLeft w:val="300"/>
          <w:marRight w:val="300"/>
          <w:marTop w:val="0"/>
          <w:marBottom w:val="0"/>
          <w:divBdr>
            <w:top w:val="none" w:sz="0" w:space="0" w:color="auto"/>
            <w:left w:val="none" w:sz="0" w:space="0" w:color="auto"/>
            <w:bottom w:val="none" w:sz="0" w:space="0" w:color="auto"/>
            <w:right w:val="none" w:sz="0" w:space="0" w:color="auto"/>
          </w:divBdr>
        </w:div>
      </w:divsChild>
    </w:div>
    <w:div w:id="1759134243">
      <w:bodyDiv w:val="1"/>
      <w:marLeft w:val="0"/>
      <w:marRight w:val="0"/>
      <w:marTop w:val="0"/>
      <w:marBottom w:val="0"/>
      <w:divBdr>
        <w:top w:val="none" w:sz="0" w:space="0" w:color="auto"/>
        <w:left w:val="none" w:sz="0" w:space="0" w:color="auto"/>
        <w:bottom w:val="none" w:sz="0" w:space="0" w:color="auto"/>
        <w:right w:val="none" w:sz="0" w:space="0" w:color="auto"/>
      </w:divBdr>
      <w:divsChild>
        <w:div w:id="1462191755">
          <w:marLeft w:val="300"/>
          <w:marRight w:val="300"/>
          <w:marTop w:val="0"/>
          <w:marBottom w:val="0"/>
          <w:divBdr>
            <w:top w:val="none" w:sz="0" w:space="0" w:color="auto"/>
            <w:left w:val="none" w:sz="0" w:space="0" w:color="auto"/>
            <w:bottom w:val="none" w:sz="0" w:space="0" w:color="auto"/>
            <w:right w:val="none" w:sz="0" w:space="0" w:color="auto"/>
          </w:divBdr>
        </w:div>
      </w:divsChild>
    </w:div>
    <w:div w:id="1761441576">
      <w:bodyDiv w:val="1"/>
      <w:marLeft w:val="0"/>
      <w:marRight w:val="0"/>
      <w:marTop w:val="0"/>
      <w:marBottom w:val="0"/>
      <w:divBdr>
        <w:top w:val="none" w:sz="0" w:space="0" w:color="auto"/>
        <w:left w:val="none" w:sz="0" w:space="0" w:color="auto"/>
        <w:bottom w:val="none" w:sz="0" w:space="0" w:color="auto"/>
        <w:right w:val="none" w:sz="0" w:space="0" w:color="auto"/>
      </w:divBdr>
      <w:divsChild>
        <w:div w:id="787040794">
          <w:marLeft w:val="300"/>
          <w:marRight w:val="300"/>
          <w:marTop w:val="0"/>
          <w:marBottom w:val="0"/>
          <w:divBdr>
            <w:top w:val="none" w:sz="0" w:space="0" w:color="auto"/>
            <w:left w:val="none" w:sz="0" w:space="0" w:color="auto"/>
            <w:bottom w:val="none" w:sz="0" w:space="0" w:color="auto"/>
            <w:right w:val="none" w:sz="0" w:space="0" w:color="auto"/>
          </w:divBdr>
        </w:div>
      </w:divsChild>
    </w:div>
    <w:div w:id="1777171807">
      <w:bodyDiv w:val="1"/>
      <w:marLeft w:val="0"/>
      <w:marRight w:val="0"/>
      <w:marTop w:val="0"/>
      <w:marBottom w:val="0"/>
      <w:divBdr>
        <w:top w:val="none" w:sz="0" w:space="0" w:color="auto"/>
        <w:left w:val="none" w:sz="0" w:space="0" w:color="auto"/>
        <w:bottom w:val="none" w:sz="0" w:space="0" w:color="auto"/>
        <w:right w:val="none" w:sz="0" w:space="0" w:color="auto"/>
      </w:divBdr>
      <w:divsChild>
        <w:div w:id="1947737283">
          <w:marLeft w:val="300"/>
          <w:marRight w:val="300"/>
          <w:marTop w:val="0"/>
          <w:marBottom w:val="0"/>
          <w:divBdr>
            <w:top w:val="none" w:sz="0" w:space="0" w:color="auto"/>
            <w:left w:val="none" w:sz="0" w:space="0" w:color="auto"/>
            <w:bottom w:val="none" w:sz="0" w:space="0" w:color="auto"/>
            <w:right w:val="none" w:sz="0" w:space="0" w:color="auto"/>
          </w:divBdr>
        </w:div>
      </w:divsChild>
    </w:div>
    <w:div w:id="1812794369">
      <w:bodyDiv w:val="1"/>
      <w:marLeft w:val="0"/>
      <w:marRight w:val="0"/>
      <w:marTop w:val="0"/>
      <w:marBottom w:val="0"/>
      <w:divBdr>
        <w:top w:val="none" w:sz="0" w:space="0" w:color="auto"/>
        <w:left w:val="none" w:sz="0" w:space="0" w:color="auto"/>
        <w:bottom w:val="none" w:sz="0" w:space="0" w:color="auto"/>
        <w:right w:val="none" w:sz="0" w:space="0" w:color="auto"/>
      </w:divBdr>
      <w:divsChild>
        <w:div w:id="891305077">
          <w:marLeft w:val="0"/>
          <w:marRight w:val="0"/>
          <w:marTop w:val="0"/>
          <w:marBottom w:val="0"/>
          <w:divBdr>
            <w:top w:val="none" w:sz="0" w:space="0" w:color="auto"/>
            <w:left w:val="none" w:sz="0" w:space="0" w:color="auto"/>
            <w:bottom w:val="none" w:sz="0" w:space="0" w:color="auto"/>
            <w:right w:val="single" w:sz="6" w:space="0" w:color="BBBBBB"/>
          </w:divBdr>
        </w:div>
        <w:div w:id="833566606">
          <w:marLeft w:val="300"/>
          <w:marRight w:val="300"/>
          <w:marTop w:val="0"/>
          <w:marBottom w:val="0"/>
          <w:divBdr>
            <w:top w:val="none" w:sz="0" w:space="0" w:color="auto"/>
            <w:left w:val="none" w:sz="0" w:space="0" w:color="auto"/>
            <w:bottom w:val="none" w:sz="0" w:space="0" w:color="auto"/>
            <w:right w:val="none" w:sz="0" w:space="0" w:color="auto"/>
          </w:divBdr>
        </w:div>
      </w:divsChild>
    </w:div>
    <w:div w:id="1834485914">
      <w:bodyDiv w:val="1"/>
      <w:marLeft w:val="0"/>
      <w:marRight w:val="0"/>
      <w:marTop w:val="0"/>
      <w:marBottom w:val="0"/>
      <w:divBdr>
        <w:top w:val="none" w:sz="0" w:space="0" w:color="auto"/>
        <w:left w:val="none" w:sz="0" w:space="0" w:color="auto"/>
        <w:bottom w:val="none" w:sz="0" w:space="0" w:color="auto"/>
        <w:right w:val="none" w:sz="0" w:space="0" w:color="auto"/>
      </w:divBdr>
      <w:divsChild>
        <w:div w:id="1053578315">
          <w:marLeft w:val="300"/>
          <w:marRight w:val="300"/>
          <w:marTop w:val="0"/>
          <w:marBottom w:val="0"/>
          <w:divBdr>
            <w:top w:val="none" w:sz="0" w:space="0" w:color="auto"/>
            <w:left w:val="none" w:sz="0" w:space="0" w:color="auto"/>
            <w:bottom w:val="none" w:sz="0" w:space="0" w:color="auto"/>
            <w:right w:val="none" w:sz="0" w:space="0" w:color="auto"/>
          </w:divBdr>
        </w:div>
      </w:divsChild>
    </w:div>
    <w:div w:id="1842308638">
      <w:bodyDiv w:val="1"/>
      <w:marLeft w:val="0"/>
      <w:marRight w:val="0"/>
      <w:marTop w:val="0"/>
      <w:marBottom w:val="0"/>
      <w:divBdr>
        <w:top w:val="none" w:sz="0" w:space="0" w:color="auto"/>
        <w:left w:val="none" w:sz="0" w:space="0" w:color="auto"/>
        <w:bottom w:val="none" w:sz="0" w:space="0" w:color="auto"/>
        <w:right w:val="none" w:sz="0" w:space="0" w:color="auto"/>
      </w:divBdr>
      <w:divsChild>
        <w:div w:id="1508517940">
          <w:marLeft w:val="300"/>
          <w:marRight w:val="300"/>
          <w:marTop w:val="0"/>
          <w:marBottom w:val="0"/>
          <w:divBdr>
            <w:top w:val="none" w:sz="0" w:space="0" w:color="auto"/>
            <w:left w:val="none" w:sz="0" w:space="0" w:color="auto"/>
            <w:bottom w:val="none" w:sz="0" w:space="0" w:color="auto"/>
            <w:right w:val="none" w:sz="0" w:space="0" w:color="auto"/>
          </w:divBdr>
        </w:div>
      </w:divsChild>
    </w:div>
    <w:div w:id="1842810489">
      <w:bodyDiv w:val="1"/>
      <w:marLeft w:val="0"/>
      <w:marRight w:val="0"/>
      <w:marTop w:val="0"/>
      <w:marBottom w:val="0"/>
      <w:divBdr>
        <w:top w:val="none" w:sz="0" w:space="0" w:color="auto"/>
        <w:left w:val="none" w:sz="0" w:space="0" w:color="auto"/>
        <w:bottom w:val="none" w:sz="0" w:space="0" w:color="auto"/>
        <w:right w:val="none" w:sz="0" w:space="0" w:color="auto"/>
      </w:divBdr>
      <w:divsChild>
        <w:div w:id="928659696">
          <w:marLeft w:val="300"/>
          <w:marRight w:val="300"/>
          <w:marTop w:val="0"/>
          <w:marBottom w:val="0"/>
          <w:divBdr>
            <w:top w:val="none" w:sz="0" w:space="0" w:color="auto"/>
            <w:left w:val="none" w:sz="0" w:space="0" w:color="auto"/>
            <w:bottom w:val="none" w:sz="0" w:space="0" w:color="auto"/>
            <w:right w:val="none" w:sz="0" w:space="0" w:color="auto"/>
          </w:divBdr>
        </w:div>
      </w:divsChild>
    </w:div>
    <w:div w:id="1847136521">
      <w:bodyDiv w:val="1"/>
      <w:marLeft w:val="0"/>
      <w:marRight w:val="0"/>
      <w:marTop w:val="0"/>
      <w:marBottom w:val="0"/>
      <w:divBdr>
        <w:top w:val="none" w:sz="0" w:space="0" w:color="auto"/>
        <w:left w:val="none" w:sz="0" w:space="0" w:color="auto"/>
        <w:bottom w:val="none" w:sz="0" w:space="0" w:color="auto"/>
        <w:right w:val="none" w:sz="0" w:space="0" w:color="auto"/>
      </w:divBdr>
      <w:divsChild>
        <w:div w:id="457572775">
          <w:marLeft w:val="300"/>
          <w:marRight w:val="300"/>
          <w:marTop w:val="0"/>
          <w:marBottom w:val="0"/>
          <w:divBdr>
            <w:top w:val="none" w:sz="0" w:space="0" w:color="auto"/>
            <w:left w:val="none" w:sz="0" w:space="0" w:color="auto"/>
            <w:bottom w:val="none" w:sz="0" w:space="0" w:color="auto"/>
            <w:right w:val="none" w:sz="0" w:space="0" w:color="auto"/>
          </w:divBdr>
        </w:div>
      </w:divsChild>
    </w:div>
    <w:div w:id="1910071212">
      <w:bodyDiv w:val="1"/>
      <w:marLeft w:val="0"/>
      <w:marRight w:val="0"/>
      <w:marTop w:val="0"/>
      <w:marBottom w:val="0"/>
      <w:divBdr>
        <w:top w:val="none" w:sz="0" w:space="0" w:color="auto"/>
        <w:left w:val="none" w:sz="0" w:space="0" w:color="auto"/>
        <w:bottom w:val="none" w:sz="0" w:space="0" w:color="auto"/>
        <w:right w:val="none" w:sz="0" w:space="0" w:color="auto"/>
      </w:divBdr>
      <w:divsChild>
        <w:div w:id="24450593">
          <w:marLeft w:val="300"/>
          <w:marRight w:val="300"/>
          <w:marTop w:val="0"/>
          <w:marBottom w:val="0"/>
          <w:divBdr>
            <w:top w:val="none" w:sz="0" w:space="0" w:color="auto"/>
            <w:left w:val="none" w:sz="0" w:space="0" w:color="auto"/>
            <w:bottom w:val="none" w:sz="0" w:space="0" w:color="auto"/>
            <w:right w:val="none" w:sz="0" w:space="0" w:color="auto"/>
          </w:divBdr>
        </w:div>
      </w:divsChild>
    </w:div>
    <w:div w:id="1910262834">
      <w:bodyDiv w:val="1"/>
      <w:marLeft w:val="0"/>
      <w:marRight w:val="0"/>
      <w:marTop w:val="0"/>
      <w:marBottom w:val="0"/>
      <w:divBdr>
        <w:top w:val="none" w:sz="0" w:space="0" w:color="auto"/>
        <w:left w:val="none" w:sz="0" w:space="0" w:color="auto"/>
        <w:bottom w:val="none" w:sz="0" w:space="0" w:color="auto"/>
        <w:right w:val="none" w:sz="0" w:space="0" w:color="auto"/>
      </w:divBdr>
      <w:divsChild>
        <w:div w:id="1403944608">
          <w:marLeft w:val="300"/>
          <w:marRight w:val="300"/>
          <w:marTop w:val="0"/>
          <w:marBottom w:val="0"/>
          <w:divBdr>
            <w:top w:val="none" w:sz="0" w:space="0" w:color="auto"/>
            <w:left w:val="none" w:sz="0" w:space="0" w:color="auto"/>
            <w:bottom w:val="none" w:sz="0" w:space="0" w:color="auto"/>
            <w:right w:val="none" w:sz="0" w:space="0" w:color="auto"/>
          </w:divBdr>
        </w:div>
      </w:divsChild>
    </w:div>
    <w:div w:id="1921057260">
      <w:bodyDiv w:val="1"/>
      <w:marLeft w:val="0"/>
      <w:marRight w:val="0"/>
      <w:marTop w:val="0"/>
      <w:marBottom w:val="0"/>
      <w:divBdr>
        <w:top w:val="none" w:sz="0" w:space="0" w:color="auto"/>
        <w:left w:val="none" w:sz="0" w:space="0" w:color="auto"/>
        <w:bottom w:val="none" w:sz="0" w:space="0" w:color="auto"/>
        <w:right w:val="none" w:sz="0" w:space="0" w:color="auto"/>
      </w:divBdr>
      <w:divsChild>
        <w:div w:id="1100105099">
          <w:marLeft w:val="300"/>
          <w:marRight w:val="300"/>
          <w:marTop w:val="0"/>
          <w:marBottom w:val="0"/>
          <w:divBdr>
            <w:top w:val="none" w:sz="0" w:space="0" w:color="auto"/>
            <w:left w:val="none" w:sz="0" w:space="0" w:color="auto"/>
            <w:bottom w:val="none" w:sz="0" w:space="0" w:color="auto"/>
            <w:right w:val="none" w:sz="0" w:space="0" w:color="auto"/>
          </w:divBdr>
        </w:div>
      </w:divsChild>
    </w:div>
    <w:div w:id="1968388801">
      <w:bodyDiv w:val="1"/>
      <w:marLeft w:val="0"/>
      <w:marRight w:val="0"/>
      <w:marTop w:val="0"/>
      <w:marBottom w:val="0"/>
      <w:divBdr>
        <w:top w:val="none" w:sz="0" w:space="0" w:color="auto"/>
        <w:left w:val="none" w:sz="0" w:space="0" w:color="auto"/>
        <w:bottom w:val="none" w:sz="0" w:space="0" w:color="auto"/>
        <w:right w:val="none" w:sz="0" w:space="0" w:color="auto"/>
      </w:divBdr>
      <w:divsChild>
        <w:div w:id="681590064">
          <w:marLeft w:val="0"/>
          <w:marRight w:val="0"/>
          <w:marTop w:val="0"/>
          <w:marBottom w:val="0"/>
          <w:divBdr>
            <w:top w:val="none" w:sz="0" w:space="0" w:color="auto"/>
            <w:left w:val="none" w:sz="0" w:space="0" w:color="auto"/>
            <w:bottom w:val="none" w:sz="0" w:space="0" w:color="auto"/>
            <w:right w:val="none" w:sz="0" w:space="0" w:color="auto"/>
          </w:divBdr>
        </w:div>
      </w:divsChild>
    </w:div>
    <w:div w:id="1986162366">
      <w:bodyDiv w:val="1"/>
      <w:marLeft w:val="0"/>
      <w:marRight w:val="0"/>
      <w:marTop w:val="0"/>
      <w:marBottom w:val="0"/>
      <w:divBdr>
        <w:top w:val="none" w:sz="0" w:space="0" w:color="auto"/>
        <w:left w:val="none" w:sz="0" w:space="0" w:color="auto"/>
        <w:bottom w:val="none" w:sz="0" w:space="0" w:color="auto"/>
        <w:right w:val="none" w:sz="0" w:space="0" w:color="auto"/>
      </w:divBdr>
      <w:divsChild>
        <w:div w:id="587277000">
          <w:marLeft w:val="300"/>
          <w:marRight w:val="300"/>
          <w:marTop w:val="0"/>
          <w:marBottom w:val="0"/>
          <w:divBdr>
            <w:top w:val="none" w:sz="0" w:space="0" w:color="auto"/>
            <w:left w:val="none" w:sz="0" w:space="0" w:color="auto"/>
            <w:bottom w:val="none" w:sz="0" w:space="0" w:color="auto"/>
            <w:right w:val="none" w:sz="0" w:space="0" w:color="auto"/>
          </w:divBdr>
        </w:div>
      </w:divsChild>
    </w:div>
    <w:div w:id="2009090275">
      <w:bodyDiv w:val="1"/>
      <w:marLeft w:val="0"/>
      <w:marRight w:val="0"/>
      <w:marTop w:val="0"/>
      <w:marBottom w:val="0"/>
      <w:divBdr>
        <w:top w:val="none" w:sz="0" w:space="0" w:color="auto"/>
        <w:left w:val="none" w:sz="0" w:space="0" w:color="auto"/>
        <w:bottom w:val="none" w:sz="0" w:space="0" w:color="auto"/>
        <w:right w:val="none" w:sz="0" w:space="0" w:color="auto"/>
      </w:divBdr>
      <w:divsChild>
        <w:div w:id="1587574832">
          <w:marLeft w:val="300"/>
          <w:marRight w:val="300"/>
          <w:marTop w:val="0"/>
          <w:marBottom w:val="0"/>
          <w:divBdr>
            <w:top w:val="none" w:sz="0" w:space="0" w:color="auto"/>
            <w:left w:val="none" w:sz="0" w:space="0" w:color="auto"/>
            <w:bottom w:val="none" w:sz="0" w:space="0" w:color="auto"/>
            <w:right w:val="none" w:sz="0" w:space="0" w:color="auto"/>
          </w:divBdr>
        </w:div>
      </w:divsChild>
    </w:div>
    <w:div w:id="2013335791">
      <w:bodyDiv w:val="1"/>
      <w:marLeft w:val="0"/>
      <w:marRight w:val="0"/>
      <w:marTop w:val="0"/>
      <w:marBottom w:val="0"/>
      <w:divBdr>
        <w:top w:val="none" w:sz="0" w:space="0" w:color="auto"/>
        <w:left w:val="none" w:sz="0" w:space="0" w:color="auto"/>
        <w:bottom w:val="none" w:sz="0" w:space="0" w:color="auto"/>
        <w:right w:val="none" w:sz="0" w:space="0" w:color="auto"/>
      </w:divBdr>
      <w:divsChild>
        <w:div w:id="792023352">
          <w:marLeft w:val="300"/>
          <w:marRight w:val="300"/>
          <w:marTop w:val="0"/>
          <w:marBottom w:val="0"/>
          <w:divBdr>
            <w:top w:val="none" w:sz="0" w:space="0" w:color="auto"/>
            <w:left w:val="none" w:sz="0" w:space="0" w:color="auto"/>
            <w:bottom w:val="none" w:sz="0" w:space="0" w:color="auto"/>
            <w:right w:val="none" w:sz="0" w:space="0" w:color="auto"/>
          </w:divBdr>
        </w:div>
      </w:divsChild>
    </w:div>
    <w:div w:id="2019042683">
      <w:bodyDiv w:val="1"/>
      <w:marLeft w:val="0"/>
      <w:marRight w:val="0"/>
      <w:marTop w:val="0"/>
      <w:marBottom w:val="0"/>
      <w:divBdr>
        <w:top w:val="none" w:sz="0" w:space="0" w:color="auto"/>
        <w:left w:val="none" w:sz="0" w:space="0" w:color="auto"/>
        <w:bottom w:val="none" w:sz="0" w:space="0" w:color="auto"/>
        <w:right w:val="none" w:sz="0" w:space="0" w:color="auto"/>
      </w:divBdr>
      <w:divsChild>
        <w:div w:id="1201867433">
          <w:marLeft w:val="300"/>
          <w:marRight w:val="300"/>
          <w:marTop w:val="0"/>
          <w:marBottom w:val="0"/>
          <w:divBdr>
            <w:top w:val="none" w:sz="0" w:space="0" w:color="auto"/>
            <w:left w:val="none" w:sz="0" w:space="0" w:color="auto"/>
            <w:bottom w:val="none" w:sz="0" w:space="0" w:color="auto"/>
            <w:right w:val="none" w:sz="0" w:space="0" w:color="auto"/>
          </w:divBdr>
        </w:div>
      </w:divsChild>
    </w:div>
    <w:div w:id="2022124230">
      <w:bodyDiv w:val="1"/>
      <w:marLeft w:val="0"/>
      <w:marRight w:val="0"/>
      <w:marTop w:val="0"/>
      <w:marBottom w:val="0"/>
      <w:divBdr>
        <w:top w:val="none" w:sz="0" w:space="0" w:color="auto"/>
        <w:left w:val="none" w:sz="0" w:space="0" w:color="auto"/>
        <w:bottom w:val="none" w:sz="0" w:space="0" w:color="auto"/>
        <w:right w:val="none" w:sz="0" w:space="0" w:color="auto"/>
      </w:divBdr>
      <w:divsChild>
        <w:div w:id="1971587860">
          <w:marLeft w:val="300"/>
          <w:marRight w:val="300"/>
          <w:marTop w:val="0"/>
          <w:marBottom w:val="0"/>
          <w:divBdr>
            <w:top w:val="none" w:sz="0" w:space="0" w:color="auto"/>
            <w:left w:val="none" w:sz="0" w:space="0" w:color="auto"/>
            <w:bottom w:val="none" w:sz="0" w:space="0" w:color="auto"/>
            <w:right w:val="none" w:sz="0" w:space="0" w:color="auto"/>
          </w:divBdr>
        </w:div>
      </w:divsChild>
    </w:div>
    <w:div w:id="2026902408">
      <w:bodyDiv w:val="1"/>
      <w:marLeft w:val="0"/>
      <w:marRight w:val="0"/>
      <w:marTop w:val="0"/>
      <w:marBottom w:val="0"/>
      <w:divBdr>
        <w:top w:val="none" w:sz="0" w:space="0" w:color="auto"/>
        <w:left w:val="none" w:sz="0" w:space="0" w:color="auto"/>
        <w:bottom w:val="none" w:sz="0" w:space="0" w:color="auto"/>
        <w:right w:val="none" w:sz="0" w:space="0" w:color="auto"/>
      </w:divBdr>
      <w:divsChild>
        <w:div w:id="1861160700">
          <w:marLeft w:val="300"/>
          <w:marRight w:val="300"/>
          <w:marTop w:val="0"/>
          <w:marBottom w:val="0"/>
          <w:divBdr>
            <w:top w:val="none" w:sz="0" w:space="0" w:color="auto"/>
            <w:left w:val="none" w:sz="0" w:space="0" w:color="auto"/>
            <w:bottom w:val="none" w:sz="0" w:space="0" w:color="auto"/>
            <w:right w:val="none" w:sz="0" w:space="0" w:color="auto"/>
          </w:divBdr>
        </w:div>
      </w:divsChild>
    </w:div>
    <w:div w:id="2036925179">
      <w:bodyDiv w:val="1"/>
      <w:marLeft w:val="0"/>
      <w:marRight w:val="0"/>
      <w:marTop w:val="0"/>
      <w:marBottom w:val="0"/>
      <w:divBdr>
        <w:top w:val="none" w:sz="0" w:space="0" w:color="auto"/>
        <w:left w:val="none" w:sz="0" w:space="0" w:color="auto"/>
        <w:bottom w:val="none" w:sz="0" w:space="0" w:color="auto"/>
        <w:right w:val="none" w:sz="0" w:space="0" w:color="auto"/>
      </w:divBdr>
      <w:divsChild>
        <w:div w:id="435057028">
          <w:marLeft w:val="0"/>
          <w:marRight w:val="0"/>
          <w:marTop w:val="0"/>
          <w:marBottom w:val="0"/>
          <w:divBdr>
            <w:top w:val="none" w:sz="0" w:space="0" w:color="auto"/>
            <w:left w:val="none" w:sz="0" w:space="0" w:color="auto"/>
            <w:bottom w:val="none" w:sz="0" w:space="0" w:color="auto"/>
            <w:right w:val="none" w:sz="0" w:space="0" w:color="auto"/>
          </w:divBdr>
        </w:div>
      </w:divsChild>
    </w:div>
    <w:div w:id="2045016799">
      <w:bodyDiv w:val="1"/>
      <w:marLeft w:val="0"/>
      <w:marRight w:val="0"/>
      <w:marTop w:val="0"/>
      <w:marBottom w:val="0"/>
      <w:divBdr>
        <w:top w:val="none" w:sz="0" w:space="0" w:color="auto"/>
        <w:left w:val="none" w:sz="0" w:space="0" w:color="auto"/>
        <w:bottom w:val="none" w:sz="0" w:space="0" w:color="auto"/>
        <w:right w:val="none" w:sz="0" w:space="0" w:color="auto"/>
      </w:divBdr>
      <w:divsChild>
        <w:div w:id="475949497">
          <w:marLeft w:val="300"/>
          <w:marRight w:val="300"/>
          <w:marTop w:val="0"/>
          <w:marBottom w:val="0"/>
          <w:divBdr>
            <w:top w:val="none" w:sz="0" w:space="0" w:color="auto"/>
            <w:left w:val="none" w:sz="0" w:space="0" w:color="auto"/>
            <w:bottom w:val="none" w:sz="0" w:space="0" w:color="auto"/>
            <w:right w:val="none" w:sz="0" w:space="0" w:color="auto"/>
          </w:divBdr>
        </w:div>
      </w:divsChild>
    </w:div>
    <w:div w:id="2069448131">
      <w:bodyDiv w:val="1"/>
      <w:marLeft w:val="0"/>
      <w:marRight w:val="0"/>
      <w:marTop w:val="0"/>
      <w:marBottom w:val="0"/>
      <w:divBdr>
        <w:top w:val="none" w:sz="0" w:space="0" w:color="auto"/>
        <w:left w:val="none" w:sz="0" w:space="0" w:color="auto"/>
        <w:bottom w:val="none" w:sz="0" w:space="0" w:color="auto"/>
        <w:right w:val="none" w:sz="0" w:space="0" w:color="auto"/>
      </w:divBdr>
      <w:divsChild>
        <w:div w:id="2059666799">
          <w:marLeft w:val="300"/>
          <w:marRight w:val="300"/>
          <w:marTop w:val="0"/>
          <w:marBottom w:val="0"/>
          <w:divBdr>
            <w:top w:val="none" w:sz="0" w:space="0" w:color="auto"/>
            <w:left w:val="none" w:sz="0" w:space="0" w:color="auto"/>
            <w:bottom w:val="none" w:sz="0" w:space="0" w:color="auto"/>
            <w:right w:val="none" w:sz="0" w:space="0" w:color="auto"/>
          </w:divBdr>
        </w:div>
      </w:divsChild>
    </w:div>
    <w:div w:id="2075741731">
      <w:bodyDiv w:val="1"/>
      <w:marLeft w:val="0"/>
      <w:marRight w:val="0"/>
      <w:marTop w:val="0"/>
      <w:marBottom w:val="0"/>
      <w:divBdr>
        <w:top w:val="none" w:sz="0" w:space="0" w:color="auto"/>
        <w:left w:val="none" w:sz="0" w:space="0" w:color="auto"/>
        <w:bottom w:val="none" w:sz="0" w:space="0" w:color="auto"/>
        <w:right w:val="none" w:sz="0" w:space="0" w:color="auto"/>
      </w:divBdr>
      <w:divsChild>
        <w:div w:id="614756366">
          <w:marLeft w:val="0"/>
          <w:marRight w:val="0"/>
          <w:marTop w:val="100"/>
          <w:marBottom w:val="100"/>
          <w:divBdr>
            <w:top w:val="none" w:sz="0" w:space="0" w:color="auto"/>
            <w:left w:val="none" w:sz="0" w:space="0" w:color="auto"/>
            <w:bottom w:val="none" w:sz="0" w:space="0" w:color="auto"/>
            <w:right w:val="none" w:sz="0" w:space="0" w:color="auto"/>
          </w:divBdr>
          <w:divsChild>
            <w:div w:id="962465307">
              <w:marLeft w:val="0"/>
              <w:marRight w:val="0"/>
              <w:marTop w:val="0"/>
              <w:marBottom w:val="0"/>
              <w:divBdr>
                <w:top w:val="none" w:sz="0" w:space="0" w:color="auto"/>
                <w:left w:val="none" w:sz="0" w:space="0" w:color="auto"/>
                <w:bottom w:val="none" w:sz="0" w:space="0" w:color="auto"/>
                <w:right w:val="none" w:sz="0" w:space="0" w:color="auto"/>
              </w:divBdr>
              <w:divsChild>
                <w:div w:id="531459855">
                  <w:marLeft w:val="0"/>
                  <w:marRight w:val="0"/>
                  <w:marTop w:val="0"/>
                  <w:marBottom w:val="0"/>
                  <w:divBdr>
                    <w:top w:val="none" w:sz="0" w:space="0" w:color="auto"/>
                    <w:left w:val="none" w:sz="0" w:space="0" w:color="auto"/>
                    <w:bottom w:val="none" w:sz="0" w:space="0" w:color="auto"/>
                    <w:right w:val="none" w:sz="0" w:space="0" w:color="auto"/>
                  </w:divBdr>
                  <w:divsChild>
                    <w:div w:id="212429675">
                      <w:marLeft w:val="0"/>
                      <w:marRight w:val="0"/>
                      <w:marTop w:val="0"/>
                      <w:marBottom w:val="0"/>
                      <w:divBdr>
                        <w:top w:val="none" w:sz="0" w:space="0" w:color="auto"/>
                        <w:left w:val="none" w:sz="0" w:space="0" w:color="auto"/>
                        <w:bottom w:val="none" w:sz="0" w:space="0" w:color="auto"/>
                        <w:right w:val="none" w:sz="0" w:space="0" w:color="auto"/>
                      </w:divBdr>
                      <w:divsChild>
                        <w:div w:id="8013845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337795">
      <w:bodyDiv w:val="1"/>
      <w:marLeft w:val="0"/>
      <w:marRight w:val="0"/>
      <w:marTop w:val="0"/>
      <w:marBottom w:val="0"/>
      <w:divBdr>
        <w:top w:val="none" w:sz="0" w:space="0" w:color="auto"/>
        <w:left w:val="none" w:sz="0" w:space="0" w:color="auto"/>
        <w:bottom w:val="none" w:sz="0" w:space="0" w:color="auto"/>
        <w:right w:val="none" w:sz="0" w:space="0" w:color="auto"/>
      </w:divBdr>
      <w:divsChild>
        <w:div w:id="1272661667">
          <w:marLeft w:val="300"/>
          <w:marRight w:val="300"/>
          <w:marTop w:val="0"/>
          <w:marBottom w:val="0"/>
          <w:divBdr>
            <w:top w:val="none" w:sz="0" w:space="0" w:color="auto"/>
            <w:left w:val="none" w:sz="0" w:space="0" w:color="auto"/>
            <w:bottom w:val="none" w:sz="0" w:space="0" w:color="auto"/>
            <w:right w:val="none" w:sz="0" w:space="0" w:color="auto"/>
          </w:divBdr>
        </w:div>
      </w:divsChild>
    </w:div>
    <w:div w:id="2136948383">
      <w:bodyDiv w:val="1"/>
      <w:marLeft w:val="0"/>
      <w:marRight w:val="0"/>
      <w:marTop w:val="0"/>
      <w:marBottom w:val="0"/>
      <w:divBdr>
        <w:top w:val="none" w:sz="0" w:space="0" w:color="auto"/>
        <w:left w:val="none" w:sz="0" w:space="0" w:color="auto"/>
        <w:bottom w:val="none" w:sz="0" w:space="0" w:color="auto"/>
        <w:right w:val="none" w:sz="0" w:space="0" w:color="auto"/>
      </w:divBdr>
      <w:divsChild>
        <w:div w:id="620965648">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6.ruanyifeng.com/" TargetMode="External"/><Relationship Id="rId18" Type="http://schemas.openxmlformats.org/officeDocument/2006/relationships/hyperlink" Target="http://es6.ruanyifeng.com/" TargetMode="External"/><Relationship Id="rId26" Type="http://schemas.openxmlformats.org/officeDocument/2006/relationships/hyperlink" Target="http://es6.ruanyifeng.com/" TargetMode="External"/><Relationship Id="rId39" Type="http://schemas.openxmlformats.org/officeDocument/2006/relationships/hyperlink" Target="https://www.npmjs.com/package/@std/esm" TargetMode="External"/><Relationship Id="rId3" Type="http://schemas.openxmlformats.org/officeDocument/2006/relationships/styles" Target="styles.xml"/><Relationship Id="rId21" Type="http://schemas.openxmlformats.org/officeDocument/2006/relationships/hyperlink" Target="https://github.com/kriskowal/q/wiki/API-Reference" TargetMode="External"/><Relationship Id="rId34" Type="http://schemas.openxmlformats.org/officeDocument/2006/relationships/hyperlink" Target="http://es6.ruanyifeng.com/" TargetMode="External"/><Relationship Id="rId42" Type="http://schemas.openxmlformats.org/officeDocument/2006/relationships/hyperlink" Target="mailto:html-webpack-plugin@1.7.0"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es6.ruanyifeng.com/" TargetMode="External"/><Relationship Id="rId17" Type="http://schemas.openxmlformats.org/officeDocument/2006/relationships/hyperlink" Target="http://es6.ruanyifeng.com/" TargetMode="External"/><Relationship Id="rId25" Type="http://schemas.openxmlformats.org/officeDocument/2006/relationships/hyperlink" Target="http://es6.ruanyifeng.com/" TargetMode="External"/><Relationship Id="rId33" Type="http://schemas.openxmlformats.org/officeDocument/2006/relationships/hyperlink" Target="http://es6.ruanyifeng.com/" TargetMode="External"/><Relationship Id="rId38" Type="http://schemas.openxmlformats.org/officeDocument/2006/relationships/hyperlink" Target="https://github.com/tj/co" TargetMode="External"/><Relationship Id="rId46"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es6.ruanyifeng.com/" TargetMode="External"/><Relationship Id="rId20" Type="http://schemas.openxmlformats.org/officeDocument/2006/relationships/hyperlink" Target="http://bluebirdjs.com/docs/api/promise.try.html" TargetMode="External"/><Relationship Id="rId29" Type="http://schemas.openxmlformats.org/officeDocument/2006/relationships/hyperlink" Target="http://es6.ruanyifeng.com/" TargetMode="External"/><Relationship Id="rId41" Type="http://schemas.openxmlformats.org/officeDocument/2006/relationships/hyperlink" Target="mailto:pack@1.12.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6.ruanyifeng.com/" TargetMode="External"/><Relationship Id="rId24" Type="http://schemas.openxmlformats.org/officeDocument/2006/relationships/hyperlink" Target="http://es6.ruanyifeng.com/" TargetMode="External"/><Relationship Id="rId32" Type="http://schemas.openxmlformats.org/officeDocument/2006/relationships/hyperlink" Target="http://es6.ruanyifeng.com/" TargetMode="External"/><Relationship Id="rId37" Type="http://schemas.openxmlformats.org/officeDocument/2006/relationships/hyperlink" Target="http://es6.ruanyifeng.com/" TargetMode="External"/><Relationship Id="rId40" Type="http://schemas.openxmlformats.org/officeDocument/2006/relationships/hyperlink" Target="https://github.com/tc39/proposal-async-iteration" TargetMode="External"/><Relationship Id="rId45" Type="http://schemas.openxmlformats.org/officeDocument/2006/relationships/hyperlink" Target="https://github.com/vikingmute/webpack-react-codes/tree/master/chapter3/part3"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s6.ruanyifeng.com/" TargetMode="External"/><Relationship Id="rId23" Type="http://schemas.openxmlformats.org/officeDocument/2006/relationships/hyperlink" Target="http://cryto.net/~joepie91/blog/2016/05/11/what-is-promise-try-and-why-does-it-matter/" TargetMode="External"/><Relationship Id="rId28" Type="http://schemas.openxmlformats.org/officeDocument/2006/relationships/hyperlink" Target="http://es6.ruanyifeng.com/" TargetMode="External"/><Relationship Id="rId36" Type="http://schemas.openxmlformats.org/officeDocument/2006/relationships/hyperlink" Target="http://es6.ruanyifeng.com/" TargetMode="External"/><Relationship Id="rId49" Type="http://schemas.openxmlformats.org/officeDocument/2006/relationships/image" Target="media/image4.png"/><Relationship Id="rId10" Type="http://schemas.openxmlformats.org/officeDocument/2006/relationships/hyperlink" Target="http://es6.ruanyifeng.com/" TargetMode="External"/><Relationship Id="rId19" Type="http://schemas.openxmlformats.org/officeDocument/2006/relationships/hyperlink" Target="https://github.com/ljharb/proposal-promise-try" TargetMode="External"/><Relationship Id="rId31" Type="http://schemas.openxmlformats.org/officeDocument/2006/relationships/hyperlink" Target="http://es6.ruanyifeng.com/" TargetMode="External"/><Relationship Id="rId44" Type="http://schemas.openxmlformats.org/officeDocument/2006/relationships/hyperlink" Target="https://babeljs.io/repl/" TargetMode="External"/><Relationship Id="rId52" Type="http://schemas.openxmlformats.org/officeDocument/2006/relationships/hyperlink" Target="https://github.com/vikingmute/webpack-react-codes/tree/master/chapter4/part1" TargetMode="External"/><Relationship Id="rId4" Type="http://schemas.microsoft.com/office/2007/relationships/stylesWithEffects" Target="stylesWithEffects.xml"/><Relationship Id="rId9" Type="http://schemas.openxmlformats.org/officeDocument/2006/relationships/hyperlink" Target="http://es6.ruanyifeng.com/" TargetMode="External"/><Relationship Id="rId14" Type="http://schemas.openxmlformats.org/officeDocument/2006/relationships/hyperlink" Target="http://es6.ruanyifeng.com/" TargetMode="External"/><Relationship Id="rId22" Type="http://schemas.openxmlformats.org/officeDocument/2006/relationships/hyperlink" Target="https://github.com/cujojs/when/blob/master/docs/api.md" TargetMode="External"/><Relationship Id="rId27" Type="http://schemas.openxmlformats.org/officeDocument/2006/relationships/hyperlink" Target="http://es6.ruanyifeng.com/" TargetMode="External"/><Relationship Id="rId30" Type="http://schemas.openxmlformats.org/officeDocument/2006/relationships/hyperlink" Target="http://es6.ruanyifeng.com/" TargetMode="External"/><Relationship Id="rId35" Type="http://schemas.openxmlformats.org/officeDocument/2006/relationships/hyperlink" Target="http://es6.ruanyifeng.com/" TargetMode="External"/><Relationship Id="rId43" Type="http://schemas.openxmlformats.org/officeDocument/2006/relationships/hyperlink" Target="http://fb.me/JSXTransformer-0.14.7.js" TargetMode="External"/><Relationship Id="rId48"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4ADCA-1F46-49A0-A218-CAA963FC6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9241</TotalTime>
  <Pages>1</Pages>
  <Words>19851</Words>
  <Characters>113157</Characters>
  <Application>Microsoft Office Word</Application>
  <DocSecurity>0</DocSecurity>
  <Lines>942</Lines>
  <Paragraphs>265</Paragraphs>
  <ScaleCrop>false</ScaleCrop>
  <Company/>
  <LinksUpToDate>false</LinksUpToDate>
  <CharactersWithSpaces>132743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58</cp:revision>
  <dcterms:created xsi:type="dcterms:W3CDTF">2008-09-11T17:20:00Z</dcterms:created>
  <dcterms:modified xsi:type="dcterms:W3CDTF">2018-04-03T09:31:00Z</dcterms:modified>
</cp:coreProperties>
</file>